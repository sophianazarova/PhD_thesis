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93CDB" w14:textId="77777777" w:rsidR="00E53223" w:rsidRDefault="00E53223">
      <w:pPr>
        <w:rPr>
          <w:sz w:val="24"/>
          <w:szCs w:val="24"/>
          <w:lang w:val="en-GB"/>
        </w:rPr>
      </w:pPr>
      <w:r>
        <w:rPr>
          <w:rFonts w:cs="serif"/>
          <w:sz w:val="24"/>
          <w:szCs w:val="24"/>
          <w:lang w:val="en-GB"/>
        </w:rPr>
        <w:t xml:space="preserve">Running Head, Title, Author(s), </w:t>
      </w:r>
      <w:proofErr w:type="gramStart"/>
      <w:r>
        <w:rPr>
          <w:rFonts w:cs="serif"/>
          <w:sz w:val="24"/>
          <w:szCs w:val="24"/>
          <w:lang w:val="en-GB"/>
        </w:rPr>
        <w:t>Address(</w:t>
      </w:r>
      <w:proofErr w:type="spellStart"/>
      <w:proofErr w:type="gramEnd"/>
      <w:r>
        <w:rPr>
          <w:rFonts w:cs="serif"/>
          <w:sz w:val="24"/>
          <w:szCs w:val="24"/>
          <w:lang w:val="en-GB"/>
        </w:rPr>
        <w:t>es</w:t>
      </w:r>
      <w:proofErr w:type="spellEnd"/>
      <w:r>
        <w:rPr>
          <w:rFonts w:cs="serif"/>
          <w:sz w:val="24"/>
          <w:szCs w:val="24"/>
          <w:lang w:val="en-GB"/>
        </w:rPr>
        <w:t xml:space="preserve">), Abstract, Keywords, Introduction, Materials and Methods, Results, Discussion, </w:t>
      </w:r>
      <w:r>
        <w:rPr>
          <w:sz w:val="24"/>
          <w:szCs w:val="24"/>
          <w:lang w:val="en-GB"/>
        </w:rPr>
        <w:t>Acknowledgements, References, Figures, Tables and Appendices</w:t>
      </w:r>
    </w:p>
    <w:p w14:paraId="78B05C6C" w14:textId="77777777" w:rsidR="00E53223" w:rsidRDefault="00E53223">
      <w:pPr>
        <w:rPr>
          <w:sz w:val="24"/>
          <w:szCs w:val="24"/>
          <w:lang w:val="en-GB"/>
        </w:rPr>
      </w:pPr>
    </w:p>
    <w:p w14:paraId="20D68449" w14:textId="77777777" w:rsidR="00E53223" w:rsidRDefault="00E53223">
      <w:pPr>
        <w:pStyle w:val="Heading"/>
        <w:rPr>
          <w:sz w:val="24"/>
          <w:szCs w:val="24"/>
          <w:lang w:val="en-GB"/>
        </w:rPr>
      </w:pPr>
      <w:r>
        <w:rPr>
          <w:b/>
          <w:bCs/>
          <w:sz w:val="24"/>
          <w:szCs w:val="24"/>
          <w:lang w:val="en-GB"/>
        </w:rPr>
        <w:t xml:space="preserve">Abundance and spatial distribution of two </w:t>
      </w:r>
      <w:proofErr w:type="spellStart"/>
      <w:r>
        <w:rPr>
          <w:b/>
          <w:bCs/>
          <w:sz w:val="24"/>
          <w:szCs w:val="24"/>
          <w:lang w:val="en-GB"/>
        </w:rPr>
        <w:t>infaunal</w:t>
      </w:r>
      <w:proofErr w:type="spellEnd"/>
      <w:r>
        <w:rPr>
          <w:b/>
          <w:bCs/>
          <w:sz w:val="24"/>
          <w:szCs w:val="24"/>
          <w:lang w:val="en-GB"/>
        </w:rPr>
        <w:t xml:space="preserve"> bivalves — </w:t>
      </w:r>
      <w:proofErr w:type="spellStart"/>
      <w:r>
        <w:rPr>
          <w:b/>
          <w:bCs/>
          <w:i/>
          <w:iCs/>
          <w:sz w:val="24"/>
          <w:szCs w:val="24"/>
          <w:lang w:val="en-GB"/>
        </w:rPr>
        <w:t>Macoma</w:t>
      </w:r>
      <w:proofErr w:type="spellEnd"/>
      <w:r>
        <w:rPr>
          <w:b/>
          <w:bCs/>
          <w:i/>
          <w:iCs/>
          <w:sz w:val="24"/>
          <w:szCs w:val="24"/>
          <w:lang w:val="en-GB"/>
        </w:rPr>
        <w:t xml:space="preserve"> </w:t>
      </w:r>
      <w:proofErr w:type="spellStart"/>
      <w:r>
        <w:rPr>
          <w:b/>
          <w:bCs/>
          <w:i/>
          <w:iCs/>
          <w:sz w:val="24"/>
          <w:szCs w:val="24"/>
          <w:lang w:val="en-GB"/>
        </w:rPr>
        <w:t>balthica</w:t>
      </w:r>
      <w:proofErr w:type="spellEnd"/>
      <w:r>
        <w:rPr>
          <w:b/>
          <w:bCs/>
          <w:sz w:val="24"/>
          <w:szCs w:val="24"/>
          <w:lang w:val="en-GB"/>
        </w:rPr>
        <w:t xml:space="preserve"> and </w:t>
      </w:r>
      <w:proofErr w:type="spellStart"/>
      <w:r>
        <w:rPr>
          <w:b/>
          <w:bCs/>
          <w:i/>
          <w:iCs/>
          <w:sz w:val="24"/>
          <w:szCs w:val="24"/>
          <w:lang w:val="en-GB"/>
        </w:rPr>
        <w:t>Cerastoderma</w:t>
      </w:r>
      <w:proofErr w:type="spellEnd"/>
      <w:r>
        <w:rPr>
          <w:b/>
          <w:bCs/>
          <w:i/>
          <w:iCs/>
          <w:sz w:val="24"/>
          <w:szCs w:val="24"/>
          <w:lang w:val="en-GB"/>
        </w:rPr>
        <w:t xml:space="preserve"> </w:t>
      </w:r>
      <w:proofErr w:type="spellStart"/>
      <w:r>
        <w:rPr>
          <w:b/>
          <w:bCs/>
          <w:i/>
          <w:iCs/>
          <w:sz w:val="24"/>
          <w:szCs w:val="24"/>
          <w:lang w:val="en-GB"/>
        </w:rPr>
        <w:t>edule</w:t>
      </w:r>
      <w:proofErr w:type="spellEnd"/>
      <w:r>
        <w:rPr>
          <w:b/>
          <w:bCs/>
          <w:sz w:val="24"/>
          <w:szCs w:val="24"/>
          <w:lang w:val="en-GB"/>
        </w:rPr>
        <w:t xml:space="preserve"> on the Barents Sea intertidal</w:t>
      </w:r>
    </w:p>
    <w:p w14:paraId="609DB178" w14:textId="77777777" w:rsidR="00E53223" w:rsidRDefault="00E53223">
      <w:pPr>
        <w:rPr>
          <w:sz w:val="24"/>
          <w:szCs w:val="24"/>
          <w:lang w:val="en-GB"/>
        </w:rPr>
      </w:pPr>
      <w:r>
        <w:rPr>
          <w:sz w:val="24"/>
          <w:szCs w:val="24"/>
          <w:lang w:val="en-GB"/>
        </w:rPr>
        <w:t xml:space="preserve">Sophia </w:t>
      </w:r>
      <w:proofErr w:type="spellStart"/>
      <w:r>
        <w:rPr>
          <w:sz w:val="24"/>
          <w:szCs w:val="24"/>
          <w:lang w:val="en-GB"/>
        </w:rPr>
        <w:t>Nazarova</w:t>
      </w:r>
      <w:proofErr w:type="spellEnd"/>
      <w:r>
        <w:rPr>
          <w:position w:val="10"/>
          <w:sz w:val="24"/>
          <w:szCs w:val="24"/>
          <w:lang w:val="en-GB"/>
        </w:rPr>
        <w:t>1,2,*</w:t>
      </w:r>
      <w:r>
        <w:rPr>
          <w:sz w:val="24"/>
          <w:szCs w:val="24"/>
          <w:lang w:val="en-GB"/>
        </w:rPr>
        <w:t xml:space="preserve">, Evgeny </w:t>
      </w:r>
      <w:proofErr w:type="spellStart"/>
      <w:r>
        <w:rPr>
          <w:sz w:val="24"/>
          <w:szCs w:val="24"/>
          <w:lang w:val="en-GB"/>
        </w:rPr>
        <w:t>Genelt-Yanovsky</w:t>
      </w:r>
      <w:proofErr w:type="spellEnd"/>
      <w:r>
        <w:rPr>
          <w:color w:val="000000"/>
          <w:position w:val="10"/>
          <w:sz w:val="24"/>
          <w:szCs w:val="24"/>
          <w:lang w:val="en-GB"/>
        </w:rPr>
        <w:t>1</w:t>
      </w:r>
      <w:r>
        <w:rPr>
          <w:sz w:val="24"/>
          <w:szCs w:val="24"/>
          <w:lang w:val="en-GB"/>
        </w:rPr>
        <w:t xml:space="preserve">, </w:t>
      </w:r>
      <w:proofErr w:type="spellStart"/>
      <w:r>
        <w:rPr>
          <w:sz w:val="24"/>
          <w:szCs w:val="24"/>
          <w:lang w:val="en-GB"/>
        </w:rPr>
        <w:t>Ksenia</w:t>
      </w:r>
      <w:proofErr w:type="spellEnd"/>
      <w:r>
        <w:rPr>
          <w:sz w:val="24"/>
          <w:szCs w:val="24"/>
          <w:lang w:val="en-GB"/>
        </w:rPr>
        <w:t xml:space="preserve"> </w:t>
      </w:r>
      <w:proofErr w:type="spellStart"/>
      <w:r>
        <w:rPr>
          <w:sz w:val="24"/>
          <w:szCs w:val="24"/>
          <w:lang w:val="en-GB"/>
        </w:rPr>
        <w:t>Shunkina</w:t>
      </w:r>
      <w:proofErr w:type="spellEnd"/>
      <w:r>
        <w:rPr>
          <w:color w:val="000000"/>
          <w:position w:val="10"/>
          <w:sz w:val="24"/>
          <w:szCs w:val="24"/>
          <w:lang w:val="en-GB"/>
        </w:rPr>
        <w:t>3</w:t>
      </w:r>
    </w:p>
    <w:p w14:paraId="1CAE3757" w14:textId="77777777" w:rsidR="00E53223" w:rsidRDefault="00E53223">
      <w:pPr>
        <w:rPr>
          <w:sz w:val="24"/>
          <w:szCs w:val="24"/>
          <w:lang w:val="en-GB"/>
        </w:rPr>
      </w:pPr>
    </w:p>
    <w:p w14:paraId="628DC9EA" w14:textId="77777777" w:rsidR="00E53223" w:rsidRDefault="00E53223">
      <w:pPr>
        <w:rPr>
          <w:sz w:val="24"/>
          <w:szCs w:val="24"/>
          <w:lang w:val="en-GB"/>
        </w:rPr>
      </w:pPr>
      <w:r>
        <w:rPr>
          <w:sz w:val="24"/>
          <w:szCs w:val="24"/>
          <w:lang w:val="en-GB"/>
        </w:rPr>
        <w:t xml:space="preserve">1 - </w:t>
      </w:r>
      <w:r>
        <w:rPr>
          <w:bCs/>
          <w:color w:val="000000"/>
          <w:sz w:val="24"/>
          <w:szCs w:val="24"/>
          <w:lang w:val="en-GB"/>
        </w:rPr>
        <w:t xml:space="preserve">Department of hydrobiology and ichthyology, St.Petersburg State University, 16 </w:t>
      </w:r>
      <w:proofErr w:type="spellStart"/>
      <w:r>
        <w:rPr>
          <w:bCs/>
          <w:color w:val="000000"/>
          <w:sz w:val="24"/>
          <w:szCs w:val="24"/>
          <w:lang w:val="en-GB"/>
        </w:rPr>
        <w:t>linia</w:t>
      </w:r>
      <w:proofErr w:type="spellEnd"/>
      <w:r>
        <w:rPr>
          <w:bCs/>
          <w:color w:val="000000"/>
          <w:sz w:val="24"/>
          <w:szCs w:val="24"/>
          <w:lang w:val="en-GB"/>
        </w:rPr>
        <w:t xml:space="preserve"> V.O., 29, St.Petersburg, 199178, Russia</w:t>
      </w:r>
    </w:p>
    <w:p w14:paraId="7487F085" w14:textId="77777777" w:rsidR="00E53223" w:rsidRDefault="00E53223">
      <w:pPr>
        <w:rPr>
          <w:sz w:val="24"/>
          <w:szCs w:val="24"/>
          <w:lang w:val="en-GB"/>
        </w:rPr>
      </w:pPr>
      <w:r>
        <w:rPr>
          <w:sz w:val="24"/>
          <w:szCs w:val="24"/>
          <w:lang w:val="en-GB"/>
        </w:rPr>
        <w:t>2 — Department of zoology, Russian State Pedagogical University</w:t>
      </w:r>
    </w:p>
    <w:p w14:paraId="1E230858" w14:textId="77777777" w:rsidR="00E53223" w:rsidRDefault="00E53223">
      <w:pPr>
        <w:rPr>
          <w:sz w:val="24"/>
          <w:szCs w:val="24"/>
          <w:lang w:val="en-GB"/>
        </w:rPr>
      </w:pPr>
      <w:r>
        <w:rPr>
          <w:sz w:val="24"/>
          <w:szCs w:val="24"/>
          <w:lang w:val="en-GB"/>
        </w:rPr>
        <w:t xml:space="preserve">3 </w:t>
      </w:r>
      <w:proofErr w:type="gramStart"/>
      <w:r>
        <w:rPr>
          <w:sz w:val="24"/>
          <w:szCs w:val="24"/>
          <w:lang w:val="en-GB"/>
        </w:rPr>
        <w:t xml:space="preserve">–  </w:t>
      </w:r>
      <w:ins w:id="0" w:author="CRIO-Z9" w:date="2014-11-17T09:16:00Z">
        <w:r w:rsidR="004B36A1">
          <w:rPr>
            <w:sz w:val="24"/>
            <w:szCs w:val="24"/>
            <w:lang w:val="en-US"/>
          </w:rPr>
          <w:t>Laboratory</w:t>
        </w:r>
      </w:ins>
      <w:proofErr w:type="gramEnd"/>
      <w:ins w:id="1" w:author="CRIO-Z9" w:date="2014-11-17T09:15:00Z">
        <w:r w:rsidR="004B36A1">
          <w:rPr>
            <w:sz w:val="24"/>
            <w:szCs w:val="24"/>
            <w:lang w:val="en-US"/>
          </w:rPr>
          <w:t xml:space="preserve"> of Evolutional </w:t>
        </w:r>
      </w:ins>
      <w:ins w:id="2" w:author="CRIO-Z9" w:date="2014-11-17T09:16:00Z">
        <w:r w:rsidR="004B36A1">
          <w:rPr>
            <w:sz w:val="24"/>
            <w:szCs w:val="24"/>
            <w:lang w:val="en-US"/>
          </w:rPr>
          <w:t>Morphology</w:t>
        </w:r>
      </w:ins>
      <w:ins w:id="3" w:author="CRIO-Z9" w:date="2014-11-17T09:15:00Z">
        <w:r w:rsidR="004B36A1">
          <w:rPr>
            <w:sz w:val="24"/>
            <w:szCs w:val="24"/>
            <w:lang w:val="en-US"/>
          </w:rPr>
          <w:t xml:space="preserve">, </w:t>
        </w:r>
      </w:ins>
      <w:r>
        <w:rPr>
          <w:sz w:val="24"/>
          <w:szCs w:val="24"/>
          <w:lang w:val="en-GB"/>
        </w:rPr>
        <w:t>Zoological Institute RAS</w:t>
      </w:r>
    </w:p>
    <w:p w14:paraId="4103CC58" w14:textId="77777777" w:rsidR="00E53223" w:rsidRDefault="00E53223">
      <w:pPr>
        <w:rPr>
          <w:sz w:val="24"/>
          <w:szCs w:val="24"/>
          <w:lang w:val="en-GB"/>
        </w:rPr>
      </w:pPr>
    </w:p>
    <w:p w14:paraId="49C32489" w14:textId="77777777" w:rsidR="00E53223" w:rsidRDefault="00E53223">
      <w:pPr>
        <w:rPr>
          <w:rFonts w:cs="serif"/>
          <w:sz w:val="24"/>
          <w:szCs w:val="24"/>
          <w:lang w:val="en-GB"/>
        </w:rPr>
      </w:pPr>
      <w:r>
        <w:rPr>
          <w:rFonts w:cs="serif"/>
          <w:sz w:val="24"/>
          <w:szCs w:val="24"/>
          <w:lang w:val="en-GB"/>
        </w:rPr>
        <w:t xml:space="preserve">* Corresponding author: Sophia </w:t>
      </w:r>
      <w:proofErr w:type="spellStart"/>
      <w:r>
        <w:rPr>
          <w:rFonts w:cs="serif"/>
          <w:sz w:val="24"/>
          <w:szCs w:val="24"/>
          <w:lang w:val="en-GB"/>
        </w:rPr>
        <w:t>Nazarova</w:t>
      </w:r>
      <w:proofErr w:type="spellEnd"/>
    </w:p>
    <w:p w14:paraId="5E5D6A11" w14:textId="77777777" w:rsidR="00E53223" w:rsidRPr="004B36A1" w:rsidRDefault="00E53223">
      <w:pPr>
        <w:rPr>
          <w:rFonts w:cs="serif"/>
          <w:sz w:val="24"/>
          <w:szCs w:val="24"/>
          <w:lang w:val="it-IT"/>
        </w:rPr>
      </w:pPr>
      <w:r w:rsidRPr="004B36A1">
        <w:rPr>
          <w:rFonts w:cs="serif"/>
          <w:sz w:val="24"/>
          <w:szCs w:val="24"/>
          <w:lang w:val="it-IT"/>
        </w:rPr>
        <w:t xml:space="preserve">E-mail: </w:t>
      </w:r>
      <w:hyperlink r:id="rId8" w:history="1">
        <w:r w:rsidRPr="004B36A1">
          <w:rPr>
            <w:rStyle w:val="a5"/>
            <w:lang w:val="it-IT"/>
          </w:rPr>
          <w:t>sophia.nazarova@gmail.com</w:t>
        </w:r>
      </w:hyperlink>
    </w:p>
    <w:p w14:paraId="40BB0743" w14:textId="77777777" w:rsidR="00E53223" w:rsidRPr="004B36A1" w:rsidRDefault="00E53223">
      <w:pPr>
        <w:rPr>
          <w:rFonts w:cs="serif"/>
          <w:sz w:val="24"/>
          <w:szCs w:val="24"/>
          <w:lang w:val="it-IT"/>
        </w:rPr>
      </w:pPr>
    </w:p>
    <w:p w14:paraId="62125D32" w14:textId="77777777" w:rsidR="00E53223" w:rsidRPr="004B36A1" w:rsidRDefault="00E53223">
      <w:pPr>
        <w:rPr>
          <w:rFonts w:cs="serif"/>
          <w:sz w:val="24"/>
          <w:szCs w:val="24"/>
          <w:lang w:val="it-IT"/>
        </w:rPr>
      </w:pPr>
    </w:p>
    <w:p w14:paraId="758E286B" w14:textId="77777777" w:rsidR="00E53223" w:rsidRDefault="00E53223">
      <w:pPr>
        <w:rPr>
          <w:rFonts w:cs="serif"/>
          <w:sz w:val="24"/>
          <w:szCs w:val="24"/>
          <w:lang w:val="en-GB"/>
        </w:rPr>
      </w:pPr>
      <w:r>
        <w:rPr>
          <w:rFonts w:cs="serif"/>
          <w:sz w:val="24"/>
          <w:szCs w:val="24"/>
          <w:lang w:val="en-GB"/>
        </w:rPr>
        <w:t>Abstract</w:t>
      </w:r>
    </w:p>
    <w:p w14:paraId="69B1883B" w14:textId="77777777" w:rsidR="00E53223" w:rsidRDefault="008C6866" w:rsidP="008C6866">
      <w:pPr>
        <w:spacing w:line="480" w:lineRule="auto"/>
        <w:rPr>
          <w:rFonts w:cs="serif"/>
          <w:sz w:val="24"/>
          <w:szCs w:val="24"/>
          <w:lang w:val="en-GB"/>
        </w:rPr>
        <w:pPrChange w:id="4" w:author="Evgeny Genelt-Yanovskiy" w:date="2014-11-24T21:18:00Z">
          <w:pPr>
            <w:spacing w:line="480" w:lineRule="auto"/>
            <w:ind w:firstLine="567"/>
          </w:pPr>
        </w:pPrChange>
      </w:pPr>
      <w:ins w:id="5" w:author="Evgeny Genelt-Yanovskiy" w:date="2014-11-24T21:18:00Z">
        <w:r>
          <w:rPr>
            <w:rFonts w:cs="serif"/>
            <w:sz w:val="24"/>
            <w:szCs w:val="24"/>
            <w:lang w:val="en-GB"/>
          </w:rPr>
          <w:t>D</w:t>
        </w:r>
      </w:ins>
      <w:ins w:id="6" w:author="CRIO-Z9" w:date="2014-11-17T09:16:00Z">
        <w:del w:id="7" w:author="Evgeny Genelt-Yanovskiy" w:date="2014-11-24T21:18:00Z">
          <w:r w:rsidR="004B36A1" w:rsidDel="008C6866">
            <w:rPr>
              <w:rFonts w:cs="serif"/>
              <w:sz w:val="24"/>
              <w:szCs w:val="24"/>
              <w:lang w:val="en-GB"/>
            </w:rPr>
            <w:delText>Distri</w:delText>
          </w:r>
        </w:del>
        <w:del w:id="8" w:author="Evgeny Genelt-Yanovskiy" w:date="2014-11-24T21:17:00Z">
          <w:r w:rsidR="004B36A1" w:rsidDel="008C6866">
            <w:rPr>
              <w:rFonts w:cs="serif"/>
              <w:sz w:val="24"/>
              <w:szCs w:val="24"/>
              <w:lang w:val="en-GB"/>
            </w:rPr>
            <w:delText xml:space="preserve">bution </w:delText>
          </w:r>
        </w:del>
      </w:ins>
      <w:del w:id="9" w:author="CRIO-Z9" w:date="2014-11-17T09:16:00Z">
        <w:r w:rsidR="00E53223" w:rsidDel="004B36A1">
          <w:rPr>
            <w:rFonts w:cs="serif"/>
            <w:sz w:val="24"/>
            <w:szCs w:val="24"/>
            <w:lang w:val="en-GB"/>
          </w:rPr>
          <w:delText>D</w:delText>
        </w:r>
      </w:del>
      <w:ins w:id="10" w:author="CRIO-Z9" w:date="2014-11-17T09:16:00Z">
        <w:del w:id="11" w:author="Evgeny Genelt-Yanovskiy" w:date="2014-11-24T21:17:00Z">
          <w:r w:rsidR="004B36A1" w:rsidDel="008C6866">
            <w:rPr>
              <w:rFonts w:cs="serif"/>
              <w:sz w:val="24"/>
              <w:szCs w:val="24"/>
              <w:lang w:val="en-GB"/>
            </w:rPr>
            <w:delText>d</w:delText>
          </w:r>
        </w:del>
      </w:ins>
      <w:r w:rsidR="00E53223">
        <w:rPr>
          <w:rFonts w:cs="serif"/>
          <w:sz w:val="24"/>
          <w:szCs w:val="24"/>
          <w:lang w:val="en-GB"/>
        </w:rPr>
        <w:t>ensity</w:t>
      </w:r>
      <w:ins w:id="12" w:author="Evgeny Genelt-Yanovskiy" w:date="2014-11-24T21:18:00Z">
        <w:r>
          <w:rPr>
            <w:rFonts w:cs="serif"/>
            <w:sz w:val="24"/>
            <w:szCs w:val="24"/>
            <w:lang w:val="en-GB"/>
          </w:rPr>
          <w:t xml:space="preserve"> distribution</w:t>
        </w:r>
      </w:ins>
      <w:r w:rsidR="00E53223">
        <w:rPr>
          <w:rFonts w:cs="serif"/>
          <w:sz w:val="24"/>
          <w:szCs w:val="24"/>
          <w:lang w:val="en-GB"/>
        </w:rPr>
        <w:t xml:space="preserve"> </w:t>
      </w:r>
      <w:del w:id="13" w:author="CRIO-Z9" w:date="2014-11-17T09:16:00Z">
        <w:r w:rsidR="00E53223" w:rsidDel="004B36A1">
          <w:rPr>
            <w:rFonts w:cs="serif"/>
            <w:sz w:val="24"/>
            <w:szCs w:val="24"/>
            <w:lang w:val="en-GB"/>
          </w:rPr>
          <w:delText xml:space="preserve">distribution </w:delText>
        </w:r>
      </w:del>
      <w:r w:rsidR="00E53223">
        <w:rPr>
          <w:rFonts w:cs="serif"/>
          <w:sz w:val="24"/>
          <w:szCs w:val="24"/>
          <w:lang w:val="en-GB"/>
        </w:rPr>
        <w:t xml:space="preserve">of the common </w:t>
      </w:r>
      <w:proofErr w:type="spellStart"/>
      <w:r w:rsidR="00E53223">
        <w:rPr>
          <w:rFonts w:cs="serif"/>
          <w:sz w:val="24"/>
          <w:szCs w:val="24"/>
          <w:lang w:val="en-GB"/>
        </w:rPr>
        <w:t>infaunal</w:t>
      </w:r>
      <w:proofErr w:type="spellEnd"/>
      <w:r w:rsidR="00E53223">
        <w:rPr>
          <w:rFonts w:cs="serif"/>
          <w:sz w:val="24"/>
          <w:szCs w:val="24"/>
          <w:lang w:val="en-GB"/>
        </w:rPr>
        <w:t xml:space="preserve"> bivalves, </w:t>
      </w:r>
      <w:proofErr w:type="spellStart"/>
      <w:r w:rsidR="00E53223">
        <w:rPr>
          <w:rFonts w:cs="serif"/>
          <w:i/>
          <w:sz w:val="24"/>
          <w:szCs w:val="24"/>
          <w:lang w:val="en-GB"/>
        </w:rPr>
        <w:t>Macoma</w:t>
      </w:r>
      <w:proofErr w:type="spellEnd"/>
      <w:r w:rsidR="00E53223">
        <w:rPr>
          <w:rFonts w:cs="serif"/>
          <w:i/>
          <w:sz w:val="24"/>
          <w:szCs w:val="24"/>
          <w:lang w:val="en-GB"/>
        </w:rPr>
        <w:t xml:space="preserve"> </w:t>
      </w:r>
      <w:proofErr w:type="spellStart"/>
      <w:r w:rsidR="00E53223">
        <w:rPr>
          <w:rFonts w:cs="serif"/>
          <w:i/>
          <w:sz w:val="24"/>
          <w:szCs w:val="24"/>
          <w:lang w:val="en-GB"/>
        </w:rPr>
        <w:t>balthica</w:t>
      </w:r>
      <w:proofErr w:type="spellEnd"/>
      <w:r w:rsidR="00E53223">
        <w:rPr>
          <w:rFonts w:cs="serif"/>
          <w:sz w:val="24"/>
          <w:szCs w:val="24"/>
          <w:lang w:val="en-GB"/>
        </w:rPr>
        <w:t xml:space="preserve"> and </w:t>
      </w:r>
      <w:proofErr w:type="spellStart"/>
      <w:r w:rsidR="00E53223">
        <w:rPr>
          <w:rFonts w:cs="serif"/>
          <w:i/>
          <w:sz w:val="24"/>
          <w:szCs w:val="24"/>
          <w:lang w:val="en-GB"/>
        </w:rPr>
        <w:t>Ceastoderma</w:t>
      </w:r>
      <w:proofErr w:type="spellEnd"/>
      <w:r w:rsidR="00E53223">
        <w:rPr>
          <w:rFonts w:cs="serif"/>
          <w:i/>
          <w:sz w:val="24"/>
          <w:szCs w:val="24"/>
          <w:lang w:val="en-GB"/>
        </w:rPr>
        <w:t xml:space="preserve"> </w:t>
      </w:r>
      <w:proofErr w:type="spellStart"/>
      <w:r w:rsidR="00E53223">
        <w:rPr>
          <w:rFonts w:cs="serif"/>
          <w:i/>
          <w:sz w:val="24"/>
          <w:szCs w:val="24"/>
          <w:lang w:val="en-GB"/>
        </w:rPr>
        <w:t>edule</w:t>
      </w:r>
      <w:proofErr w:type="spellEnd"/>
      <w:r w:rsidR="00E53223">
        <w:rPr>
          <w:rFonts w:cs="serif"/>
          <w:sz w:val="24"/>
          <w:szCs w:val="24"/>
          <w:lang w:val="en-GB"/>
        </w:rPr>
        <w:t xml:space="preserve">, was studied along the </w:t>
      </w:r>
      <w:proofErr w:type="spellStart"/>
      <w:r w:rsidR="00E53223">
        <w:rPr>
          <w:rFonts w:cs="serif"/>
          <w:sz w:val="24"/>
          <w:szCs w:val="24"/>
          <w:lang w:val="en-GB"/>
        </w:rPr>
        <w:t>Murman</w:t>
      </w:r>
      <w:proofErr w:type="spellEnd"/>
      <w:r w:rsidR="00E53223">
        <w:rPr>
          <w:rFonts w:cs="serif"/>
          <w:sz w:val="24"/>
          <w:szCs w:val="24"/>
          <w:lang w:val="en-GB"/>
        </w:rPr>
        <w:t xml:space="preserve"> coast of the Barents Sea during 2002-2010. Our sampling program</w:t>
      </w:r>
      <w:del w:id="14" w:author="CRIO-Z9" w:date="2014-11-17T09:24:00Z">
        <w:r w:rsidR="00E53223" w:rsidDel="000F3AC7">
          <w:rPr>
            <w:rFonts w:cs="serif"/>
            <w:sz w:val="24"/>
            <w:szCs w:val="24"/>
            <w:lang w:val="en-GB"/>
          </w:rPr>
          <w:delText>me</w:delText>
        </w:r>
      </w:del>
      <w:r w:rsidR="00E53223">
        <w:rPr>
          <w:rFonts w:cs="serif"/>
          <w:sz w:val="24"/>
          <w:szCs w:val="24"/>
          <w:lang w:val="en-GB"/>
        </w:rPr>
        <w:t xml:space="preserve"> </w:t>
      </w:r>
      <w:del w:id="15" w:author="CRIO-Z9" w:date="2014-11-17T09:27:00Z">
        <w:r w:rsidR="00E53223" w:rsidDel="000F3AC7">
          <w:rPr>
            <w:rFonts w:cs="serif"/>
            <w:sz w:val="24"/>
            <w:szCs w:val="24"/>
            <w:lang w:val="en-GB"/>
          </w:rPr>
          <w:delText xml:space="preserve">covered </w:delText>
        </w:r>
      </w:del>
      <w:ins w:id="16" w:author="CRIO-Z9" w:date="2014-11-17T09:27:00Z">
        <w:r w:rsidR="000F3AC7">
          <w:rPr>
            <w:rFonts w:cs="serif"/>
            <w:sz w:val="24"/>
            <w:szCs w:val="24"/>
            <w:lang w:val="en-GB"/>
          </w:rPr>
          <w:t xml:space="preserve">included </w:t>
        </w:r>
      </w:ins>
      <w:r w:rsidR="00E53223">
        <w:rPr>
          <w:rFonts w:cs="serif"/>
          <w:sz w:val="24"/>
          <w:szCs w:val="24"/>
          <w:lang w:val="en-GB"/>
        </w:rPr>
        <w:t xml:space="preserve">two scales of abundance variability – geographic </w:t>
      </w:r>
      <w:proofErr w:type="spellStart"/>
      <w:r w:rsidR="00E53223">
        <w:rPr>
          <w:rFonts w:cs="serif"/>
          <w:sz w:val="24"/>
          <w:szCs w:val="24"/>
          <w:lang w:val="en-GB"/>
        </w:rPr>
        <w:t>heterogene</w:t>
      </w:r>
      <w:del w:id="17" w:author="CRIO-Z9" w:date="2014-11-17T09:28:00Z">
        <w:r w:rsidR="00E53223" w:rsidDel="000F3AC7">
          <w:rPr>
            <w:rFonts w:cs="serif"/>
            <w:sz w:val="24"/>
            <w:szCs w:val="24"/>
            <w:lang w:val="en-GB"/>
          </w:rPr>
          <w:delText>i</w:delText>
        </w:r>
      </w:del>
      <w:r w:rsidR="00E53223">
        <w:rPr>
          <w:rFonts w:cs="serif"/>
          <w:sz w:val="24"/>
          <w:szCs w:val="24"/>
          <w:lang w:val="en-GB"/>
        </w:rPr>
        <w:t>ty</w:t>
      </w:r>
      <w:proofErr w:type="spellEnd"/>
      <w:r w:rsidR="00E53223">
        <w:rPr>
          <w:rFonts w:cs="serif"/>
          <w:sz w:val="24"/>
          <w:szCs w:val="24"/>
          <w:lang w:val="en-GB"/>
        </w:rPr>
        <w:t xml:space="preserve"> of mean bivalve density</w:t>
      </w:r>
      <w:ins w:id="18" w:author="CRIO-Z9" w:date="2014-11-17T09:28:00Z">
        <w:r w:rsidR="000F3AC7">
          <w:rPr>
            <w:rFonts w:cs="serif"/>
            <w:sz w:val="24"/>
            <w:szCs w:val="24"/>
            <w:lang w:val="en-GB"/>
          </w:rPr>
          <w:t xml:space="preserve"> at different sites</w:t>
        </w:r>
      </w:ins>
      <w:r w:rsidR="00E53223">
        <w:rPr>
          <w:rFonts w:cs="serif"/>
          <w:sz w:val="24"/>
          <w:szCs w:val="24"/>
          <w:lang w:val="en-GB"/>
        </w:rPr>
        <w:t xml:space="preserve"> and patterns of spatial arrangement of individuals within the tidal beds. In both species abundance was mostly higher in West </w:t>
      </w:r>
      <w:proofErr w:type="spellStart"/>
      <w:r w:rsidR="00E53223">
        <w:rPr>
          <w:rFonts w:cs="serif"/>
          <w:sz w:val="24"/>
          <w:szCs w:val="24"/>
          <w:lang w:val="en-GB"/>
        </w:rPr>
        <w:t>Murman</w:t>
      </w:r>
      <w:proofErr w:type="spellEnd"/>
      <w:r w:rsidR="00E53223">
        <w:rPr>
          <w:rFonts w:cs="serif"/>
          <w:sz w:val="24"/>
          <w:szCs w:val="24"/>
          <w:lang w:val="en-GB"/>
        </w:rPr>
        <w:t xml:space="preserve"> </w:t>
      </w:r>
      <w:r w:rsidR="00E53223">
        <w:rPr>
          <w:rFonts w:cs="serif"/>
          <w:sz w:val="24"/>
          <w:szCs w:val="24"/>
          <w:lang w:val="en-US"/>
        </w:rPr>
        <w:t xml:space="preserve">in contrast to East </w:t>
      </w:r>
      <w:proofErr w:type="spellStart"/>
      <w:r w:rsidR="00E53223">
        <w:rPr>
          <w:rFonts w:cs="serif"/>
          <w:sz w:val="24"/>
          <w:szCs w:val="24"/>
          <w:lang w:val="en-US"/>
        </w:rPr>
        <w:t>Murman</w:t>
      </w:r>
      <w:proofErr w:type="spellEnd"/>
      <w:r w:rsidR="00E53223">
        <w:rPr>
          <w:rFonts w:cs="serif"/>
          <w:sz w:val="24"/>
          <w:szCs w:val="24"/>
          <w:lang w:val="en-US"/>
        </w:rPr>
        <w:t>. Highest densit</w:t>
      </w:r>
      <w:ins w:id="19" w:author="CRIO-Z9" w:date="2014-11-17T09:28:00Z">
        <w:r w:rsidR="000F3AC7">
          <w:rPr>
            <w:rFonts w:cs="serif"/>
            <w:sz w:val="24"/>
            <w:szCs w:val="24"/>
            <w:lang w:val="en-US"/>
          </w:rPr>
          <w:t>y</w:t>
        </w:r>
      </w:ins>
      <w:del w:id="20" w:author="CRIO-Z9" w:date="2014-11-17T09:28:00Z">
        <w:r w:rsidR="00E53223" w:rsidDel="000F3AC7">
          <w:rPr>
            <w:rFonts w:cs="serif"/>
            <w:sz w:val="24"/>
            <w:szCs w:val="24"/>
            <w:lang w:val="en-US"/>
          </w:rPr>
          <w:delText>ies</w:delText>
        </w:r>
      </w:del>
      <w:r w:rsidR="00E53223">
        <w:rPr>
          <w:rFonts w:cs="serif"/>
          <w:sz w:val="24"/>
          <w:szCs w:val="24"/>
          <w:lang w:val="en-US"/>
        </w:rPr>
        <w:t xml:space="preserve"> of </w:t>
      </w:r>
      <w:proofErr w:type="spellStart"/>
      <w:r w:rsidR="00E53223">
        <w:rPr>
          <w:rFonts w:cs="serif"/>
          <w:i/>
          <w:sz w:val="24"/>
          <w:szCs w:val="24"/>
          <w:lang w:val="en-GB"/>
        </w:rPr>
        <w:t>Macoma</w:t>
      </w:r>
      <w:proofErr w:type="spellEnd"/>
      <w:r w:rsidR="00E53223">
        <w:rPr>
          <w:rFonts w:cs="serif"/>
          <w:i/>
          <w:sz w:val="24"/>
          <w:szCs w:val="24"/>
          <w:lang w:val="en-GB"/>
        </w:rPr>
        <w:t xml:space="preserve"> </w:t>
      </w:r>
      <w:proofErr w:type="spellStart"/>
      <w:r w:rsidR="00E53223">
        <w:rPr>
          <w:rFonts w:cs="serif"/>
          <w:i/>
          <w:sz w:val="24"/>
          <w:szCs w:val="24"/>
          <w:lang w:val="en-GB"/>
        </w:rPr>
        <w:t>balthica</w:t>
      </w:r>
      <w:proofErr w:type="spellEnd"/>
      <w:r w:rsidR="00E53223">
        <w:rPr>
          <w:rFonts w:cs="serif"/>
          <w:sz w:val="24"/>
          <w:szCs w:val="24"/>
          <w:lang w:val="en-GB"/>
        </w:rPr>
        <w:t xml:space="preserve"> reaching 1535 </w:t>
      </w:r>
      <w:proofErr w:type="spellStart"/>
      <w:r w:rsidR="00E53223">
        <w:rPr>
          <w:rFonts w:cs="serif"/>
          <w:sz w:val="24"/>
          <w:szCs w:val="24"/>
          <w:lang w:val="en-GB"/>
        </w:rPr>
        <w:t>ind.</w:t>
      </w:r>
      <w:proofErr w:type="spellEnd"/>
      <w:r w:rsidR="00E53223">
        <w:rPr>
          <w:rFonts w:cs="serif"/>
          <w:sz w:val="24"/>
          <w:szCs w:val="24"/>
          <w:lang w:val="en-GB"/>
        </w:rPr>
        <w:t xml:space="preserve"> m</w:t>
      </w:r>
      <w:r w:rsidR="00E53223">
        <w:rPr>
          <w:rFonts w:cs="serif"/>
          <w:sz w:val="24"/>
          <w:szCs w:val="24"/>
          <w:vertAlign w:val="superscript"/>
          <w:lang w:val="en-GB"/>
        </w:rPr>
        <w:t>-2</w:t>
      </w:r>
      <w:r w:rsidR="00E53223">
        <w:rPr>
          <w:rFonts w:cs="serif"/>
          <w:sz w:val="24"/>
          <w:szCs w:val="24"/>
          <w:lang w:val="en-GB"/>
        </w:rPr>
        <w:t xml:space="preserve"> w</w:t>
      </w:r>
      <w:del w:id="21" w:author="CRIO-Z9" w:date="2014-11-17T09:29:00Z">
        <w:r w:rsidR="00E53223" w:rsidDel="000F3AC7">
          <w:rPr>
            <w:rFonts w:cs="serif"/>
            <w:sz w:val="24"/>
            <w:szCs w:val="24"/>
            <w:lang w:val="en-GB"/>
          </w:rPr>
          <w:delText>ere</w:delText>
        </w:r>
      </w:del>
      <w:ins w:id="22" w:author="CRIO-Z9" w:date="2014-11-17T09:29:00Z">
        <w:r w:rsidR="000F3AC7">
          <w:rPr>
            <w:rFonts w:cs="serif"/>
            <w:sz w:val="24"/>
            <w:szCs w:val="24"/>
            <w:lang w:val="en-GB"/>
          </w:rPr>
          <w:t>as</w:t>
        </w:r>
      </w:ins>
      <w:r w:rsidR="00E53223">
        <w:rPr>
          <w:rFonts w:cs="serif"/>
          <w:sz w:val="24"/>
          <w:szCs w:val="24"/>
          <w:lang w:val="en-GB"/>
        </w:rPr>
        <w:t xml:space="preserve"> observed in the Kola Bay. </w:t>
      </w:r>
      <w:proofErr w:type="spellStart"/>
      <w:r w:rsidR="00E53223">
        <w:rPr>
          <w:rFonts w:cs="serif"/>
          <w:i/>
          <w:sz w:val="24"/>
          <w:szCs w:val="24"/>
          <w:lang w:val="en-GB"/>
        </w:rPr>
        <w:t>Cerastoderma</w:t>
      </w:r>
      <w:proofErr w:type="spellEnd"/>
      <w:r w:rsidR="00E53223">
        <w:rPr>
          <w:rFonts w:cs="serif"/>
          <w:i/>
          <w:sz w:val="24"/>
          <w:szCs w:val="24"/>
          <w:lang w:val="en-GB"/>
        </w:rPr>
        <w:t xml:space="preserve"> </w:t>
      </w:r>
      <w:proofErr w:type="spellStart"/>
      <w:r w:rsidR="00E53223">
        <w:rPr>
          <w:rFonts w:cs="serif"/>
          <w:i/>
          <w:sz w:val="24"/>
          <w:szCs w:val="24"/>
          <w:lang w:val="en-GB"/>
        </w:rPr>
        <w:t>edule</w:t>
      </w:r>
      <w:proofErr w:type="spellEnd"/>
      <w:r w:rsidR="00E53223">
        <w:rPr>
          <w:rFonts w:cs="serif"/>
          <w:sz w:val="24"/>
          <w:szCs w:val="24"/>
          <w:lang w:val="en-GB"/>
        </w:rPr>
        <w:t xml:space="preserve"> was less abundant</w:t>
      </w:r>
      <w:del w:id="23" w:author="CRIO-Z9" w:date="2014-11-17T09:29:00Z">
        <w:r w:rsidR="00E53223" w:rsidDel="000F3AC7">
          <w:rPr>
            <w:rFonts w:cs="serif"/>
            <w:sz w:val="24"/>
            <w:szCs w:val="24"/>
            <w:lang w:val="en-GB"/>
          </w:rPr>
          <w:delText xml:space="preserve"> and</w:delText>
        </w:r>
      </w:del>
      <w:proofErr w:type="gramStart"/>
      <w:ins w:id="24" w:author="CRIO-Z9" w:date="2014-11-17T09:29:00Z">
        <w:r w:rsidR="000F3AC7">
          <w:rPr>
            <w:rFonts w:cs="serif"/>
            <w:sz w:val="24"/>
            <w:szCs w:val="24"/>
            <w:lang w:val="en-GB"/>
          </w:rPr>
          <w:t>,</w:t>
        </w:r>
      </w:ins>
      <w:proofErr w:type="gramEnd"/>
      <w:r w:rsidR="00E53223">
        <w:rPr>
          <w:rFonts w:cs="serif"/>
          <w:sz w:val="24"/>
          <w:szCs w:val="24"/>
          <w:lang w:val="en-GB"/>
        </w:rPr>
        <w:t xml:space="preserve"> its density </w:t>
      </w:r>
      <w:r w:rsidR="00E53223">
        <w:rPr>
          <w:rFonts w:cs="serif"/>
          <w:sz w:val="24"/>
          <w:szCs w:val="24"/>
          <w:lang w:val="en-US"/>
        </w:rPr>
        <w:t xml:space="preserve">rarely exceeded 10 </w:t>
      </w:r>
      <w:proofErr w:type="spellStart"/>
      <w:r w:rsidR="00E53223">
        <w:rPr>
          <w:rFonts w:cs="serif"/>
          <w:sz w:val="24"/>
          <w:szCs w:val="24"/>
          <w:lang w:val="en-US"/>
        </w:rPr>
        <w:t>ind.</w:t>
      </w:r>
      <w:proofErr w:type="spellEnd"/>
      <w:r w:rsidR="00E53223">
        <w:rPr>
          <w:rFonts w:cs="serif"/>
          <w:sz w:val="24"/>
          <w:szCs w:val="24"/>
          <w:lang w:val="en-US"/>
        </w:rPr>
        <w:t xml:space="preserve"> m</w:t>
      </w:r>
      <w:r w:rsidR="00E53223">
        <w:rPr>
          <w:rFonts w:cs="serif"/>
          <w:sz w:val="24"/>
          <w:szCs w:val="24"/>
          <w:vertAlign w:val="superscript"/>
          <w:lang w:val="en-US"/>
        </w:rPr>
        <w:t>-2</w:t>
      </w:r>
      <w:r w:rsidR="00E53223">
        <w:rPr>
          <w:rFonts w:cs="serif"/>
          <w:sz w:val="24"/>
          <w:szCs w:val="24"/>
          <w:lang w:val="en-US"/>
        </w:rPr>
        <w:t xml:space="preserve"> in all but one site</w:t>
      </w:r>
      <w:ins w:id="25" w:author="CRIO-Z9" w:date="2014-11-17T09:31:00Z">
        <w:r w:rsidR="000F3AC7">
          <w:rPr>
            <w:rFonts w:cs="serif"/>
            <w:sz w:val="24"/>
            <w:szCs w:val="24"/>
            <w:lang w:val="en-US"/>
          </w:rPr>
          <w:t>,</w:t>
        </w:r>
      </w:ins>
      <w:r w:rsidR="00E53223">
        <w:rPr>
          <w:rFonts w:cs="serif"/>
          <w:sz w:val="24"/>
          <w:szCs w:val="24"/>
          <w:lang w:val="en-US"/>
        </w:rPr>
        <w:t xml:space="preserve"> where 282 </w:t>
      </w:r>
      <w:proofErr w:type="spellStart"/>
      <w:r w:rsidR="00E53223">
        <w:rPr>
          <w:rFonts w:cs="serif"/>
          <w:sz w:val="24"/>
          <w:szCs w:val="24"/>
          <w:lang w:val="en-US"/>
        </w:rPr>
        <w:t>ind.</w:t>
      </w:r>
      <w:proofErr w:type="spellEnd"/>
      <w:r w:rsidR="00E53223">
        <w:rPr>
          <w:rFonts w:cs="serif"/>
          <w:sz w:val="24"/>
          <w:szCs w:val="24"/>
          <w:lang w:val="en-US"/>
        </w:rPr>
        <w:t xml:space="preserve"> m</w:t>
      </w:r>
      <w:r w:rsidR="00E53223">
        <w:rPr>
          <w:rFonts w:cs="serif"/>
          <w:sz w:val="24"/>
          <w:szCs w:val="24"/>
          <w:vertAlign w:val="superscript"/>
          <w:lang w:val="en-US"/>
        </w:rPr>
        <w:t>-2</w:t>
      </w:r>
      <w:r w:rsidR="00E53223">
        <w:rPr>
          <w:rFonts w:cs="serif"/>
          <w:sz w:val="24"/>
          <w:szCs w:val="24"/>
          <w:lang w:val="en-US"/>
        </w:rPr>
        <w:t xml:space="preserve"> was registered. Patterns of spatial arrangement of individuals were site-specific in both species, </w:t>
      </w:r>
      <w:proofErr w:type="gramStart"/>
      <w:r w:rsidR="00E53223">
        <w:rPr>
          <w:rFonts w:cs="serif"/>
          <w:sz w:val="24"/>
          <w:szCs w:val="24"/>
          <w:lang w:val="en-US"/>
        </w:rPr>
        <w:t>and</w:t>
      </w:r>
      <w:proofErr w:type="gramEnd"/>
      <w:r w:rsidR="00E53223">
        <w:rPr>
          <w:rFonts w:cs="serif"/>
          <w:sz w:val="24"/>
          <w:szCs w:val="24"/>
          <w:lang w:val="en-US"/>
        </w:rPr>
        <w:t xml:space="preserve"> all three distribution types (uniform, random and aggregated) were detected. Reconstruction of abundance distribution across species geographic ranges revealed that both range shapes does not match </w:t>
      </w:r>
      <w:r w:rsidR="00E53223">
        <w:rPr>
          <w:sz w:val="24"/>
          <w:szCs w:val="24"/>
          <w:lang w:val="en-US"/>
        </w:rPr>
        <w:t>“</w:t>
      </w:r>
      <w:r w:rsidR="00E53223">
        <w:rPr>
          <w:rFonts w:cs="serif"/>
          <w:sz w:val="24"/>
          <w:szCs w:val="24"/>
          <w:lang w:val="en-US"/>
        </w:rPr>
        <w:t>abundant-</w:t>
      </w:r>
      <w:proofErr w:type="spellStart"/>
      <w:r w:rsidR="00E53223">
        <w:rPr>
          <w:rFonts w:cs="serif"/>
          <w:sz w:val="24"/>
          <w:szCs w:val="24"/>
          <w:lang w:val="en-US"/>
        </w:rPr>
        <w:t>centre</w:t>
      </w:r>
      <w:proofErr w:type="spellEnd"/>
      <w:r w:rsidR="00E53223">
        <w:rPr>
          <w:sz w:val="24"/>
          <w:szCs w:val="24"/>
          <w:lang w:val="en-US"/>
        </w:rPr>
        <w:t>”</w:t>
      </w:r>
      <w:r w:rsidR="00E53223">
        <w:rPr>
          <w:rFonts w:cs="serif"/>
          <w:sz w:val="24"/>
          <w:szCs w:val="24"/>
          <w:lang w:val="en-US"/>
        </w:rPr>
        <w:t xml:space="preserve"> pattern, having features of ramped north in </w:t>
      </w:r>
      <w:proofErr w:type="spellStart"/>
      <w:r w:rsidR="00E53223">
        <w:rPr>
          <w:rFonts w:cs="serif"/>
          <w:i/>
          <w:sz w:val="24"/>
          <w:szCs w:val="24"/>
          <w:lang w:val="en-US"/>
        </w:rPr>
        <w:t>Macoma</w:t>
      </w:r>
      <w:proofErr w:type="spellEnd"/>
      <w:r w:rsidR="00E53223">
        <w:rPr>
          <w:rFonts w:cs="serif"/>
          <w:i/>
          <w:sz w:val="24"/>
          <w:szCs w:val="24"/>
          <w:lang w:val="en-US"/>
        </w:rPr>
        <w:t xml:space="preserve"> </w:t>
      </w:r>
      <w:proofErr w:type="spellStart"/>
      <w:r w:rsidR="00E53223">
        <w:rPr>
          <w:rFonts w:cs="serif"/>
          <w:i/>
          <w:sz w:val="24"/>
          <w:szCs w:val="24"/>
          <w:lang w:val="en-US"/>
        </w:rPr>
        <w:t>balthica</w:t>
      </w:r>
      <w:proofErr w:type="spellEnd"/>
      <w:r w:rsidR="00E53223">
        <w:rPr>
          <w:rFonts w:cs="serif"/>
          <w:sz w:val="24"/>
          <w:szCs w:val="24"/>
          <w:lang w:val="en-US"/>
        </w:rPr>
        <w:t xml:space="preserve"> and ramped south in </w:t>
      </w:r>
      <w:proofErr w:type="spellStart"/>
      <w:r w:rsidR="00E53223">
        <w:rPr>
          <w:rFonts w:cs="serif"/>
          <w:i/>
          <w:sz w:val="24"/>
          <w:szCs w:val="24"/>
          <w:lang w:val="en-US"/>
        </w:rPr>
        <w:t>Cerastoderma</w:t>
      </w:r>
      <w:proofErr w:type="spellEnd"/>
      <w:r w:rsidR="00E53223">
        <w:rPr>
          <w:rFonts w:cs="serif"/>
          <w:i/>
          <w:sz w:val="24"/>
          <w:szCs w:val="24"/>
          <w:lang w:val="en-US"/>
        </w:rPr>
        <w:t xml:space="preserve"> </w:t>
      </w:r>
      <w:proofErr w:type="spellStart"/>
      <w:r w:rsidR="00E53223">
        <w:rPr>
          <w:rFonts w:cs="serif"/>
          <w:i/>
          <w:sz w:val="24"/>
          <w:szCs w:val="24"/>
          <w:lang w:val="en-US"/>
        </w:rPr>
        <w:t>edule</w:t>
      </w:r>
      <w:proofErr w:type="spellEnd"/>
      <w:r w:rsidR="00E53223">
        <w:rPr>
          <w:rFonts w:cs="serif"/>
          <w:sz w:val="24"/>
          <w:szCs w:val="24"/>
          <w:lang w:val="en-US"/>
        </w:rPr>
        <w:t>.</w:t>
      </w:r>
    </w:p>
    <w:p w14:paraId="5AC426E9" w14:textId="77777777" w:rsidR="00E53223" w:rsidRDefault="00E53223">
      <w:pPr>
        <w:rPr>
          <w:rFonts w:cs="serif"/>
          <w:sz w:val="24"/>
          <w:szCs w:val="24"/>
          <w:lang w:val="en-GB"/>
        </w:rPr>
      </w:pPr>
    </w:p>
    <w:p w14:paraId="32158C91" w14:textId="77777777" w:rsidR="00E53223" w:rsidRDefault="00E53223">
      <w:pPr>
        <w:rPr>
          <w:rFonts w:cs="serif"/>
          <w:sz w:val="24"/>
          <w:szCs w:val="24"/>
          <w:lang w:val="en-GB"/>
        </w:rPr>
      </w:pPr>
    </w:p>
    <w:p w14:paraId="7FBE5AEF" w14:textId="77777777" w:rsidR="00E53223" w:rsidRDefault="00E53223">
      <w:pPr>
        <w:rPr>
          <w:sz w:val="24"/>
          <w:szCs w:val="24"/>
          <w:lang w:val="en-GB"/>
        </w:rPr>
      </w:pPr>
      <w:r>
        <w:rPr>
          <w:rFonts w:cs="serif"/>
          <w:sz w:val="24"/>
          <w:szCs w:val="24"/>
          <w:lang w:val="en-GB"/>
        </w:rPr>
        <w:t xml:space="preserve">Keywords:  </w:t>
      </w:r>
      <w:proofErr w:type="spellStart"/>
      <w:r>
        <w:rPr>
          <w:rFonts w:cs="serif"/>
          <w:bCs/>
          <w:i/>
          <w:color w:val="000000"/>
          <w:sz w:val="24"/>
          <w:szCs w:val="24"/>
          <w:lang w:val="en-GB"/>
        </w:rPr>
        <w:t>Cerastoderma</w:t>
      </w:r>
      <w:proofErr w:type="spellEnd"/>
      <w:r>
        <w:rPr>
          <w:rFonts w:cs="serif"/>
          <w:bCs/>
          <w:i/>
          <w:color w:val="000000"/>
          <w:sz w:val="24"/>
          <w:szCs w:val="24"/>
          <w:lang w:val="en-GB"/>
        </w:rPr>
        <w:t xml:space="preserve"> </w:t>
      </w:r>
      <w:proofErr w:type="spellStart"/>
      <w:r>
        <w:rPr>
          <w:rFonts w:cs="serif"/>
          <w:bCs/>
          <w:i/>
          <w:color w:val="000000"/>
          <w:sz w:val="24"/>
          <w:szCs w:val="24"/>
          <w:lang w:val="en-GB"/>
        </w:rPr>
        <w:t>edule</w:t>
      </w:r>
      <w:proofErr w:type="spellEnd"/>
      <w:r>
        <w:rPr>
          <w:rFonts w:cs="serif"/>
          <w:bCs/>
          <w:color w:val="000000"/>
          <w:sz w:val="24"/>
          <w:szCs w:val="24"/>
          <w:lang w:val="en-GB"/>
        </w:rPr>
        <w:t>;</w:t>
      </w:r>
      <w:r>
        <w:rPr>
          <w:rFonts w:cs="serif"/>
          <w:bCs/>
          <w:i/>
          <w:color w:val="000000"/>
          <w:sz w:val="24"/>
          <w:szCs w:val="24"/>
          <w:lang w:val="en-GB"/>
        </w:rPr>
        <w:t xml:space="preserve"> </w:t>
      </w:r>
      <w:r>
        <w:rPr>
          <w:rFonts w:cs="serif"/>
          <w:bCs/>
          <w:color w:val="000000"/>
          <w:sz w:val="24"/>
          <w:szCs w:val="24"/>
          <w:lang w:val="en-GB"/>
        </w:rPr>
        <w:t xml:space="preserve">cockle; </w:t>
      </w:r>
      <w:proofErr w:type="spellStart"/>
      <w:r>
        <w:rPr>
          <w:rFonts w:cs="serif"/>
          <w:bCs/>
          <w:i/>
          <w:iCs/>
          <w:color w:val="000000"/>
          <w:sz w:val="24"/>
          <w:szCs w:val="24"/>
          <w:lang w:val="en-GB"/>
        </w:rPr>
        <w:t>Macoma</w:t>
      </w:r>
      <w:proofErr w:type="spellEnd"/>
      <w:r>
        <w:rPr>
          <w:rFonts w:cs="serif"/>
          <w:bCs/>
          <w:i/>
          <w:iCs/>
          <w:color w:val="000000"/>
          <w:sz w:val="24"/>
          <w:szCs w:val="24"/>
          <w:lang w:val="en-GB"/>
        </w:rPr>
        <w:t xml:space="preserve"> </w:t>
      </w:r>
      <w:proofErr w:type="spellStart"/>
      <w:r>
        <w:rPr>
          <w:rFonts w:cs="serif"/>
          <w:bCs/>
          <w:i/>
          <w:iCs/>
          <w:color w:val="000000"/>
          <w:sz w:val="24"/>
          <w:szCs w:val="24"/>
          <w:lang w:val="en-GB"/>
        </w:rPr>
        <w:t>balthica</w:t>
      </w:r>
      <w:proofErr w:type="spellEnd"/>
      <w:r>
        <w:rPr>
          <w:rFonts w:cs="serif"/>
          <w:bCs/>
          <w:color w:val="000000"/>
          <w:sz w:val="24"/>
          <w:szCs w:val="24"/>
          <w:lang w:val="en-GB"/>
        </w:rPr>
        <w:t xml:space="preserve">, Barents </w:t>
      </w:r>
      <w:proofErr w:type="gramStart"/>
      <w:r>
        <w:rPr>
          <w:rFonts w:cs="serif"/>
          <w:bCs/>
          <w:color w:val="000000"/>
          <w:sz w:val="24"/>
          <w:szCs w:val="24"/>
          <w:lang w:val="en-GB"/>
        </w:rPr>
        <w:t>sea</w:t>
      </w:r>
      <w:proofErr w:type="gramEnd"/>
      <w:r>
        <w:rPr>
          <w:rFonts w:cs="serif"/>
          <w:bCs/>
          <w:color w:val="000000"/>
          <w:sz w:val="24"/>
          <w:szCs w:val="24"/>
          <w:lang w:val="en-GB"/>
        </w:rPr>
        <w:t xml:space="preserve">, spatial distribution, abundance, </w:t>
      </w:r>
      <w:proofErr w:type="spellStart"/>
      <w:r>
        <w:rPr>
          <w:rFonts w:cs="serif"/>
          <w:bCs/>
          <w:color w:val="000000"/>
          <w:sz w:val="24"/>
          <w:szCs w:val="24"/>
          <w:lang w:val="en-GB"/>
        </w:rPr>
        <w:t>microdistribution</w:t>
      </w:r>
      <w:proofErr w:type="spellEnd"/>
    </w:p>
    <w:p w14:paraId="44B36EDF" w14:textId="77777777" w:rsidR="00E53223" w:rsidRDefault="00E53223">
      <w:pPr>
        <w:rPr>
          <w:sz w:val="24"/>
          <w:szCs w:val="24"/>
          <w:lang w:val="en-GB"/>
        </w:rPr>
      </w:pPr>
    </w:p>
    <w:p w14:paraId="32B13828" w14:textId="77777777" w:rsidR="00E53223" w:rsidRDefault="00E53223">
      <w:pPr>
        <w:pStyle w:val="1"/>
        <w:rPr>
          <w:sz w:val="24"/>
          <w:szCs w:val="24"/>
          <w:lang w:val="en-GB"/>
        </w:rPr>
      </w:pPr>
      <w:r>
        <w:rPr>
          <w:sz w:val="24"/>
          <w:szCs w:val="24"/>
          <w:lang w:val="en-GB"/>
        </w:rPr>
        <w:lastRenderedPageBreak/>
        <w:t>INTRODUCTION</w:t>
      </w:r>
    </w:p>
    <w:p w14:paraId="53C41386" w14:textId="77777777" w:rsidR="00E53223" w:rsidDel="008C6866" w:rsidRDefault="00E53223">
      <w:pPr>
        <w:numPr>
          <w:ilvl w:val="0"/>
          <w:numId w:val="2"/>
        </w:numPr>
        <w:spacing w:line="480" w:lineRule="auto"/>
        <w:ind w:left="0" w:firstLine="567"/>
        <w:rPr>
          <w:del w:id="26" w:author="Evgeny Genelt-Yanovskiy" w:date="2014-11-24T21:19:00Z"/>
          <w:sz w:val="24"/>
          <w:szCs w:val="24"/>
          <w:lang w:val="en-GB"/>
        </w:rPr>
      </w:pPr>
      <w:r>
        <w:rPr>
          <w:sz w:val="24"/>
          <w:szCs w:val="24"/>
          <w:lang w:val="en-GB"/>
        </w:rPr>
        <w:t>Patterns of species' abundance at the biogeographic extremes, such as Arctic</w:t>
      </w:r>
      <w:ins w:id="27" w:author="CRIO-Z9" w:date="2014-11-17T10:36:00Z">
        <w:del w:id="28" w:author="Evgeny Genelt-Yanovskiy" w:date="2014-11-24T21:18:00Z">
          <w:r w:rsidR="003D23EF" w:rsidDel="008C6866">
            <w:rPr>
              <w:sz w:val="24"/>
              <w:szCs w:val="24"/>
              <w:lang w:val="en-GB"/>
            </w:rPr>
            <w:delText xml:space="preserve"> region</w:delText>
          </w:r>
        </w:del>
      </w:ins>
      <w:r>
        <w:rPr>
          <w:sz w:val="24"/>
          <w:szCs w:val="24"/>
          <w:lang w:val="en-GB"/>
        </w:rPr>
        <w:t xml:space="preserve"> for boreal species, may provide insights into such essential issues in ecology as identification of borders between adjacent biogeographic regions and causes of species range limits. Large-scale distribution of species abundance is also a key element of applied sciences such as planning of protected areas and designation of species into regional Red Lists.</w:t>
      </w:r>
      <w:ins w:id="29" w:author="Evgeny Genelt-Yanovskiy" w:date="2014-11-24T21:19:00Z">
        <w:r w:rsidR="008C6866">
          <w:rPr>
            <w:sz w:val="24"/>
            <w:szCs w:val="24"/>
            <w:lang w:val="en-GB"/>
          </w:rPr>
          <w:t xml:space="preserve"> </w:t>
        </w:r>
      </w:ins>
    </w:p>
    <w:p w14:paraId="242DCFFA" w14:textId="77777777" w:rsidR="00E53223" w:rsidRPr="008C6866" w:rsidRDefault="00E53223" w:rsidP="008C6866">
      <w:pPr>
        <w:numPr>
          <w:ilvl w:val="0"/>
          <w:numId w:val="2"/>
        </w:numPr>
        <w:spacing w:line="480" w:lineRule="auto"/>
        <w:ind w:left="0" w:firstLine="567"/>
        <w:rPr>
          <w:sz w:val="24"/>
          <w:szCs w:val="24"/>
          <w:lang w:val="en-GB"/>
        </w:rPr>
      </w:pPr>
      <w:r w:rsidRPr="008C6866">
        <w:rPr>
          <w:sz w:val="24"/>
          <w:szCs w:val="24"/>
          <w:lang w:val="en-GB"/>
        </w:rPr>
        <w:t xml:space="preserve">A widespread paradigm, known as «abundant-centre hypothesis» (ACH) </w:t>
      </w:r>
      <w:ins w:id="30" w:author="Evgeny Genelt-Yanovskiy" w:date="2014-11-24T21:20:00Z">
        <w:r w:rsidR="008C6866">
          <w:rPr>
            <w:sz w:val="24"/>
            <w:szCs w:val="24"/>
            <w:lang w:val="en-GB"/>
          </w:rPr>
          <w:t>is widely used to test whether</w:t>
        </w:r>
      </w:ins>
      <w:del w:id="31" w:author="Evgeny Genelt-Yanovskiy" w:date="2014-11-24T21:20:00Z">
        <w:r w:rsidRPr="008C6866" w:rsidDel="008C6866">
          <w:rPr>
            <w:sz w:val="24"/>
            <w:szCs w:val="24"/>
            <w:lang w:val="en-GB"/>
          </w:rPr>
          <w:delText>states</w:delText>
        </w:r>
      </w:del>
      <w:r w:rsidRPr="008C6866">
        <w:rPr>
          <w:sz w:val="24"/>
          <w:szCs w:val="24"/>
          <w:lang w:val="en-GB"/>
        </w:rPr>
        <w:t xml:space="preserve"> </w:t>
      </w:r>
      <w:del w:id="32" w:author="Evgeny Genelt-Yanovskiy" w:date="2014-11-24T21:20:00Z">
        <w:r w:rsidRPr="008C6866" w:rsidDel="008C6866">
          <w:rPr>
            <w:sz w:val="24"/>
            <w:szCs w:val="24"/>
            <w:lang w:val="en-GB"/>
          </w:rPr>
          <w:delText xml:space="preserve">that </w:delText>
        </w:r>
      </w:del>
      <w:ins w:id="33" w:author="CRIO-Z9" w:date="2014-11-17T11:54:00Z">
        <w:r w:rsidR="004E1F7E" w:rsidRPr="008C6866">
          <w:rPr>
            <w:sz w:val="24"/>
            <w:szCs w:val="24"/>
            <w:lang w:val="en-GB"/>
          </w:rPr>
          <w:t xml:space="preserve">the </w:t>
        </w:r>
      </w:ins>
      <w:r w:rsidRPr="008C6866">
        <w:rPr>
          <w:sz w:val="24"/>
          <w:szCs w:val="24"/>
          <w:lang w:val="en-GB"/>
        </w:rPr>
        <w:t>highest species abundance belongs to the range centre and decline</w:t>
      </w:r>
      <w:ins w:id="34" w:author="CRIO-Z9" w:date="2014-11-17T11:55:00Z">
        <w:r w:rsidR="004E1F7E" w:rsidRPr="008C6866">
          <w:rPr>
            <w:sz w:val="24"/>
            <w:szCs w:val="24"/>
            <w:lang w:val="en-GB"/>
          </w:rPr>
          <w:t>s</w:t>
        </w:r>
      </w:ins>
      <w:r w:rsidRPr="008C6866">
        <w:rPr>
          <w:sz w:val="24"/>
          <w:szCs w:val="24"/>
          <w:lang w:val="en-GB"/>
        </w:rPr>
        <w:t xml:space="preserve"> towards range edges (</w:t>
      </w:r>
      <w:proofErr w:type="spellStart"/>
      <w:r w:rsidRPr="008C6866">
        <w:rPr>
          <w:sz w:val="24"/>
          <w:szCs w:val="24"/>
          <w:lang w:val="en-GB"/>
        </w:rPr>
        <w:t>Sagarin</w:t>
      </w:r>
      <w:proofErr w:type="spellEnd"/>
      <w:r w:rsidRPr="008C6866">
        <w:rPr>
          <w:sz w:val="24"/>
          <w:szCs w:val="24"/>
          <w:lang w:val="en-GB"/>
        </w:rPr>
        <w:t xml:space="preserve"> et al., 2006). It is based on </w:t>
      </w:r>
      <w:commentRangeStart w:id="35"/>
      <w:r w:rsidRPr="008C6866">
        <w:rPr>
          <w:sz w:val="24"/>
          <w:szCs w:val="24"/>
          <w:lang w:val="en-GB"/>
        </w:rPr>
        <w:t>Brown's principle (Brown, 1984) and Hutchinson's niche concept (</w:t>
      </w:r>
      <w:proofErr w:type="spellStart"/>
      <w:r w:rsidRPr="008C6866">
        <w:rPr>
          <w:sz w:val="24"/>
          <w:szCs w:val="24"/>
          <w:lang w:val="en-US"/>
        </w:rPr>
        <w:t>Leibold</w:t>
      </w:r>
      <w:proofErr w:type="spellEnd"/>
      <w:r w:rsidRPr="008C6866">
        <w:rPr>
          <w:sz w:val="24"/>
          <w:szCs w:val="24"/>
          <w:lang w:val="en-US"/>
        </w:rPr>
        <w:t>, 1995</w:t>
      </w:r>
      <w:r w:rsidRPr="008C6866">
        <w:rPr>
          <w:sz w:val="24"/>
          <w:szCs w:val="24"/>
          <w:lang w:val="en-GB"/>
        </w:rPr>
        <w:t xml:space="preserve">) assuming positive connection </w:t>
      </w:r>
      <w:commentRangeEnd w:id="35"/>
      <w:r w:rsidR="004E1F7E">
        <w:rPr>
          <w:rStyle w:val="af6"/>
        </w:rPr>
        <w:commentReference w:id="35"/>
      </w:r>
      <w:r w:rsidRPr="008C6866">
        <w:rPr>
          <w:sz w:val="24"/>
          <w:szCs w:val="24"/>
          <w:lang w:val="en-GB"/>
        </w:rPr>
        <w:t xml:space="preserve">between local abundance and living conditions. </w:t>
      </w:r>
      <w:del w:id="36" w:author="Evgeny Genelt-Yanovskiy" w:date="2014-11-24T21:19:00Z">
        <w:r w:rsidRPr="008C6866" w:rsidDel="008C6866">
          <w:rPr>
            <w:sz w:val="24"/>
            <w:szCs w:val="24"/>
            <w:lang w:val="en-GB"/>
          </w:rPr>
          <w:delText xml:space="preserve">Within latidutinal ranges, </w:delText>
        </w:r>
        <w:commentRangeStart w:id="37"/>
        <w:r w:rsidRPr="008C6866" w:rsidDel="008C6866">
          <w:rPr>
            <w:sz w:val="24"/>
            <w:szCs w:val="24"/>
            <w:lang w:val="en-GB"/>
          </w:rPr>
          <w:delText>factors shaping abundance distribution are usually reflected in variation of life histories</w:delText>
        </w:r>
        <w:commentRangeEnd w:id="37"/>
        <w:r w:rsidR="004E1F7E" w:rsidDel="008C6866">
          <w:rPr>
            <w:rStyle w:val="af6"/>
          </w:rPr>
          <w:commentReference w:id="37"/>
        </w:r>
        <w:r w:rsidRPr="008C6866" w:rsidDel="008C6866">
          <w:rPr>
            <w:sz w:val="24"/>
            <w:szCs w:val="24"/>
            <w:lang w:val="en-GB"/>
          </w:rPr>
          <w:delText xml:space="preserve"> (Rivadeneira et al., 2010).</w:delText>
        </w:r>
      </w:del>
    </w:p>
    <w:p w14:paraId="0C906A90" w14:textId="77777777" w:rsidR="00E53223" w:rsidRDefault="00E53223">
      <w:pPr>
        <w:numPr>
          <w:ilvl w:val="0"/>
          <w:numId w:val="2"/>
        </w:numPr>
        <w:spacing w:line="480" w:lineRule="auto"/>
        <w:ind w:left="0" w:firstLine="567"/>
        <w:rPr>
          <w:sz w:val="24"/>
          <w:szCs w:val="24"/>
          <w:lang w:val="en-GB"/>
        </w:rPr>
      </w:pPr>
      <w:r>
        <w:rPr>
          <w:sz w:val="24"/>
          <w:szCs w:val="24"/>
          <w:lang w:val="en-GB"/>
        </w:rPr>
        <w:t xml:space="preserve">Intertidal fauna is an ideal test system for studying latitudinal gradients. Many intertidal and high </w:t>
      </w:r>
      <w:proofErr w:type="spellStart"/>
      <w:r>
        <w:rPr>
          <w:sz w:val="24"/>
          <w:szCs w:val="24"/>
          <w:lang w:val="en-GB"/>
        </w:rPr>
        <w:t>subtidal</w:t>
      </w:r>
      <w:proofErr w:type="spellEnd"/>
      <w:r>
        <w:rPr>
          <w:sz w:val="24"/>
          <w:szCs w:val="24"/>
          <w:lang w:val="en-GB"/>
        </w:rPr>
        <w:t xml:space="preserve"> marine invertebrates have extended ranges with distinct north (or </w:t>
      </w:r>
      <w:proofErr w:type="spellStart"/>
      <w:r>
        <w:rPr>
          <w:sz w:val="24"/>
          <w:szCs w:val="24"/>
          <w:lang w:val="en-GB"/>
        </w:rPr>
        <w:t>northeastern</w:t>
      </w:r>
      <w:proofErr w:type="spellEnd"/>
      <w:r>
        <w:rPr>
          <w:sz w:val="24"/>
          <w:szCs w:val="24"/>
          <w:lang w:val="en-GB"/>
        </w:rPr>
        <w:t xml:space="preserve">) and south (or </w:t>
      </w:r>
      <w:proofErr w:type="spellStart"/>
      <w:r>
        <w:rPr>
          <w:sz w:val="24"/>
          <w:szCs w:val="24"/>
          <w:lang w:val="en-GB"/>
        </w:rPr>
        <w:t>southwestern</w:t>
      </w:r>
      <w:proofErr w:type="spellEnd"/>
      <w:r>
        <w:rPr>
          <w:sz w:val="24"/>
          <w:szCs w:val="24"/>
          <w:lang w:val="en-GB"/>
        </w:rPr>
        <w:t xml:space="preserve">) limits characterized by diametrically opposed combination of environmental conditions. Recent studies on </w:t>
      </w:r>
      <w:proofErr w:type="gramStart"/>
      <w:r>
        <w:rPr>
          <w:sz w:val="24"/>
          <w:szCs w:val="24"/>
          <w:lang w:val="en-GB"/>
        </w:rPr>
        <w:t>wide-spread</w:t>
      </w:r>
      <w:proofErr w:type="gramEnd"/>
      <w:r>
        <w:rPr>
          <w:sz w:val="24"/>
          <w:szCs w:val="24"/>
          <w:lang w:val="en-GB"/>
        </w:rPr>
        <w:t xml:space="preserve"> marine coastal </w:t>
      </w:r>
      <w:proofErr w:type="spellStart"/>
      <w:r>
        <w:rPr>
          <w:sz w:val="24"/>
          <w:szCs w:val="24"/>
          <w:lang w:val="en-GB"/>
        </w:rPr>
        <w:t>invertabrates</w:t>
      </w:r>
      <w:proofErr w:type="spellEnd"/>
      <w:r>
        <w:rPr>
          <w:sz w:val="24"/>
          <w:szCs w:val="24"/>
          <w:lang w:val="en-GB"/>
        </w:rPr>
        <w:t xml:space="preserve"> have shown that abundance centre pattern does not apply to all species equally, and even closely related species </w:t>
      </w:r>
      <w:ins w:id="38" w:author="CRIO-Z9" w:date="2014-11-17T11:59:00Z">
        <w:r w:rsidR="004E1F7E">
          <w:rPr>
            <w:sz w:val="24"/>
            <w:szCs w:val="24"/>
            <w:lang w:val="en-US"/>
          </w:rPr>
          <w:t xml:space="preserve">could </w:t>
        </w:r>
      </w:ins>
      <w:r>
        <w:rPr>
          <w:sz w:val="24"/>
          <w:szCs w:val="24"/>
          <w:lang w:val="en-GB"/>
        </w:rPr>
        <w:t>show different spatial patterns (</w:t>
      </w:r>
      <w:proofErr w:type="spellStart"/>
      <w:r>
        <w:rPr>
          <w:sz w:val="24"/>
          <w:szCs w:val="24"/>
          <w:lang w:val="en-GB"/>
        </w:rPr>
        <w:t>Sagarin</w:t>
      </w:r>
      <w:proofErr w:type="spellEnd"/>
      <w:r>
        <w:rPr>
          <w:sz w:val="24"/>
          <w:szCs w:val="24"/>
          <w:lang w:val="en-GB"/>
        </w:rPr>
        <w:t xml:space="preserve">, Gaines, 2002; </w:t>
      </w:r>
      <w:proofErr w:type="spellStart"/>
      <w:r>
        <w:rPr>
          <w:sz w:val="24"/>
          <w:szCs w:val="24"/>
          <w:lang w:val="en-GB"/>
        </w:rPr>
        <w:t>Rivadeneira</w:t>
      </w:r>
      <w:proofErr w:type="spellEnd"/>
      <w:r>
        <w:rPr>
          <w:sz w:val="24"/>
          <w:szCs w:val="24"/>
          <w:lang w:val="en-GB"/>
        </w:rPr>
        <w:t xml:space="preserve"> et al., 2010).</w:t>
      </w:r>
    </w:p>
    <w:p w14:paraId="1B54C765" w14:textId="77777777" w:rsidR="00E53223" w:rsidRDefault="00E53223">
      <w:pPr>
        <w:numPr>
          <w:ilvl w:val="0"/>
          <w:numId w:val="2"/>
        </w:numPr>
        <w:spacing w:line="480" w:lineRule="auto"/>
        <w:ind w:left="0" w:firstLine="567"/>
        <w:rPr>
          <w:sz w:val="24"/>
          <w:szCs w:val="24"/>
          <w:lang w:val="en-GB"/>
        </w:rPr>
      </w:pPr>
      <w:r>
        <w:rPr>
          <w:sz w:val="24"/>
          <w:szCs w:val="24"/>
          <w:lang w:val="en-GB"/>
        </w:rPr>
        <w:t xml:space="preserve">Empirical approaches to quantify abundance in different parts of the range vary widely. One of the main challenges for examining the abundant centre pattern is a logistical difficulty of sampling throughout the whole species range. </w:t>
      </w:r>
      <w:proofErr w:type="spellStart"/>
      <w:r>
        <w:rPr>
          <w:sz w:val="24"/>
          <w:szCs w:val="24"/>
          <w:lang w:val="en-GB"/>
        </w:rPr>
        <w:t>Particulary</w:t>
      </w:r>
      <w:proofErr w:type="spellEnd"/>
      <w:ins w:id="39" w:author="CRIO-Z9" w:date="2014-11-17T12:04:00Z">
        <w:del w:id="40" w:author="Evgeny Genelt-Yanovskiy" w:date="2014-11-24T21:22:00Z">
          <w:r w:rsidR="004E1F7E" w:rsidDel="005A60F6">
            <w:rPr>
              <w:sz w:val="24"/>
              <w:szCs w:val="24"/>
              <w:lang w:val="en-GB"/>
            </w:rPr>
            <w:delText>Especially</w:delText>
          </w:r>
        </w:del>
      </w:ins>
      <w:r>
        <w:rPr>
          <w:sz w:val="24"/>
          <w:szCs w:val="24"/>
          <w:lang w:val="en-GB"/>
        </w:rPr>
        <w:t>, it could be a problem to get adequate samples from the range edge, where local populations are not stable in time and can spontaneously become extinct and later reoccupy suitable habitats (</w:t>
      </w:r>
      <w:proofErr w:type="spellStart"/>
      <w:r>
        <w:rPr>
          <w:sz w:val="24"/>
          <w:szCs w:val="24"/>
          <w:lang w:val="en-GB"/>
        </w:rPr>
        <w:t>Sagarin</w:t>
      </w:r>
      <w:proofErr w:type="spellEnd"/>
      <w:r>
        <w:rPr>
          <w:sz w:val="24"/>
          <w:szCs w:val="24"/>
          <w:lang w:val="en-GB"/>
        </w:rPr>
        <w:t>, Gaines, 2002; Sexton et al., 2009).</w:t>
      </w:r>
    </w:p>
    <w:p w14:paraId="1E722032" w14:textId="77777777" w:rsidR="00E53223" w:rsidRDefault="00E53223">
      <w:pPr>
        <w:numPr>
          <w:ilvl w:val="0"/>
          <w:numId w:val="2"/>
        </w:numPr>
        <w:spacing w:line="480" w:lineRule="auto"/>
        <w:ind w:left="0" w:firstLine="567"/>
        <w:rPr>
          <w:sz w:val="24"/>
          <w:szCs w:val="24"/>
          <w:lang w:val="en-GB"/>
        </w:rPr>
      </w:pPr>
      <w:r>
        <w:rPr>
          <w:sz w:val="24"/>
          <w:szCs w:val="24"/>
          <w:lang w:val="en-GB"/>
        </w:rPr>
        <w:t>Species ranges are not stable in time, often shifting, expanding and contracting (Gaston, 2003). Fluctuations of environmental variables, such as climate oscillations, may alter population fitness at the distribution limits and range shifts can lag behind environmental changes (</w:t>
      </w:r>
      <w:proofErr w:type="spellStart"/>
      <w:r>
        <w:rPr>
          <w:sz w:val="24"/>
          <w:szCs w:val="24"/>
          <w:lang w:val="en-GB"/>
        </w:rPr>
        <w:t>Pfenninger</w:t>
      </w:r>
      <w:proofErr w:type="spellEnd"/>
      <w:r>
        <w:rPr>
          <w:sz w:val="24"/>
          <w:szCs w:val="24"/>
          <w:lang w:val="en-GB"/>
        </w:rPr>
        <w:t xml:space="preserve"> et al., 2007; </w:t>
      </w:r>
      <w:proofErr w:type="spellStart"/>
      <w:r>
        <w:rPr>
          <w:sz w:val="24"/>
          <w:szCs w:val="24"/>
          <w:lang w:val="en-GB"/>
        </w:rPr>
        <w:t>Svenning</w:t>
      </w:r>
      <w:proofErr w:type="spellEnd"/>
      <w:r>
        <w:rPr>
          <w:sz w:val="24"/>
          <w:szCs w:val="24"/>
          <w:lang w:val="en-GB"/>
        </w:rPr>
        <w:t xml:space="preserve"> et al., 2008). Marginal populations exhibit greater temporal variability in abundance being near the species’ limit of environmental tolerance</w:t>
      </w:r>
      <w:ins w:id="41" w:author="CRIO-Z9" w:date="2014-11-17T12:09:00Z">
        <w:r w:rsidR="004E72A3">
          <w:rPr>
            <w:sz w:val="24"/>
            <w:szCs w:val="24"/>
            <w:lang w:val="en-GB"/>
          </w:rPr>
          <w:t>, especially</w:t>
        </w:r>
      </w:ins>
      <w:r>
        <w:rPr>
          <w:sz w:val="24"/>
          <w:szCs w:val="24"/>
          <w:lang w:val="en-GB"/>
        </w:rPr>
        <w:t xml:space="preserve"> in extreme years </w:t>
      </w:r>
      <w:r>
        <w:rPr>
          <w:sz w:val="24"/>
          <w:szCs w:val="24"/>
          <w:lang w:val="en-GB"/>
        </w:rPr>
        <w:lastRenderedPageBreak/>
        <w:t xml:space="preserve">(Gaston, 2009). Since temporal variation can introduce errors in </w:t>
      </w:r>
      <w:ins w:id="42" w:author="CRIO-Z9" w:date="2014-11-17T15:14:00Z">
        <w:r w:rsidR="001F50CE">
          <w:rPr>
            <w:sz w:val="24"/>
            <w:szCs w:val="24"/>
            <w:lang w:val="en-GB"/>
          </w:rPr>
          <w:t>estimation</w:t>
        </w:r>
      </w:ins>
      <w:del w:id="43" w:author="CRIO-Z9" w:date="2014-11-17T15:14:00Z">
        <w:r w:rsidDel="001F50CE">
          <w:rPr>
            <w:sz w:val="24"/>
            <w:szCs w:val="24"/>
            <w:lang w:val="en-GB"/>
          </w:rPr>
          <w:delText>the</w:delText>
        </w:r>
      </w:del>
      <w:r>
        <w:rPr>
          <w:sz w:val="24"/>
          <w:szCs w:val="24"/>
          <w:lang w:val="en-GB"/>
        </w:rPr>
        <w:t xml:space="preserve"> </w:t>
      </w:r>
      <w:del w:id="44" w:author="CRIO-Z9" w:date="2014-11-17T15:14:00Z">
        <w:r w:rsidDel="001F50CE">
          <w:rPr>
            <w:sz w:val="24"/>
            <w:szCs w:val="24"/>
            <w:lang w:val="en-GB"/>
          </w:rPr>
          <w:delText xml:space="preserve">estimates </w:delText>
        </w:r>
      </w:del>
      <w:r>
        <w:rPr>
          <w:sz w:val="24"/>
          <w:szCs w:val="24"/>
          <w:lang w:val="en-GB"/>
        </w:rPr>
        <w:t xml:space="preserve">of spatial </w:t>
      </w:r>
      <w:ins w:id="45" w:author="CRIO-Z9" w:date="2014-11-17T15:15:00Z">
        <w:r w:rsidR="001F50CE">
          <w:rPr>
            <w:sz w:val="24"/>
            <w:szCs w:val="24"/>
            <w:lang w:val="en-GB"/>
          </w:rPr>
          <w:t xml:space="preserve">abundance </w:t>
        </w:r>
      </w:ins>
      <w:r>
        <w:rPr>
          <w:sz w:val="24"/>
          <w:szCs w:val="24"/>
          <w:lang w:val="en-GB"/>
        </w:rPr>
        <w:t>distribution</w:t>
      </w:r>
      <w:ins w:id="46" w:author="CRIO-Z9" w:date="2014-11-17T15:15:00Z">
        <w:r w:rsidR="001F50CE">
          <w:rPr>
            <w:sz w:val="24"/>
            <w:szCs w:val="24"/>
            <w:lang w:val="en-GB"/>
          </w:rPr>
          <w:t>,</w:t>
        </w:r>
      </w:ins>
      <w:del w:id="47" w:author="CRIO-Z9" w:date="2014-11-17T15:15:00Z">
        <w:r w:rsidDel="001F50CE">
          <w:rPr>
            <w:sz w:val="24"/>
            <w:szCs w:val="24"/>
            <w:lang w:val="en-GB"/>
          </w:rPr>
          <w:delText xml:space="preserve"> of abundance</w:delText>
        </w:r>
      </w:del>
      <w:r>
        <w:rPr>
          <w:sz w:val="24"/>
          <w:szCs w:val="24"/>
          <w:lang w:val="en-GB"/>
        </w:rPr>
        <w:t xml:space="preserve">, it is </w:t>
      </w:r>
      <w:ins w:id="48" w:author="CRIO-Z9" w:date="2014-11-17T15:15:00Z">
        <w:r w:rsidR="001F50CE">
          <w:rPr>
            <w:sz w:val="24"/>
            <w:szCs w:val="24"/>
            <w:lang w:val="en-GB"/>
          </w:rPr>
          <w:t xml:space="preserve">highly </w:t>
        </w:r>
      </w:ins>
      <w:r>
        <w:rPr>
          <w:sz w:val="24"/>
          <w:szCs w:val="24"/>
          <w:lang w:val="en-GB"/>
        </w:rPr>
        <w:t xml:space="preserve">important to apply monitoring data series to improve </w:t>
      </w:r>
      <w:ins w:id="49" w:author="CRIO-Z9" w:date="2014-11-17T15:15:00Z">
        <w:r w:rsidR="001F50CE">
          <w:rPr>
            <w:sz w:val="24"/>
            <w:szCs w:val="24"/>
            <w:lang w:val="en-GB"/>
          </w:rPr>
          <w:t xml:space="preserve">the </w:t>
        </w:r>
      </w:ins>
      <w:r>
        <w:rPr>
          <w:sz w:val="24"/>
          <w:szCs w:val="24"/>
          <w:lang w:val="en-GB"/>
        </w:rPr>
        <w:t xml:space="preserve">understanding of differences in abundance between central and edge populations (Holt, </w:t>
      </w:r>
      <w:proofErr w:type="spellStart"/>
      <w:r>
        <w:rPr>
          <w:sz w:val="24"/>
          <w:szCs w:val="24"/>
          <w:lang w:val="en-GB"/>
        </w:rPr>
        <w:t>Keitt</w:t>
      </w:r>
      <w:proofErr w:type="spellEnd"/>
      <w:r>
        <w:rPr>
          <w:sz w:val="24"/>
          <w:szCs w:val="24"/>
          <w:lang w:val="en-GB"/>
        </w:rPr>
        <w:t xml:space="preserve">, 2000; </w:t>
      </w:r>
      <w:proofErr w:type="spellStart"/>
      <w:r>
        <w:rPr>
          <w:sz w:val="24"/>
          <w:szCs w:val="24"/>
          <w:lang w:val="en-GB"/>
        </w:rPr>
        <w:t>Johnstone</w:t>
      </w:r>
      <w:proofErr w:type="spellEnd"/>
      <w:r>
        <w:rPr>
          <w:sz w:val="24"/>
          <w:szCs w:val="24"/>
          <w:lang w:val="en-GB"/>
        </w:rPr>
        <w:t xml:space="preserve">, Chapin, 2003). The spatial distribution and patchy structure of population density are also likely to determine range limits. Edge </w:t>
      </w:r>
      <w:r w:rsidRPr="004B36A1">
        <w:rPr>
          <w:sz w:val="24"/>
          <w:szCs w:val="24"/>
          <w:lang w:val="en-US"/>
        </w:rPr>
        <w:t xml:space="preserve">populations usually are smaller and more spatially fragmented than populations in the </w:t>
      </w:r>
      <w:proofErr w:type="spellStart"/>
      <w:r w:rsidRPr="004B36A1">
        <w:rPr>
          <w:sz w:val="24"/>
          <w:szCs w:val="24"/>
          <w:lang w:val="en-US"/>
        </w:rPr>
        <w:t>centre</w:t>
      </w:r>
      <w:proofErr w:type="spellEnd"/>
      <w:r w:rsidRPr="004B36A1">
        <w:rPr>
          <w:sz w:val="24"/>
          <w:szCs w:val="24"/>
          <w:lang w:val="en-US"/>
        </w:rPr>
        <w:t xml:space="preserve"> of the range (Brown et al., 1995). They may exhibit reductions in diversity and</w:t>
      </w:r>
      <w:ins w:id="50" w:author="Evgeny Genelt-Yanovskiy" w:date="2014-11-24T21:22:00Z">
        <w:r w:rsidR="005A60F6">
          <w:rPr>
            <w:sz w:val="24"/>
            <w:szCs w:val="24"/>
            <w:lang w:val="en-US"/>
          </w:rPr>
          <w:t xml:space="preserve"> in</w:t>
        </w:r>
      </w:ins>
      <w:r w:rsidRPr="004B36A1">
        <w:rPr>
          <w:sz w:val="24"/>
          <w:szCs w:val="24"/>
          <w:lang w:val="en-US"/>
        </w:rPr>
        <w:t xml:space="preserve"> </w:t>
      </w:r>
      <w:commentRangeStart w:id="51"/>
      <w:r w:rsidRPr="004B36A1">
        <w:rPr>
          <w:sz w:val="24"/>
          <w:szCs w:val="24"/>
          <w:lang w:val="en-US"/>
        </w:rPr>
        <w:t>number of immigrants due to spatial arrangement</w:t>
      </w:r>
      <w:commentRangeEnd w:id="51"/>
      <w:ins w:id="52" w:author="Evgeny Genelt-Yanovskiy" w:date="2014-11-24T21:22:00Z">
        <w:r w:rsidR="005A60F6">
          <w:rPr>
            <w:sz w:val="24"/>
            <w:szCs w:val="24"/>
            <w:lang w:val="en-US"/>
          </w:rPr>
          <w:t xml:space="preserve"> only</w:t>
        </w:r>
      </w:ins>
      <w:r w:rsidR="001F50CE">
        <w:rPr>
          <w:rStyle w:val="af6"/>
        </w:rPr>
        <w:commentReference w:id="51"/>
      </w:r>
      <w:r w:rsidRPr="004B36A1">
        <w:rPr>
          <w:sz w:val="24"/>
          <w:szCs w:val="24"/>
          <w:lang w:val="en-US"/>
        </w:rPr>
        <w:t xml:space="preserve">, </w:t>
      </w:r>
      <w:ins w:id="53" w:author="CRIO-Z9" w:date="2014-11-17T15:17:00Z">
        <w:r w:rsidR="001F50CE">
          <w:rPr>
            <w:sz w:val="24"/>
            <w:szCs w:val="24"/>
            <w:lang w:val="en-US"/>
          </w:rPr>
          <w:t xml:space="preserve">thus </w:t>
        </w:r>
      </w:ins>
      <w:r w:rsidRPr="004B36A1">
        <w:rPr>
          <w:sz w:val="24"/>
          <w:szCs w:val="24"/>
          <w:lang w:val="en-US"/>
        </w:rPr>
        <w:t xml:space="preserve">resulting in an isolation-by-distance effect (Sexton et al., 2009). </w:t>
      </w:r>
    </w:p>
    <w:p w14:paraId="1B49E1FA" w14:textId="7329F514" w:rsidR="00E53223" w:rsidRDefault="00E53223">
      <w:pPr>
        <w:numPr>
          <w:ilvl w:val="0"/>
          <w:numId w:val="2"/>
        </w:numPr>
        <w:spacing w:line="480" w:lineRule="auto"/>
        <w:ind w:left="0" w:firstLine="567"/>
        <w:rPr>
          <w:sz w:val="24"/>
          <w:szCs w:val="24"/>
          <w:lang w:val="en-GB"/>
        </w:rPr>
      </w:pPr>
      <w:r>
        <w:rPr>
          <w:sz w:val="24"/>
          <w:szCs w:val="24"/>
          <w:lang w:val="en-GB"/>
        </w:rPr>
        <w:t>Here, we present the results of</w:t>
      </w:r>
      <w:ins w:id="54" w:author="CRIO-Z9" w:date="2014-11-17T15:17:00Z">
        <w:r w:rsidR="001F50CE">
          <w:rPr>
            <w:sz w:val="24"/>
            <w:szCs w:val="24"/>
            <w:lang w:val="en-GB"/>
          </w:rPr>
          <w:t xml:space="preserve"> the</w:t>
        </w:r>
      </w:ins>
      <w:r>
        <w:rPr>
          <w:sz w:val="24"/>
          <w:szCs w:val="24"/>
          <w:lang w:val="en-GB"/>
        </w:rPr>
        <w:t xml:space="preserve"> study of abundance distribution, spatial arrangement of individuals and dynamics of two intertidal bivalves</w:t>
      </w:r>
      <w:del w:id="55" w:author="CRIO-Z9" w:date="2014-11-17T15:17:00Z">
        <w:r w:rsidDel="001F50CE">
          <w:rPr>
            <w:sz w:val="24"/>
            <w:szCs w:val="24"/>
            <w:lang w:val="en-GB"/>
          </w:rPr>
          <w:delText>,</w:delText>
        </w:r>
      </w:del>
      <w:r>
        <w:rPr>
          <w:sz w:val="24"/>
          <w:szCs w:val="24"/>
          <w:lang w:val="en-GB"/>
        </w:rPr>
        <w:t xml:space="preserve"> </w:t>
      </w:r>
      <w:proofErr w:type="spellStart"/>
      <w:r>
        <w:rPr>
          <w:i/>
          <w:sz w:val="24"/>
          <w:szCs w:val="24"/>
          <w:lang w:val="en-GB"/>
        </w:rPr>
        <w:t>Macoma</w:t>
      </w:r>
      <w:proofErr w:type="spellEnd"/>
      <w:r>
        <w:rPr>
          <w:i/>
          <w:sz w:val="24"/>
          <w:szCs w:val="24"/>
          <w:lang w:val="en-GB"/>
        </w:rPr>
        <w:t xml:space="preserve"> </w:t>
      </w:r>
      <w:proofErr w:type="spellStart"/>
      <w:r>
        <w:rPr>
          <w:i/>
          <w:sz w:val="24"/>
          <w:szCs w:val="24"/>
          <w:lang w:val="en-GB"/>
        </w:rPr>
        <w:t>balthica</w:t>
      </w:r>
      <w:proofErr w:type="spellEnd"/>
      <w:r>
        <w:rPr>
          <w:sz w:val="24"/>
          <w:szCs w:val="24"/>
          <w:lang w:val="en-GB"/>
        </w:rPr>
        <w:t xml:space="preserve"> and </w:t>
      </w:r>
      <w:proofErr w:type="spellStart"/>
      <w:r>
        <w:rPr>
          <w:i/>
          <w:sz w:val="24"/>
          <w:szCs w:val="24"/>
          <w:lang w:val="en-GB"/>
        </w:rPr>
        <w:t>Cerastoderma</w:t>
      </w:r>
      <w:proofErr w:type="spellEnd"/>
      <w:r>
        <w:rPr>
          <w:i/>
          <w:sz w:val="24"/>
          <w:szCs w:val="24"/>
          <w:lang w:val="en-GB"/>
        </w:rPr>
        <w:t xml:space="preserve"> </w:t>
      </w:r>
      <w:proofErr w:type="spellStart"/>
      <w:r>
        <w:rPr>
          <w:i/>
          <w:sz w:val="24"/>
          <w:szCs w:val="24"/>
          <w:lang w:val="en-GB"/>
        </w:rPr>
        <w:t>edule</w:t>
      </w:r>
      <w:proofErr w:type="spellEnd"/>
      <w:r>
        <w:rPr>
          <w:sz w:val="24"/>
          <w:szCs w:val="24"/>
          <w:lang w:val="en-GB"/>
        </w:rPr>
        <w:t xml:space="preserve"> from the Barents Sea, where they </w:t>
      </w:r>
      <w:ins w:id="56" w:author="CRIO-Z9" w:date="2014-11-17T15:18:00Z">
        <w:r w:rsidR="001F50CE">
          <w:rPr>
            <w:sz w:val="24"/>
            <w:szCs w:val="24"/>
            <w:lang w:val="en-GB"/>
          </w:rPr>
          <w:t xml:space="preserve">are </w:t>
        </w:r>
      </w:ins>
      <w:r>
        <w:rPr>
          <w:sz w:val="24"/>
          <w:szCs w:val="24"/>
          <w:lang w:val="en-GB"/>
        </w:rPr>
        <w:t xml:space="preserve">expected to show </w:t>
      </w:r>
      <w:ins w:id="57" w:author="Evgeny Genelt-Yanovskiy" w:date="2014-11-24T21:24:00Z">
        <w:r w:rsidR="00EF75C1">
          <w:rPr>
            <w:sz w:val="24"/>
            <w:szCs w:val="24"/>
            <w:lang w:val="en-GB"/>
          </w:rPr>
          <w:t xml:space="preserve">controversial </w:t>
        </w:r>
      </w:ins>
      <w:commentRangeStart w:id="58"/>
      <w:del w:id="59" w:author="Evgeny Genelt-Yanovskiy" w:date="2014-11-24T21:24:00Z">
        <w:r w:rsidDel="00EF75C1">
          <w:rPr>
            <w:sz w:val="24"/>
            <w:szCs w:val="24"/>
            <w:lang w:val="en-GB"/>
          </w:rPr>
          <w:delText>ambivalent</w:delText>
        </w:r>
      </w:del>
      <w:r>
        <w:rPr>
          <w:sz w:val="24"/>
          <w:szCs w:val="24"/>
          <w:lang w:val="en-GB"/>
        </w:rPr>
        <w:t xml:space="preserve"> life history traits </w:t>
      </w:r>
      <w:commentRangeEnd w:id="58"/>
      <w:r w:rsidR="001F50CE">
        <w:rPr>
          <w:rStyle w:val="af6"/>
        </w:rPr>
        <w:commentReference w:id="58"/>
      </w:r>
      <w:r>
        <w:rPr>
          <w:sz w:val="24"/>
          <w:szCs w:val="24"/>
          <w:lang w:val="en-GB"/>
        </w:rPr>
        <w:t xml:space="preserve">due to </w:t>
      </w:r>
      <w:del w:id="60" w:author="CRIO-Z9" w:date="2014-11-17T15:17:00Z">
        <w:r w:rsidDel="001F50CE">
          <w:rPr>
            <w:sz w:val="24"/>
            <w:szCs w:val="24"/>
            <w:lang w:val="en-GB"/>
          </w:rPr>
          <w:delText>differencies</w:delText>
        </w:r>
      </w:del>
      <w:ins w:id="61" w:author="CRIO-Z9" w:date="2014-11-17T15:17:00Z">
        <w:r w:rsidR="001F50CE">
          <w:rPr>
            <w:sz w:val="24"/>
            <w:szCs w:val="24"/>
            <w:lang w:val="en-GB"/>
          </w:rPr>
          <w:t>differences</w:t>
        </w:r>
      </w:ins>
      <w:r>
        <w:rPr>
          <w:sz w:val="24"/>
          <w:szCs w:val="24"/>
          <w:lang w:val="en-GB"/>
        </w:rPr>
        <w:t xml:space="preserve"> in </w:t>
      </w:r>
      <w:proofErr w:type="gramStart"/>
      <w:ins w:id="62" w:author="CRIO-Z9" w:date="2014-11-17T15:17:00Z">
        <w:r w:rsidR="001F50CE">
          <w:rPr>
            <w:sz w:val="24"/>
            <w:szCs w:val="24"/>
            <w:lang w:val="en-GB"/>
          </w:rPr>
          <w:t>populations</w:t>
        </w:r>
        <w:proofErr w:type="gramEnd"/>
        <w:r w:rsidR="001F50CE">
          <w:rPr>
            <w:sz w:val="24"/>
            <w:szCs w:val="24"/>
            <w:lang w:val="en-GB"/>
          </w:rPr>
          <w:t xml:space="preserve"> </w:t>
        </w:r>
      </w:ins>
      <w:r>
        <w:rPr>
          <w:sz w:val="24"/>
          <w:szCs w:val="24"/>
          <w:lang w:val="en-GB"/>
        </w:rPr>
        <w:t xml:space="preserve">position </w:t>
      </w:r>
      <w:del w:id="63" w:author="CRIO-Z9" w:date="2014-11-17T15:17:00Z">
        <w:r w:rsidDel="001F50CE">
          <w:rPr>
            <w:sz w:val="24"/>
            <w:szCs w:val="24"/>
            <w:lang w:val="en-GB"/>
          </w:rPr>
          <w:delText xml:space="preserve">of these populations </w:delText>
        </w:r>
      </w:del>
      <w:r>
        <w:rPr>
          <w:sz w:val="24"/>
          <w:szCs w:val="24"/>
          <w:lang w:val="en-GB"/>
        </w:rPr>
        <w:t xml:space="preserve">within the species' ranges. </w:t>
      </w:r>
      <w:proofErr w:type="spellStart"/>
      <w:r>
        <w:rPr>
          <w:i/>
          <w:sz w:val="24"/>
          <w:szCs w:val="24"/>
          <w:lang w:val="en-GB"/>
        </w:rPr>
        <w:t>Macoma</w:t>
      </w:r>
      <w:proofErr w:type="spellEnd"/>
      <w:r>
        <w:rPr>
          <w:i/>
          <w:sz w:val="24"/>
          <w:szCs w:val="24"/>
          <w:lang w:val="en-GB"/>
        </w:rPr>
        <w:t xml:space="preserve"> </w:t>
      </w:r>
      <w:proofErr w:type="spellStart"/>
      <w:r>
        <w:rPr>
          <w:i/>
          <w:sz w:val="24"/>
          <w:szCs w:val="24"/>
          <w:lang w:val="en-GB"/>
        </w:rPr>
        <w:t>balthica</w:t>
      </w:r>
      <w:proofErr w:type="spellEnd"/>
      <w:r>
        <w:rPr>
          <w:sz w:val="24"/>
          <w:szCs w:val="24"/>
          <w:lang w:val="en-GB"/>
        </w:rPr>
        <w:t xml:space="preserve"> is no longer regarded as one single species</w:t>
      </w:r>
      <w:ins w:id="64" w:author="CRIO-Z9" w:date="2014-11-17T15:18:00Z">
        <w:r w:rsidR="001F50CE">
          <w:rPr>
            <w:sz w:val="24"/>
            <w:szCs w:val="24"/>
            <w:lang w:val="en-US"/>
          </w:rPr>
          <w:t>,</w:t>
        </w:r>
      </w:ins>
      <w:r>
        <w:rPr>
          <w:sz w:val="24"/>
          <w:szCs w:val="24"/>
          <w:lang w:val="en-GB"/>
        </w:rPr>
        <w:t xml:space="preserve"> but </w:t>
      </w:r>
      <w:ins w:id="65" w:author="CRIO-Z9" w:date="2014-11-17T15:18:00Z">
        <w:r w:rsidR="001F50CE">
          <w:rPr>
            <w:sz w:val="24"/>
            <w:szCs w:val="24"/>
            <w:lang w:val="en-GB"/>
          </w:rPr>
          <w:t xml:space="preserve">as </w:t>
        </w:r>
      </w:ins>
      <w:r>
        <w:rPr>
          <w:sz w:val="24"/>
          <w:szCs w:val="24"/>
          <w:lang w:val="en-GB"/>
        </w:rPr>
        <w:t xml:space="preserve">a complex of Pacific </w:t>
      </w:r>
      <w:proofErr w:type="spellStart"/>
      <w:r>
        <w:rPr>
          <w:i/>
          <w:sz w:val="24"/>
          <w:szCs w:val="24"/>
          <w:lang w:val="en-GB"/>
        </w:rPr>
        <w:t>Macoma</w:t>
      </w:r>
      <w:proofErr w:type="spellEnd"/>
      <w:r>
        <w:rPr>
          <w:i/>
          <w:sz w:val="24"/>
          <w:szCs w:val="24"/>
          <w:lang w:val="en-GB"/>
        </w:rPr>
        <w:t xml:space="preserve"> </w:t>
      </w:r>
      <w:proofErr w:type="spellStart"/>
      <w:r>
        <w:rPr>
          <w:i/>
          <w:sz w:val="24"/>
          <w:szCs w:val="24"/>
          <w:lang w:val="en-GB"/>
        </w:rPr>
        <w:t>balthica</w:t>
      </w:r>
      <w:proofErr w:type="spellEnd"/>
      <w:r>
        <w:rPr>
          <w:i/>
          <w:sz w:val="24"/>
          <w:szCs w:val="24"/>
          <w:lang w:val="en-GB"/>
        </w:rPr>
        <w:t xml:space="preserve"> </w:t>
      </w:r>
      <w:proofErr w:type="spellStart"/>
      <w:r>
        <w:rPr>
          <w:i/>
          <w:sz w:val="24"/>
          <w:szCs w:val="24"/>
          <w:lang w:val="en-GB"/>
        </w:rPr>
        <w:t>balthica</w:t>
      </w:r>
      <w:proofErr w:type="spellEnd"/>
      <w:r>
        <w:rPr>
          <w:sz w:val="24"/>
          <w:szCs w:val="24"/>
          <w:lang w:val="en-GB"/>
        </w:rPr>
        <w:t xml:space="preserve"> and Atlantic </w:t>
      </w:r>
      <w:proofErr w:type="spellStart"/>
      <w:r>
        <w:rPr>
          <w:i/>
          <w:sz w:val="24"/>
          <w:szCs w:val="24"/>
          <w:lang w:val="en-GB"/>
        </w:rPr>
        <w:t>Macoma</w:t>
      </w:r>
      <w:proofErr w:type="spellEnd"/>
      <w:r>
        <w:rPr>
          <w:i/>
          <w:sz w:val="24"/>
          <w:szCs w:val="24"/>
          <w:lang w:val="en-GB"/>
        </w:rPr>
        <w:t xml:space="preserve"> </w:t>
      </w:r>
      <w:proofErr w:type="spellStart"/>
      <w:r>
        <w:rPr>
          <w:i/>
          <w:sz w:val="24"/>
          <w:szCs w:val="24"/>
          <w:lang w:val="en-GB"/>
        </w:rPr>
        <w:t>balthica</w:t>
      </w:r>
      <w:proofErr w:type="spellEnd"/>
      <w:r>
        <w:rPr>
          <w:i/>
          <w:sz w:val="24"/>
          <w:szCs w:val="24"/>
          <w:lang w:val="en-GB"/>
        </w:rPr>
        <w:t xml:space="preserve"> </w:t>
      </w:r>
      <w:proofErr w:type="spellStart"/>
      <w:r>
        <w:rPr>
          <w:i/>
          <w:sz w:val="24"/>
          <w:szCs w:val="24"/>
          <w:lang w:val="en-GB"/>
        </w:rPr>
        <w:t>rubra</w:t>
      </w:r>
      <w:proofErr w:type="spellEnd"/>
      <w:ins w:id="66" w:author="CRIO-Z9" w:date="2014-11-17T15:19:00Z">
        <w:r w:rsidR="001F50CE">
          <w:rPr>
            <w:sz w:val="24"/>
            <w:szCs w:val="24"/>
            <w:lang w:val="en-GB"/>
          </w:rPr>
          <w:t xml:space="preserve"> subspecies</w:t>
        </w:r>
      </w:ins>
      <w:r>
        <w:rPr>
          <w:sz w:val="24"/>
          <w:szCs w:val="24"/>
          <w:lang w:val="en-GB"/>
        </w:rPr>
        <w:t xml:space="preserve"> (</w:t>
      </w:r>
      <w:proofErr w:type="spellStart"/>
      <w:r>
        <w:rPr>
          <w:sz w:val="24"/>
          <w:szCs w:val="24"/>
          <w:lang w:val="en-GB"/>
        </w:rPr>
        <w:t>Nikula</w:t>
      </w:r>
      <w:proofErr w:type="spellEnd"/>
      <w:r>
        <w:rPr>
          <w:sz w:val="24"/>
          <w:szCs w:val="24"/>
          <w:lang w:val="en-GB"/>
        </w:rPr>
        <w:t xml:space="preserve"> et al., 2007). In Europe this complex spreads from Bay of Biscay up north to the western Kara </w:t>
      </w:r>
      <w:proofErr w:type="gramStart"/>
      <w:r>
        <w:rPr>
          <w:sz w:val="24"/>
          <w:szCs w:val="24"/>
          <w:lang w:val="en-GB"/>
        </w:rPr>
        <w:t>sea</w:t>
      </w:r>
      <w:proofErr w:type="gramEnd"/>
      <w:r>
        <w:rPr>
          <w:sz w:val="24"/>
          <w:szCs w:val="24"/>
          <w:lang w:val="en-GB"/>
        </w:rPr>
        <w:t xml:space="preserve">. Pure </w:t>
      </w:r>
      <w:proofErr w:type="spellStart"/>
      <w:r>
        <w:rPr>
          <w:i/>
          <w:sz w:val="24"/>
          <w:szCs w:val="24"/>
          <w:lang w:val="en-GB"/>
        </w:rPr>
        <w:t>M.balthica</w:t>
      </w:r>
      <w:proofErr w:type="spellEnd"/>
      <w:r>
        <w:rPr>
          <w:i/>
          <w:sz w:val="24"/>
          <w:szCs w:val="24"/>
          <w:lang w:val="en-GB"/>
        </w:rPr>
        <w:t xml:space="preserve"> </w:t>
      </w:r>
      <w:proofErr w:type="spellStart"/>
      <w:r>
        <w:rPr>
          <w:i/>
          <w:sz w:val="24"/>
          <w:szCs w:val="24"/>
          <w:lang w:val="en-GB"/>
        </w:rPr>
        <w:t>balhica</w:t>
      </w:r>
      <w:proofErr w:type="spellEnd"/>
      <w:r>
        <w:rPr>
          <w:sz w:val="24"/>
          <w:szCs w:val="24"/>
          <w:lang w:val="en-GB"/>
        </w:rPr>
        <w:t xml:space="preserve"> north </w:t>
      </w:r>
      <w:del w:id="67" w:author="CRIO-Z9" w:date="2014-11-17T15:19:00Z">
        <w:r w:rsidDel="001F50CE">
          <w:rPr>
            <w:sz w:val="24"/>
            <w:szCs w:val="24"/>
            <w:lang w:val="en-GB"/>
          </w:rPr>
          <w:delText>distibution</w:delText>
        </w:r>
      </w:del>
      <w:ins w:id="68" w:author="CRIO-Z9" w:date="2014-11-17T15:19:00Z">
        <w:r w:rsidR="001F50CE">
          <w:rPr>
            <w:sz w:val="24"/>
            <w:szCs w:val="24"/>
            <w:lang w:val="en-GB"/>
          </w:rPr>
          <w:t>distribution</w:t>
        </w:r>
      </w:ins>
      <w:r>
        <w:rPr>
          <w:sz w:val="24"/>
          <w:szCs w:val="24"/>
          <w:lang w:val="en-GB"/>
        </w:rPr>
        <w:t xml:space="preserve"> limit belongs to the </w:t>
      </w:r>
      <w:proofErr w:type="spellStart"/>
      <w:r>
        <w:rPr>
          <w:sz w:val="24"/>
          <w:szCs w:val="24"/>
          <w:lang w:val="en-GB"/>
        </w:rPr>
        <w:t>Varanger</w:t>
      </w:r>
      <w:proofErr w:type="spellEnd"/>
      <w:r>
        <w:rPr>
          <w:sz w:val="24"/>
          <w:szCs w:val="24"/>
          <w:lang w:val="en-GB"/>
        </w:rPr>
        <w:t xml:space="preserve"> Peninsula, while populations in the White and Barents seas are proved to form a broad «hybrid swarm» - their genetic composition is intermediate between Atlantic and Pacific forms (</w:t>
      </w:r>
      <w:proofErr w:type="spellStart"/>
      <w:r>
        <w:rPr>
          <w:sz w:val="24"/>
          <w:szCs w:val="24"/>
          <w:lang w:val="en-GB"/>
        </w:rPr>
        <w:t>Strelkov</w:t>
      </w:r>
      <w:proofErr w:type="spellEnd"/>
      <w:r>
        <w:rPr>
          <w:sz w:val="24"/>
          <w:szCs w:val="24"/>
          <w:lang w:val="en-GB"/>
        </w:rPr>
        <w:t xml:space="preserve"> et al., 2007). </w:t>
      </w:r>
    </w:p>
    <w:p w14:paraId="7C6EF60E" w14:textId="2BABFFCC" w:rsidR="00E53223" w:rsidRDefault="00E53223">
      <w:pPr>
        <w:numPr>
          <w:ilvl w:val="0"/>
          <w:numId w:val="2"/>
        </w:numPr>
        <w:spacing w:line="480" w:lineRule="auto"/>
        <w:ind w:left="0" w:firstLine="567"/>
        <w:rPr>
          <w:b/>
          <w:sz w:val="24"/>
          <w:szCs w:val="24"/>
          <w:lang w:val="en-GB"/>
        </w:rPr>
      </w:pPr>
      <w:r>
        <w:rPr>
          <w:sz w:val="24"/>
          <w:szCs w:val="24"/>
          <w:lang w:val="en-GB"/>
        </w:rPr>
        <w:t xml:space="preserve">Distribution range of </w:t>
      </w:r>
      <w:proofErr w:type="spellStart"/>
      <w:r>
        <w:rPr>
          <w:i/>
          <w:sz w:val="24"/>
          <w:szCs w:val="24"/>
          <w:lang w:val="en-GB"/>
        </w:rPr>
        <w:t>Cerastoderma</w:t>
      </w:r>
      <w:proofErr w:type="spellEnd"/>
      <w:r>
        <w:rPr>
          <w:i/>
          <w:sz w:val="24"/>
          <w:szCs w:val="24"/>
          <w:lang w:val="en-GB"/>
        </w:rPr>
        <w:t xml:space="preserve"> </w:t>
      </w:r>
      <w:proofErr w:type="spellStart"/>
      <w:r>
        <w:rPr>
          <w:i/>
          <w:sz w:val="24"/>
          <w:szCs w:val="24"/>
          <w:lang w:val="en-GB"/>
        </w:rPr>
        <w:t>edule</w:t>
      </w:r>
      <w:proofErr w:type="spellEnd"/>
      <w:r>
        <w:rPr>
          <w:sz w:val="24"/>
          <w:szCs w:val="24"/>
          <w:lang w:val="en-GB"/>
        </w:rPr>
        <w:t xml:space="preserve"> is </w:t>
      </w:r>
      <w:commentRangeStart w:id="69"/>
      <w:r>
        <w:rPr>
          <w:sz w:val="24"/>
          <w:szCs w:val="24"/>
          <w:lang w:val="en-GB"/>
        </w:rPr>
        <w:t>limited</w:t>
      </w:r>
      <w:commentRangeEnd w:id="69"/>
      <w:r w:rsidR="001F50CE">
        <w:rPr>
          <w:rStyle w:val="af6"/>
        </w:rPr>
        <w:commentReference w:id="69"/>
      </w:r>
      <w:r>
        <w:rPr>
          <w:sz w:val="24"/>
          <w:szCs w:val="24"/>
          <w:lang w:val="en-GB"/>
        </w:rPr>
        <w:t xml:space="preserve"> by the Barents </w:t>
      </w:r>
      <w:proofErr w:type="gramStart"/>
      <w:r>
        <w:rPr>
          <w:sz w:val="24"/>
          <w:szCs w:val="24"/>
          <w:lang w:val="en-GB"/>
        </w:rPr>
        <w:t>sea</w:t>
      </w:r>
      <w:proofErr w:type="gramEnd"/>
      <w:r>
        <w:rPr>
          <w:sz w:val="24"/>
          <w:szCs w:val="24"/>
          <w:lang w:val="en-GB"/>
        </w:rPr>
        <w:t xml:space="preserve"> in the north and by Morocco Atlantic coast in the south. Cockle beds reach highest densities and biomass in the North and Irish Seas, where commercial fisheries of cockles persist</w:t>
      </w:r>
      <w:proofErr w:type="spellStart"/>
      <w:ins w:id="70" w:author="CRIO-Z9" w:date="2014-11-17T15:23:00Z">
        <w:r w:rsidR="001F50CE">
          <w:rPr>
            <w:sz w:val="24"/>
            <w:szCs w:val="24"/>
            <w:lang w:val="en-US"/>
          </w:rPr>
          <w:t>ed</w:t>
        </w:r>
      </w:ins>
      <w:proofErr w:type="spellEnd"/>
      <w:r>
        <w:rPr>
          <w:sz w:val="24"/>
          <w:szCs w:val="24"/>
          <w:lang w:val="en-GB"/>
        </w:rPr>
        <w:t xml:space="preserve"> for centuries (Dare et al., 2004; </w:t>
      </w:r>
      <w:proofErr w:type="spellStart"/>
      <w:r>
        <w:rPr>
          <w:sz w:val="24"/>
          <w:szCs w:val="24"/>
          <w:lang w:val="en-GB"/>
        </w:rPr>
        <w:t>Beukema</w:t>
      </w:r>
      <w:proofErr w:type="spellEnd"/>
      <w:r>
        <w:rPr>
          <w:sz w:val="24"/>
          <w:szCs w:val="24"/>
          <w:lang w:val="en-GB"/>
        </w:rPr>
        <w:t xml:space="preserve">, Dekker, 2009; Woolmer, 2010). Earlier, we proposed that </w:t>
      </w:r>
      <w:proofErr w:type="spellStart"/>
      <w:r>
        <w:rPr>
          <w:i/>
          <w:sz w:val="24"/>
          <w:szCs w:val="24"/>
          <w:lang w:val="en-GB"/>
        </w:rPr>
        <w:t>C.edule</w:t>
      </w:r>
      <w:proofErr w:type="spellEnd"/>
      <w:r>
        <w:rPr>
          <w:sz w:val="24"/>
          <w:szCs w:val="24"/>
          <w:lang w:val="en-GB"/>
        </w:rPr>
        <w:t xml:space="preserve"> generally follow the ACH pattern across the range with a significant decline in abundance near the </w:t>
      </w:r>
      <w:proofErr w:type="gramStart"/>
      <w:r>
        <w:rPr>
          <w:sz w:val="24"/>
          <w:szCs w:val="24"/>
          <w:lang w:val="en-GB"/>
        </w:rPr>
        <w:t>North-Eastern</w:t>
      </w:r>
      <w:proofErr w:type="gramEnd"/>
      <w:r>
        <w:rPr>
          <w:sz w:val="24"/>
          <w:szCs w:val="24"/>
          <w:lang w:val="en-GB"/>
        </w:rPr>
        <w:t xml:space="preserve"> range edge, </w:t>
      </w:r>
      <w:commentRangeStart w:id="71"/>
      <w:r>
        <w:rPr>
          <w:sz w:val="24"/>
          <w:szCs w:val="24"/>
          <w:lang w:val="en-GB"/>
        </w:rPr>
        <w:t>but in case of successful recruitment, distinct local cockle populations in the Barents sea</w:t>
      </w:r>
      <w:ins w:id="72" w:author="Evgeny Genelt-Yanovskiy" w:date="2014-11-24T21:25:00Z">
        <w:r w:rsidR="00EF75C1">
          <w:rPr>
            <w:sz w:val="24"/>
            <w:szCs w:val="24"/>
            <w:lang w:val="en-GB"/>
          </w:rPr>
          <w:t xml:space="preserve"> could</w:t>
        </w:r>
      </w:ins>
      <w:r>
        <w:rPr>
          <w:sz w:val="24"/>
          <w:szCs w:val="24"/>
          <w:lang w:val="en-GB"/>
        </w:rPr>
        <w:t xml:space="preserve"> show much higher densities </w:t>
      </w:r>
      <w:commentRangeEnd w:id="71"/>
      <w:r w:rsidR="00F21391">
        <w:rPr>
          <w:rStyle w:val="af6"/>
        </w:rPr>
        <w:commentReference w:id="71"/>
      </w:r>
      <w:r>
        <w:rPr>
          <w:sz w:val="24"/>
          <w:szCs w:val="24"/>
          <w:lang w:val="en-GB"/>
        </w:rPr>
        <w:t xml:space="preserve">(Genelt-Yanovskiy et al., 2010). We hypothesize (1) that </w:t>
      </w:r>
      <w:proofErr w:type="spellStart"/>
      <w:r>
        <w:rPr>
          <w:i/>
          <w:sz w:val="24"/>
          <w:szCs w:val="24"/>
          <w:lang w:val="en-GB"/>
        </w:rPr>
        <w:lastRenderedPageBreak/>
        <w:t>Cerastoderma</w:t>
      </w:r>
      <w:proofErr w:type="spellEnd"/>
      <w:r>
        <w:rPr>
          <w:i/>
          <w:sz w:val="24"/>
          <w:szCs w:val="24"/>
          <w:lang w:val="en-GB"/>
        </w:rPr>
        <w:t xml:space="preserve"> </w:t>
      </w:r>
      <w:proofErr w:type="spellStart"/>
      <w:r>
        <w:rPr>
          <w:i/>
          <w:sz w:val="24"/>
          <w:szCs w:val="24"/>
          <w:lang w:val="en-GB"/>
        </w:rPr>
        <w:t>edule</w:t>
      </w:r>
      <w:proofErr w:type="spellEnd"/>
      <w:r>
        <w:rPr>
          <w:sz w:val="24"/>
          <w:szCs w:val="24"/>
          <w:lang w:val="en-GB"/>
        </w:rPr>
        <w:t xml:space="preserve">, as </w:t>
      </w:r>
      <w:ins w:id="73" w:author="CRIO-Z9" w:date="2014-11-17T15:33:00Z">
        <w:r w:rsidR="00F21391">
          <w:rPr>
            <w:sz w:val="24"/>
            <w:szCs w:val="24"/>
            <w:lang w:val="en-US"/>
          </w:rPr>
          <w:t xml:space="preserve">a </w:t>
        </w:r>
      </w:ins>
      <w:r>
        <w:rPr>
          <w:sz w:val="24"/>
          <w:szCs w:val="24"/>
          <w:lang w:val="en-GB"/>
        </w:rPr>
        <w:t>temperate-zone species</w:t>
      </w:r>
      <w:del w:id="74" w:author="CRIO-Z9" w:date="2014-11-17T15:33:00Z">
        <w:r w:rsidDel="00F21391">
          <w:rPr>
            <w:sz w:val="24"/>
            <w:szCs w:val="24"/>
            <w:lang w:val="en-GB"/>
          </w:rPr>
          <w:delText xml:space="preserve"> at the range edge</w:delText>
        </w:r>
      </w:del>
      <w:r>
        <w:rPr>
          <w:sz w:val="24"/>
          <w:szCs w:val="24"/>
          <w:lang w:val="en-GB"/>
        </w:rPr>
        <w:t xml:space="preserve">, will demonstrate lower densities of individuals </w:t>
      </w:r>
      <w:ins w:id="75" w:author="CRIO-Z9" w:date="2014-11-17T15:33:00Z">
        <w:r w:rsidR="00F21391">
          <w:rPr>
            <w:sz w:val="24"/>
            <w:szCs w:val="24"/>
            <w:lang w:val="en-GB"/>
          </w:rPr>
          <w:t xml:space="preserve">at the range edge </w:t>
        </w:r>
      </w:ins>
      <w:r>
        <w:rPr>
          <w:sz w:val="24"/>
          <w:szCs w:val="24"/>
          <w:lang w:val="en-GB"/>
        </w:rPr>
        <w:t xml:space="preserve">and scattered distribution of local populations across the </w:t>
      </w:r>
      <w:proofErr w:type="spellStart"/>
      <w:r>
        <w:rPr>
          <w:sz w:val="24"/>
          <w:szCs w:val="24"/>
          <w:lang w:val="en-GB"/>
        </w:rPr>
        <w:t>Murman</w:t>
      </w:r>
      <w:proofErr w:type="spellEnd"/>
      <w:r>
        <w:rPr>
          <w:sz w:val="24"/>
          <w:szCs w:val="24"/>
          <w:lang w:val="en-GB"/>
        </w:rPr>
        <w:t xml:space="preserve"> shore of the Barents sea </w:t>
      </w:r>
      <w:del w:id="76" w:author="CRIO-Z9" w:date="2014-11-17T15:33:00Z">
        <w:r w:rsidDel="00F21391">
          <w:rPr>
            <w:sz w:val="24"/>
            <w:szCs w:val="24"/>
            <w:lang w:val="en-GB"/>
          </w:rPr>
          <w:delText xml:space="preserve">in </w:delText>
        </w:r>
      </w:del>
      <w:r>
        <w:rPr>
          <w:sz w:val="24"/>
          <w:szCs w:val="24"/>
          <w:lang w:val="en-GB"/>
        </w:rPr>
        <w:t xml:space="preserve">as </w:t>
      </w:r>
      <w:ins w:id="77" w:author="CRIO-Z9" w:date="2014-11-17T15:33:00Z">
        <w:r w:rsidR="00F21391">
          <w:rPr>
            <w:sz w:val="24"/>
            <w:szCs w:val="24"/>
            <w:lang w:val="en-GB"/>
          </w:rPr>
          <w:t xml:space="preserve">in </w:t>
        </w:r>
      </w:ins>
      <w:del w:id="78" w:author="CRIO-Z9" w:date="2014-11-17T15:33:00Z">
        <w:r w:rsidDel="00F21391">
          <w:rPr>
            <w:sz w:val="24"/>
            <w:szCs w:val="24"/>
            <w:lang w:val="en-GB"/>
          </w:rPr>
          <w:delText xml:space="preserve">compared </w:delText>
        </w:r>
      </w:del>
      <w:ins w:id="79" w:author="CRIO-Z9" w:date="2014-11-17T15:33:00Z">
        <w:r w:rsidR="00F21391">
          <w:rPr>
            <w:sz w:val="24"/>
            <w:szCs w:val="24"/>
            <w:lang w:val="en-GB"/>
          </w:rPr>
          <w:t xml:space="preserve">comparison </w:t>
        </w:r>
      </w:ins>
      <w:r>
        <w:rPr>
          <w:sz w:val="24"/>
          <w:szCs w:val="24"/>
          <w:lang w:val="en-GB"/>
        </w:rPr>
        <w:t xml:space="preserve">to </w:t>
      </w:r>
      <w:proofErr w:type="spellStart"/>
      <w:r>
        <w:rPr>
          <w:i/>
          <w:sz w:val="24"/>
          <w:szCs w:val="24"/>
          <w:lang w:val="en-GB"/>
        </w:rPr>
        <w:t>Macoma</w:t>
      </w:r>
      <w:proofErr w:type="spellEnd"/>
      <w:r>
        <w:rPr>
          <w:i/>
          <w:sz w:val="24"/>
          <w:szCs w:val="24"/>
          <w:lang w:val="en-GB"/>
        </w:rPr>
        <w:t xml:space="preserve"> </w:t>
      </w:r>
      <w:proofErr w:type="spellStart"/>
      <w:r>
        <w:rPr>
          <w:i/>
          <w:sz w:val="24"/>
          <w:szCs w:val="24"/>
          <w:lang w:val="en-GB"/>
        </w:rPr>
        <w:t>balthica</w:t>
      </w:r>
      <w:proofErr w:type="spellEnd"/>
      <w:r>
        <w:rPr>
          <w:sz w:val="24"/>
          <w:szCs w:val="24"/>
          <w:lang w:val="en-GB"/>
        </w:rPr>
        <w:t xml:space="preserve">, and (2) non-random density distribution of individuals within </w:t>
      </w:r>
      <w:ins w:id="80" w:author="CRIO-Z9" w:date="2014-11-17T15:34:00Z">
        <w:r w:rsidR="00F21391">
          <w:rPr>
            <w:sz w:val="24"/>
            <w:szCs w:val="24"/>
            <w:lang w:val="en-GB"/>
          </w:rPr>
          <w:t xml:space="preserve">the </w:t>
        </w:r>
      </w:ins>
      <w:r>
        <w:rPr>
          <w:sz w:val="24"/>
          <w:szCs w:val="24"/>
          <w:lang w:val="en-GB"/>
        </w:rPr>
        <w:t xml:space="preserve">local populations on most of tidal flats for both </w:t>
      </w:r>
      <w:commentRangeStart w:id="81"/>
      <w:commentRangeStart w:id="82"/>
      <w:r>
        <w:rPr>
          <w:sz w:val="24"/>
          <w:szCs w:val="24"/>
          <w:lang w:val="en-GB"/>
        </w:rPr>
        <w:t>species</w:t>
      </w:r>
      <w:commentRangeEnd w:id="81"/>
      <w:r>
        <w:rPr>
          <w:rStyle w:val="af6"/>
        </w:rPr>
        <w:commentReference w:id="81"/>
      </w:r>
      <w:commentRangeEnd w:id="82"/>
      <w:r w:rsidR="00806D4C">
        <w:rPr>
          <w:rStyle w:val="af6"/>
        </w:rPr>
        <w:commentReference w:id="82"/>
      </w:r>
      <w:r>
        <w:rPr>
          <w:sz w:val="24"/>
          <w:szCs w:val="24"/>
          <w:lang w:val="en-GB"/>
        </w:rPr>
        <w:t>.</w:t>
      </w:r>
    </w:p>
    <w:p w14:paraId="47E266CE" w14:textId="77777777" w:rsidR="00E53223" w:rsidRDefault="00E53223">
      <w:pPr>
        <w:pStyle w:val="1"/>
        <w:rPr>
          <w:b/>
          <w:sz w:val="24"/>
          <w:szCs w:val="24"/>
          <w:lang w:val="en-GB"/>
        </w:rPr>
      </w:pPr>
    </w:p>
    <w:p w14:paraId="538EC015" w14:textId="77777777" w:rsidR="00E53223" w:rsidRDefault="00E53223">
      <w:pPr>
        <w:pStyle w:val="1"/>
        <w:rPr>
          <w:b/>
          <w:sz w:val="24"/>
          <w:szCs w:val="24"/>
          <w:lang w:val="en-GB"/>
        </w:rPr>
      </w:pPr>
      <w:r>
        <w:rPr>
          <w:sz w:val="24"/>
          <w:szCs w:val="24"/>
          <w:lang w:val="en-GB"/>
        </w:rPr>
        <w:t>MATERIALS AND METHODS</w:t>
      </w:r>
    </w:p>
    <w:p w14:paraId="266BB7E7" w14:textId="77777777" w:rsidR="00E53223" w:rsidRDefault="00E53223">
      <w:pPr>
        <w:jc w:val="both"/>
        <w:rPr>
          <w:sz w:val="24"/>
          <w:szCs w:val="24"/>
          <w:lang w:val="en-GB"/>
        </w:rPr>
      </w:pPr>
      <w:r>
        <w:rPr>
          <w:b/>
          <w:sz w:val="24"/>
          <w:szCs w:val="24"/>
          <w:lang w:val="en-GB"/>
        </w:rPr>
        <w:t>Study area</w:t>
      </w:r>
    </w:p>
    <w:p w14:paraId="0D7ADD55" w14:textId="77777777" w:rsidR="00E53223" w:rsidRDefault="00E53223">
      <w:pPr>
        <w:spacing w:line="480" w:lineRule="auto"/>
        <w:ind w:firstLine="567"/>
        <w:jc w:val="both"/>
        <w:rPr>
          <w:b/>
          <w:sz w:val="24"/>
          <w:szCs w:val="24"/>
          <w:lang w:val="en-GB"/>
        </w:rPr>
      </w:pPr>
      <w:proofErr w:type="spellStart"/>
      <w:r>
        <w:rPr>
          <w:sz w:val="24"/>
          <w:szCs w:val="24"/>
          <w:lang w:val="en-GB"/>
        </w:rPr>
        <w:t>Murman</w:t>
      </w:r>
      <w:proofErr w:type="spellEnd"/>
      <w:r>
        <w:rPr>
          <w:sz w:val="24"/>
          <w:szCs w:val="24"/>
          <w:lang w:val="en-GB"/>
        </w:rPr>
        <w:t xml:space="preserve"> coast is a northern border of the Kola Peninsula with a coastal line </w:t>
      </w:r>
      <w:ins w:id="83" w:author="CRIO-Z9" w:date="2014-11-17T15:36:00Z">
        <w:r>
          <w:rPr>
            <w:sz w:val="24"/>
            <w:szCs w:val="24"/>
            <w:lang w:val="en-US"/>
          </w:rPr>
          <w:t xml:space="preserve">length </w:t>
        </w:r>
      </w:ins>
      <w:r>
        <w:rPr>
          <w:sz w:val="24"/>
          <w:szCs w:val="24"/>
          <w:lang w:val="en-GB"/>
        </w:rPr>
        <w:t xml:space="preserve">of about 700 km, including numerous bays and fiords. The longest, Kola Bay, divide </w:t>
      </w:r>
      <w:proofErr w:type="spellStart"/>
      <w:r>
        <w:rPr>
          <w:sz w:val="24"/>
          <w:szCs w:val="24"/>
          <w:lang w:val="en-GB"/>
        </w:rPr>
        <w:t>Murman</w:t>
      </w:r>
      <w:proofErr w:type="spellEnd"/>
      <w:r>
        <w:rPr>
          <w:sz w:val="24"/>
          <w:szCs w:val="24"/>
          <w:lang w:val="en-GB"/>
        </w:rPr>
        <w:t xml:space="preserve"> coast into two regions: Western </w:t>
      </w:r>
      <w:proofErr w:type="spellStart"/>
      <w:r>
        <w:rPr>
          <w:sz w:val="24"/>
          <w:szCs w:val="24"/>
          <w:lang w:val="en-GB"/>
        </w:rPr>
        <w:t>Murman</w:t>
      </w:r>
      <w:proofErr w:type="spellEnd"/>
      <w:r>
        <w:rPr>
          <w:sz w:val="24"/>
          <w:szCs w:val="24"/>
          <w:lang w:val="en-GB"/>
        </w:rPr>
        <w:t xml:space="preserve"> and Eastern </w:t>
      </w:r>
      <w:proofErr w:type="spellStart"/>
      <w:r>
        <w:rPr>
          <w:sz w:val="24"/>
          <w:szCs w:val="24"/>
          <w:lang w:val="en-GB"/>
        </w:rPr>
        <w:t>Murman</w:t>
      </w:r>
      <w:proofErr w:type="spellEnd"/>
      <w:r>
        <w:rPr>
          <w:sz w:val="24"/>
          <w:szCs w:val="24"/>
          <w:lang w:val="en-GB"/>
        </w:rPr>
        <w:t>. These two parts demonstrate different environmental conditions, as the effects of Gulf Stream drop sharply from west to east. After E.F. </w:t>
      </w:r>
      <w:proofErr w:type="spellStart"/>
      <w:r>
        <w:rPr>
          <w:sz w:val="24"/>
          <w:szCs w:val="24"/>
          <w:lang w:val="en-GB"/>
        </w:rPr>
        <w:t>Gourjanova</w:t>
      </w:r>
      <w:proofErr w:type="spellEnd"/>
      <w:r>
        <w:rPr>
          <w:sz w:val="24"/>
          <w:szCs w:val="24"/>
          <w:lang w:val="en-GB"/>
        </w:rPr>
        <w:t>, I.G. </w:t>
      </w:r>
      <w:proofErr w:type="spellStart"/>
      <w:r>
        <w:rPr>
          <w:sz w:val="24"/>
          <w:szCs w:val="24"/>
          <w:lang w:val="en-GB"/>
        </w:rPr>
        <w:t>Zaks</w:t>
      </w:r>
      <w:proofErr w:type="spellEnd"/>
      <w:r>
        <w:rPr>
          <w:sz w:val="24"/>
          <w:szCs w:val="24"/>
          <w:lang w:val="en-GB"/>
        </w:rPr>
        <w:t xml:space="preserve"> and P.V. </w:t>
      </w:r>
      <w:proofErr w:type="spellStart"/>
      <w:r>
        <w:rPr>
          <w:sz w:val="24"/>
          <w:szCs w:val="24"/>
          <w:lang w:val="en-GB"/>
        </w:rPr>
        <w:t>Ushakov</w:t>
      </w:r>
      <w:proofErr w:type="spellEnd"/>
      <w:r>
        <w:rPr>
          <w:sz w:val="24"/>
          <w:szCs w:val="24"/>
          <w:lang w:val="en-GB"/>
        </w:rPr>
        <w:t xml:space="preserve"> (</w:t>
      </w:r>
      <w:proofErr w:type="spellStart"/>
      <w:r>
        <w:rPr>
          <w:sz w:val="24"/>
          <w:szCs w:val="24"/>
          <w:lang w:val="en-GB"/>
        </w:rPr>
        <w:t>Gourjanova</w:t>
      </w:r>
      <w:proofErr w:type="spellEnd"/>
      <w:r>
        <w:rPr>
          <w:sz w:val="24"/>
          <w:szCs w:val="24"/>
          <w:lang w:val="en-GB"/>
        </w:rPr>
        <w:t xml:space="preserve"> &amp; </w:t>
      </w:r>
      <w:proofErr w:type="spellStart"/>
      <w:r>
        <w:rPr>
          <w:sz w:val="24"/>
          <w:szCs w:val="24"/>
          <w:lang w:val="en-GB"/>
        </w:rPr>
        <w:t>Ushakov</w:t>
      </w:r>
      <w:proofErr w:type="spellEnd"/>
      <w:r>
        <w:rPr>
          <w:sz w:val="24"/>
          <w:szCs w:val="24"/>
          <w:lang w:val="en-GB"/>
        </w:rPr>
        <w:t xml:space="preserve">, 1929; </w:t>
      </w:r>
      <w:proofErr w:type="spellStart"/>
      <w:r>
        <w:rPr>
          <w:sz w:val="24"/>
          <w:szCs w:val="24"/>
          <w:lang w:val="en-GB"/>
        </w:rPr>
        <w:t>Gourjanova</w:t>
      </w:r>
      <w:proofErr w:type="spellEnd"/>
      <w:r>
        <w:rPr>
          <w:sz w:val="24"/>
          <w:szCs w:val="24"/>
          <w:lang w:val="en-GB"/>
        </w:rPr>
        <w:t xml:space="preserve"> et al.</w:t>
      </w:r>
      <w:proofErr w:type="gramStart"/>
      <w:r>
        <w:rPr>
          <w:sz w:val="24"/>
          <w:szCs w:val="24"/>
          <w:lang w:val="en-GB"/>
        </w:rPr>
        <w:t>,1929</w:t>
      </w:r>
      <w:proofErr w:type="gramEnd"/>
      <w:r>
        <w:rPr>
          <w:sz w:val="24"/>
          <w:szCs w:val="24"/>
          <w:lang w:val="en-GB"/>
        </w:rPr>
        <w:t xml:space="preserve">; </w:t>
      </w:r>
      <w:proofErr w:type="spellStart"/>
      <w:r>
        <w:rPr>
          <w:sz w:val="24"/>
          <w:szCs w:val="24"/>
          <w:lang w:val="en-GB"/>
        </w:rPr>
        <w:t>Gourjanova</w:t>
      </w:r>
      <w:proofErr w:type="spellEnd"/>
      <w:r>
        <w:rPr>
          <w:sz w:val="24"/>
          <w:szCs w:val="24"/>
          <w:lang w:val="en-GB"/>
        </w:rPr>
        <w:t xml:space="preserve"> et al., 1930) we consider Western </w:t>
      </w:r>
      <w:proofErr w:type="spellStart"/>
      <w:r>
        <w:rPr>
          <w:sz w:val="24"/>
          <w:szCs w:val="24"/>
          <w:lang w:val="en-GB"/>
        </w:rPr>
        <w:t>Murman</w:t>
      </w:r>
      <w:proofErr w:type="spellEnd"/>
      <w:r>
        <w:rPr>
          <w:sz w:val="24"/>
          <w:szCs w:val="24"/>
          <w:lang w:val="en-GB"/>
        </w:rPr>
        <w:t xml:space="preserve">, Kola inlet and Eastern </w:t>
      </w:r>
      <w:proofErr w:type="spellStart"/>
      <w:r>
        <w:rPr>
          <w:sz w:val="24"/>
          <w:szCs w:val="24"/>
          <w:lang w:val="en-GB"/>
        </w:rPr>
        <w:t>Murman</w:t>
      </w:r>
      <w:proofErr w:type="spellEnd"/>
      <w:r>
        <w:rPr>
          <w:sz w:val="24"/>
          <w:szCs w:val="24"/>
          <w:lang w:val="en-GB"/>
        </w:rPr>
        <w:t xml:space="preserve"> as tree distinct regions. Owing to gradient changes in environment this whole area has transitional </w:t>
      </w:r>
      <w:proofErr w:type="spellStart"/>
      <w:r>
        <w:rPr>
          <w:sz w:val="24"/>
          <w:szCs w:val="24"/>
          <w:lang w:val="en-GB"/>
        </w:rPr>
        <w:t>biogeographical</w:t>
      </w:r>
      <w:proofErr w:type="spellEnd"/>
      <w:r>
        <w:rPr>
          <w:sz w:val="24"/>
          <w:szCs w:val="24"/>
          <w:lang w:val="en-GB"/>
        </w:rPr>
        <w:t xml:space="preserve"> status - from boreal to arctic zone (</w:t>
      </w:r>
      <w:proofErr w:type="spellStart"/>
      <w:r>
        <w:rPr>
          <w:sz w:val="24"/>
          <w:szCs w:val="24"/>
          <w:lang w:val="en-GB"/>
        </w:rPr>
        <w:t>Zenkevich</w:t>
      </w:r>
      <w:proofErr w:type="spellEnd"/>
      <w:r>
        <w:rPr>
          <w:sz w:val="24"/>
          <w:szCs w:val="24"/>
          <w:lang w:val="en-GB"/>
        </w:rPr>
        <w:t xml:space="preserve">, 1963). </w:t>
      </w:r>
    </w:p>
    <w:p w14:paraId="3D89B323" w14:textId="77777777" w:rsidR="00E53223" w:rsidRDefault="00E53223">
      <w:pPr>
        <w:spacing w:line="480" w:lineRule="auto"/>
        <w:ind w:firstLine="567"/>
        <w:jc w:val="both"/>
        <w:rPr>
          <w:sz w:val="24"/>
          <w:szCs w:val="24"/>
          <w:lang w:val="en-GB"/>
        </w:rPr>
      </w:pPr>
      <w:r>
        <w:rPr>
          <w:b/>
          <w:sz w:val="24"/>
          <w:szCs w:val="24"/>
          <w:lang w:val="en-GB"/>
        </w:rPr>
        <w:t>Sampling</w:t>
      </w:r>
    </w:p>
    <w:p w14:paraId="66AA1476" w14:textId="77777777" w:rsidR="00E53223" w:rsidRDefault="00E53223">
      <w:pPr>
        <w:spacing w:line="480" w:lineRule="auto"/>
        <w:ind w:firstLine="567"/>
        <w:jc w:val="both"/>
        <w:rPr>
          <w:sz w:val="24"/>
          <w:szCs w:val="24"/>
          <w:lang w:val="en-GB"/>
        </w:rPr>
      </w:pPr>
      <w:r>
        <w:rPr>
          <w:sz w:val="24"/>
          <w:szCs w:val="24"/>
          <w:lang w:val="en-GB"/>
        </w:rPr>
        <w:t>We used two different quantitative sampling procedures to resolve all the given problems</w:t>
      </w:r>
      <w:ins w:id="84" w:author="CRIO-Z9" w:date="2014-11-17T15:39:00Z">
        <w:r>
          <w:rPr>
            <w:sz w:val="24"/>
            <w:szCs w:val="24"/>
            <w:lang w:val="en-GB"/>
          </w:rPr>
          <w:t>:</w:t>
        </w:r>
      </w:ins>
      <w:r>
        <w:rPr>
          <w:sz w:val="24"/>
          <w:szCs w:val="24"/>
          <w:lang w:val="en-GB"/>
        </w:rPr>
        <w:t xml:space="preserve"> (</w:t>
      </w:r>
      <w:proofErr w:type="spellStart"/>
      <w:r>
        <w:rPr>
          <w:sz w:val="24"/>
          <w:szCs w:val="24"/>
          <w:lang w:val="en-GB"/>
        </w:rPr>
        <w:t>i</w:t>
      </w:r>
      <w:proofErr w:type="spellEnd"/>
      <w:r>
        <w:rPr>
          <w:sz w:val="24"/>
          <w:szCs w:val="24"/>
          <w:lang w:val="en-GB"/>
        </w:rPr>
        <w:t xml:space="preserve">) random sampling for evaluation of mean abundance across </w:t>
      </w:r>
      <w:proofErr w:type="spellStart"/>
      <w:r>
        <w:rPr>
          <w:sz w:val="24"/>
          <w:szCs w:val="24"/>
          <w:lang w:val="en-GB"/>
        </w:rPr>
        <w:t>Murman</w:t>
      </w:r>
      <w:proofErr w:type="spellEnd"/>
      <w:r>
        <w:rPr>
          <w:sz w:val="24"/>
          <w:szCs w:val="24"/>
          <w:lang w:val="en-GB"/>
        </w:rPr>
        <w:t xml:space="preserve"> coast</w:t>
      </w:r>
      <w:ins w:id="85" w:author="CRIO-Z9" w:date="2014-11-17T15:39:00Z">
        <w:r>
          <w:rPr>
            <w:sz w:val="24"/>
            <w:szCs w:val="24"/>
            <w:lang w:val="en-GB"/>
          </w:rPr>
          <w:t xml:space="preserve"> and </w:t>
        </w:r>
      </w:ins>
      <w:del w:id="86" w:author="CRIO-Z9" w:date="2014-11-17T15:39:00Z">
        <w:r w:rsidDel="00E53223">
          <w:rPr>
            <w:sz w:val="24"/>
            <w:szCs w:val="24"/>
            <w:lang w:val="en-GB"/>
          </w:rPr>
          <w:delText xml:space="preserve">, </w:delText>
        </w:r>
      </w:del>
      <w:r>
        <w:rPr>
          <w:sz w:val="24"/>
          <w:szCs w:val="24"/>
          <w:lang w:val="en-GB"/>
        </w:rPr>
        <w:t xml:space="preserve">(ii) regular grid small-scale sampling aimed </w:t>
      </w:r>
      <w:del w:id="87" w:author="CRIO-Z9" w:date="2014-11-17T15:39:00Z">
        <w:r w:rsidDel="00E53223">
          <w:rPr>
            <w:sz w:val="24"/>
            <w:szCs w:val="24"/>
            <w:lang w:val="en-GB"/>
          </w:rPr>
          <w:delText>on analysis of</w:delText>
        </w:r>
      </w:del>
      <w:ins w:id="88" w:author="CRIO-Z9" w:date="2014-11-17T15:39:00Z">
        <w:r>
          <w:rPr>
            <w:sz w:val="24"/>
            <w:szCs w:val="24"/>
            <w:lang w:val="en-GB"/>
          </w:rPr>
          <w:t xml:space="preserve">to </w:t>
        </w:r>
        <w:proofErr w:type="spellStart"/>
        <w:r>
          <w:rPr>
            <w:sz w:val="24"/>
            <w:szCs w:val="24"/>
            <w:lang w:val="en-GB"/>
          </w:rPr>
          <w:t>analyze</w:t>
        </w:r>
        <w:proofErr w:type="spellEnd"/>
        <w:r>
          <w:rPr>
            <w:sz w:val="24"/>
            <w:szCs w:val="24"/>
            <w:lang w:val="en-GB"/>
          </w:rPr>
          <w:t xml:space="preserve"> the</w:t>
        </w:r>
      </w:ins>
      <w:r>
        <w:rPr>
          <w:sz w:val="24"/>
          <w:szCs w:val="24"/>
          <w:lang w:val="en-GB"/>
        </w:rPr>
        <w:t xml:space="preserve"> spatial arrangement of bivalve </w:t>
      </w:r>
      <w:proofErr w:type="spellStart"/>
      <w:r>
        <w:rPr>
          <w:sz w:val="24"/>
          <w:szCs w:val="24"/>
          <w:lang w:val="en-GB"/>
        </w:rPr>
        <w:t>densitiy</w:t>
      </w:r>
      <w:proofErr w:type="spellEnd"/>
      <w:r>
        <w:rPr>
          <w:sz w:val="24"/>
          <w:szCs w:val="24"/>
          <w:lang w:val="en-GB"/>
        </w:rPr>
        <w:t xml:space="preserve"> (</w:t>
      </w:r>
      <w:proofErr w:type="spellStart"/>
      <w:r>
        <w:rPr>
          <w:sz w:val="24"/>
          <w:szCs w:val="24"/>
          <w:lang w:val="en-GB"/>
        </w:rPr>
        <w:t>microdistribution</w:t>
      </w:r>
      <w:proofErr w:type="spellEnd"/>
      <w:r>
        <w:rPr>
          <w:sz w:val="24"/>
          <w:szCs w:val="24"/>
          <w:lang w:val="en-GB"/>
        </w:rPr>
        <w:t>) within the tidal flats. All samples were sieved through 1 mm mesh.</w:t>
      </w:r>
    </w:p>
    <w:p w14:paraId="25DFEF66" w14:textId="77777777" w:rsidR="00E53223" w:rsidRDefault="00E53223">
      <w:pPr>
        <w:spacing w:line="480" w:lineRule="auto"/>
        <w:ind w:firstLine="567"/>
        <w:jc w:val="both"/>
        <w:rPr>
          <w:sz w:val="24"/>
          <w:szCs w:val="24"/>
          <w:lang w:val="en-GB"/>
        </w:rPr>
      </w:pPr>
      <w:r>
        <w:rPr>
          <w:sz w:val="24"/>
          <w:szCs w:val="24"/>
          <w:lang w:val="en-GB"/>
        </w:rPr>
        <w:t xml:space="preserve">I. Random sampling was conducted at </w:t>
      </w:r>
      <w:del w:id="89" w:author="CRIO-Z9" w:date="2014-11-17T15:43:00Z">
        <w:r w:rsidDel="00E53223">
          <w:rPr>
            <w:sz w:val="24"/>
            <w:szCs w:val="24"/>
            <w:lang w:val="en-GB"/>
          </w:rPr>
          <w:delText xml:space="preserve">at </w:delText>
        </w:r>
      </w:del>
      <w:r>
        <w:rPr>
          <w:sz w:val="24"/>
          <w:szCs w:val="24"/>
          <w:lang w:val="en-GB"/>
        </w:rPr>
        <w:t xml:space="preserve">18 sites (all for </w:t>
      </w:r>
      <w:r>
        <w:rPr>
          <w:i/>
          <w:iCs/>
          <w:sz w:val="24"/>
          <w:szCs w:val="24"/>
          <w:lang w:val="en-GB"/>
        </w:rPr>
        <w:t xml:space="preserve">C. </w:t>
      </w:r>
      <w:proofErr w:type="spellStart"/>
      <w:r w:rsidRPr="00E53223">
        <w:rPr>
          <w:i/>
          <w:iCs/>
          <w:sz w:val="24"/>
          <w:szCs w:val="24"/>
          <w:lang w:val="en-GB"/>
        </w:rPr>
        <w:t>edule</w:t>
      </w:r>
      <w:proofErr w:type="spellEnd"/>
      <w:r w:rsidRPr="00E53223">
        <w:rPr>
          <w:iCs/>
          <w:sz w:val="24"/>
          <w:szCs w:val="24"/>
          <w:lang w:val="en-GB"/>
        </w:rPr>
        <w:t xml:space="preserve"> and 12 of them for</w:t>
      </w:r>
      <w:r>
        <w:rPr>
          <w:i/>
          <w:iCs/>
          <w:sz w:val="24"/>
          <w:szCs w:val="24"/>
          <w:lang w:val="en-GB"/>
        </w:rPr>
        <w:t xml:space="preserve"> M. </w:t>
      </w:r>
      <w:proofErr w:type="spellStart"/>
      <w:r>
        <w:rPr>
          <w:i/>
          <w:iCs/>
          <w:sz w:val="24"/>
          <w:szCs w:val="24"/>
          <w:lang w:val="en-GB"/>
        </w:rPr>
        <w:t>balthica</w:t>
      </w:r>
      <w:proofErr w:type="spellEnd"/>
      <w:r>
        <w:rPr>
          <w:i/>
          <w:iCs/>
          <w:sz w:val="24"/>
          <w:szCs w:val="24"/>
          <w:lang w:val="en-GB"/>
        </w:rPr>
        <w:t>)</w:t>
      </w:r>
      <w:r>
        <w:rPr>
          <w:sz w:val="24"/>
          <w:szCs w:val="24"/>
          <w:lang w:val="en-GB"/>
        </w:rPr>
        <w:t xml:space="preserve"> (</w:t>
      </w:r>
      <w:r>
        <w:rPr>
          <w:sz w:val="24"/>
          <w:szCs w:val="24"/>
          <w:shd w:val="clear" w:color="auto" w:fill="FFFF00"/>
          <w:lang w:val="en-GB"/>
        </w:rPr>
        <w:t>table. 1</w:t>
      </w:r>
      <w:r>
        <w:rPr>
          <w:sz w:val="24"/>
          <w:szCs w:val="24"/>
          <w:lang w:val="en-GB"/>
        </w:rPr>
        <w:t>). The sampling took place in July-August, from 2002 to 2010. We took five samples at each tidal level in all soft-bottom sites studied. We used 5 cm deep cores, with a surface area of 1/30 m</w:t>
      </w:r>
      <w:r>
        <w:rPr>
          <w:sz w:val="24"/>
          <w:szCs w:val="24"/>
          <w:vertAlign w:val="superscript"/>
          <w:lang w:val="en-GB"/>
        </w:rPr>
        <w:t>-2</w:t>
      </w:r>
      <w:r>
        <w:rPr>
          <w:sz w:val="24"/>
          <w:szCs w:val="24"/>
          <w:lang w:val="en-GB"/>
        </w:rPr>
        <w:t xml:space="preserve"> at the sites inhabited by </w:t>
      </w:r>
      <w:proofErr w:type="spellStart"/>
      <w:r>
        <w:rPr>
          <w:i/>
          <w:iCs/>
          <w:sz w:val="24"/>
          <w:szCs w:val="24"/>
          <w:lang w:val="en-GB"/>
        </w:rPr>
        <w:t>Macoma</w:t>
      </w:r>
      <w:proofErr w:type="spellEnd"/>
      <w:r>
        <w:rPr>
          <w:i/>
          <w:iCs/>
          <w:sz w:val="24"/>
          <w:szCs w:val="24"/>
          <w:lang w:val="en-GB"/>
        </w:rPr>
        <w:t xml:space="preserve"> </w:t>
      </w:r>
      <w:r>
        <w:rPr>
          <w:sz w:val="24"/>
          <w:szCs w:val="24"/>
          <w:lang w:val="en-GB"/>
        </w:rPr>
        <w:t>alone, and with area of 1/10 m</w:t>
      </w:r>
      <w:r>
        <w:rPr>
          <w:sz w:val="24"/>
          <w:szCs w:val="24"/>
          <w:vertAlign w:val="superscript"/>
          <w:lang w:val="en-GB"/>
        </w:rPr>
        <w:t>-2</w:t>
      </w:r>
      <w:r>
        <w:rPr>
          <w:sz w:val="24"/>
          <w:szCs w:val="24"/>
          <w:lang w:val="en-GB"/>
        </w:rPr>
        <w:t xml:space="preserve"> for sites where </w:t>
      </w:r>
      <w:del w:id="90" w:author="CRIO-Z9" w:date="2014-11-17T15:43:00Z">
        <w:r w:rsidDel="00E53223">
          <w:rPr>
            <w:sz w:val="24"/>
            <w:szCs w:val="24"/>
            <w:lang w:val="en-GB"/>
          </w:rPr>
          <w:delText xml:space="preserve">both </w:delText>
        </w:r>
        <w:r w:rsidDel="00E53223">
          <w:rPr>
            <w:i/>
            <w:sz w:val="24"/>
            <w:szCs w:val="24"/>
            <w:lang w:val="en-GB"/>
          </w:rPr>
          <w:delText>M</w:delText>
        </w:r>
      </w:del>
      <w:proofErr w:type="spellStart"/>
      <w:proofErr w:type="gramStart"/>
      <w:r>
        <w:rPr>
          <w:i/>
          <w:sz w:val="24"/>
          <w:szCs w:val="24"/>
          <w:lang w:val="en-GB"/>
        </w:rPr>
        <w:t>acoma</w:t>
      </w:r>
      <w:proofErr w:type="spellEnd"/>
      <w:proofErr w:type="gramEnd"/>
      <w:r>
        <w:rPr>
          <w:sz w:val="24"/>
          <w:szCs w:val="24"/>
          <w:lang w:val="en-GB"/>
        </w:rPr>
        <w:t xml:space="preserve"> and </w:t>
      </w:r>
      <w:proofErr w:type="spellStart"/>
      <w:r>
        <w:rPr>
          <w:i/>
          <w:sz w:val="24"/>
          <w:szCs w:val="24"/>
          <w:lang w:val="en-GB"/>
        </w:rPr>
        <w:t>Cerastoderma</w:t>
      </w:r>
      <w:proofErr w:type="spellEnd"/>
      <w:r>
        <w:rPr>
          <w:sz w:val="24"/>
          <w:szCs w:val="24"/>
          <w:lang w:val="en-GB"/>
        </w:rPr>
        <w:t xml:space="preserve"> </w:t>
      </w:r>
      <w:del w:id="91" w:author="CRIO-Z9" w:date="2014-11-17T15:43:00Z">
        <w:r w:rsidDel="00E53223">
          <w:rPr>
            <w:sz w:val="24"/>
            <w:szCs w:val="24"/>
            <w:lang w:val="en-GB"/>
          </w:rPr>
          <w:delText>occured</w:delText>
        </w:r>
      </w:del>
      <w:ins w:id="92" w:author="CRIO-Z9" w:date="2014-11-17T15:43:00Z">
        <w:r>
          <w:rPr>
            <w:sz w:val="24"/>
            <w:szCs w:val="24"/>
            <w:lang w:val="en-GB"/>
          </w:rPr>
          <w:t>occurred together</w:t>
        </w:r>
      </w:ins>
      <w:r>
        <w:rPr>
          <w:sz w:val="24"/>
          <w:szCs w:val="24"/>
          <w:lang w:val="en-GB"/>
        </w:rPr>
        <w:t>.</w:t>
      </w:r>
    </w:p>
    <w:p w14:paraId="1AEFF18D" w14:textId="77777777" w:rsidR="00E53223" w:rsidRDefault="00E53223">
      <w:pPr>
        <w:spacing w:line="480" w:lineRule="auto"/>
        <w:ind w:firstLine="567"/>
        <w:jc w:val="both"/>
        <w:rPr>
          <w:sz w:val="24"/>
          <w:szCs w:val="24"/>
          <w:lang w:val="en-GB"/>
        </w:rPr>
      </w:pPr>
      <w:r>
        <w:rPr>
          <w:sz w:val="24"/>
          <w:szCs w:val="24"/>
          <w:lang w:val="en-GB"/>
        </w:rPr>
        <w:t xml:space="preserve">II. For short-term sampling for </w:t>
      </w:r>
      <w:proofErr w:type="spellStart"/>
      <w:r>
        <w:rPr>
          <w:sz w:val="24"/>
          <w:szCs w:val="24"/>
          <w:lang w:val="en-GB"/>
        </w:rPr>
        <w:t>microdistribution</w:t>
      </w:r>
      <w:proofErr w:type="spellEnd"/>
      <w:r>
        <w:rPr>
          <w:sz w:val="24"/>
          <w:szCs w:val="24"/>
          <w:lang w:val="en-GB"/>
        </w:rPr>
        <w:t xml:space="preserve"> we adopted (scaled down) regular grid </w:t>
      </w:r>
      <w:r>
        <w:rPr>
          <w:sz w:val="24"/>
          <w:szCs w:val="24"/>
          <w:lang w:val="en-GB"/>
        </w:rPr>
        <w:lastRenderedPageBreak/>
        <w:t xml:space="preserve">sampling procedure from </w:t>
      </w:r>
      <w:proofErr w:type="spellStart"/>
      <w:r>
        <w:rPr>
          <w:sz w:val="24"/>
          <w:szCs w:val="24"/>
          <w:shd w:val="clear" w:color="auto" w:fill="FFFF00"/>
          <w:lang w:val="en-GB"/>
        </w:rPr>
        <w:t>Trush</w:t>
      </w:r>
      <w:proofErr w:type="spellEnd"/>
      <w:r>
        <w:rPr>
          <w:sz w:val="24"/>
          <w:szCs w:val="24"/>
          <w:shd w:val="clear" w:color="auto" w:fill="FFFF00"/>
          <w:lang w:val="en-GB"/>
        </w:rPr>
        <w:t xml:space="preserve"> et al (1989)</w:t>
      </w:r>
      <w:r>
        <w:rPr>
          <w:sz w:val="24"/>
          <w:szCs w:val="24"/>
          <w:lang w:val="en-GB"/>
        </w:rPr>
        <w:t xml:space="preserve">. We allocated a single sample grid site in each of three bays: </w:t>
      </w:r>
      <w:proofErr w:type="spellStart"/>
      <w:r>
        <w:rPr>
          <w:sz w:val="24"/>
          <w:szCs w:val="24"/>
          <w:lang w:val="en-GB"/>
        </w:rPr>
        <w:t>Dalne-Zelenetskaya</w:t>
      </w:r>
      <w:proofErr w:type="spellEnd"/>
      <w:r>
        <w:rPr>
          <w:sz w:val="24"/>
          <w:szCs w:val="24"/>
          <w:lang w:val="en-GB"/>
        </w:rPr>
        <w:t xml:space="preserve"> (2007), </w:t>
      </w:r>
      <w:proofErr w:type="spellStart"/>
      <w:r>
        <w:rPr>
          <w:sz w:val="24"/>
          <w:szCs w:val="24"/>
          <w:lang w:val="en-GB"/>
        </w:rPr>
        <w:t>Yarny</w:t>
      </w:r>
      <w:ins w:id="93" w:author="CRIO-Z9" w:date="2014-11-17T15:47:00Z">
        <w:r w:rsidR="00514885">
          <w:rPr>
            <w:sz w:val="24"/>
            <w:szCs w:val="24"/>
            <w:lang w:val="en-GB"/>
          </w:rPr>
          <w:t>s</w:t>
        </w:r>
      </w:ins>
      <w:r>
        <w:rPr>
          <w:sz w:val="24"/>
          <w:szCs w:val="24"/>
          <w:lang w:val="en-GB"/>
        </w:rPr>
        <w:t>hnaya</w:t>
      </w:r>
      <w:proofErr w:type="spellEnd"/>
      <w:r>
        <w:rPr>
          <w:sz w:val="24"/>
          <w:szCs w:val="24"/>
          <w:lang w:val="en-GB"/>
        </w:rPr>
        <w:t xml:space="preserve"> (2008) and Pala (2008). In all three bays</w:t>
      </w:r>
      <w:ins w:id="94" w:author="CRIO-Z9" w:date="2014-11-17T15:48:00Z">
        <w:r w:rsidR="00514885">
          <w:rPr>
            <w:sz w:val="24"/>
            <w:szCs w:val="24"/>
            <w:lang w:val="en-GB"/>
          </w:rPr>
          <w:t xml:space="preserve"> all the </w:t>
        </w:r>
      </w:ins>
      <w:del w:id="95" w:author="CRIO-Z9" w:date="2014-11-17T15:48:00Z">
        <w:r w:rsidDel="00514885">
          <w:rPr>
            <w:sz w:val="24"/>
            <w:szCs w:val="24"/>
            <w:lang w:val="en-GB"/>
          </w:rPr>
          <w:delText xml:space="preserve"> </w:delText>
        </w:r>
      </w:del>
      <w:r>
        <w:rPr>
          <w:sz w:val="24"/>
          <w:szCs w:val="24"/>
          <w:lang w:val="en-GB"/>
        </w:rPr>
        <w:t>samples were collected at middle intertidal</w:t>
      </w:r>
      <w:ins w:id="96" w:author="CRIO-Z9" w:date="2014-11-17T15:49:00Z">
        <w:r w:rsidR="00514885">
          <w:rPr>
            <w:sz w:val="24"/>
            <w:szCs w:val="24"/>
            <w:lang w:val="en-GB"/>
          </w:rPr>
          <w:t xml:space="preserve"> zone (level)</w:t>
        </w:r>
      </w:ins>
      <w:r>
        <w:rPr>
          <w:sz w:val="24"/>
          <w:szCs w:val="24"/>
          <w:lang w:val="en-GB"/>
        </w:rPr>
        <w:t xml:space="preserve">, since it is known to be the most typical habitat for </w:t>
      </w:r>
      <w:ins w:id="97" w:author="CRIO-Z9" w:date="2014-11-17T15:49:00Z">
        <w:r w:rsidR="00514885">
          <w:rPr>
            <w:sz w:val="24"/>
            <w:szCs w:val="24"/>
            <w:lang w:val="en-GB"/>
          </w:rPr>
          <w:t xml:space="preserve">the </w:t>
        </w:r>
      </w:ins>
      <w:r>
        <w:rPr>
          <w:sz w:val="24"/>
          <w:szCs w:val="24"/>
          <w:lang w:val="en-GB"/>
        </w:rPr>
        <w:t>both species (</w:t>
      </w:r>
      <w:proofErr w:type="spellStart"/>
      <w:r>
        <w:rPr>
          <w:sz w:val="24"/>
          <w:szCs w:val="24"/>
          <w:lang w:val="en-GB"/>
        </w:rPr>
        <w:t>Gourjanova</w:t>
      </w:r>
      <w:proofErr w:type="spellEnd"/>
      <w:r>
        <w:rPr>
          <w:sz w:val="24"/>
          <w:szCs w:val="24"/>
          <w:lang w:val="en-GB"/>
        </w:rPr>
        <w:t xml:space="preserve"> &amp; </w:t>
      </w:r>
      <w:proofErr w:type="spellStart"/>
      <w:r>
        <w:rPr>
          <w:sz w:val="24"/>
          <w:szCs w:val="24"/>
          <w:lang w:val="en-GB"/>
        </w:rPr>
        <w:t>Ushakov</w:t>
      </w:r>
      <w:proofErr w:type="spellEnd"/>
      <w:r>
        <w:rPr>
          <w:sz w:val="24"/>
          <w:szCs w:val="24"/>
          <w:lang w:val="en-GB"/>
        </w:rPr>
        <w:t xml:space="preserve">, 1929; </w:t>
      </w:r>
      <w:proofErr w:type="spellStart"/>
      <w:r>
        <w:rPr>
          <w:sz w:val="24"/>
          <w:szCs w:val="24"/>
          <w:lang w:val="en-GB"/>
        </w:rPr>
        <w:t>Gourjanova</w:t>
      </w:r>
      <w:proofErr w:type="spellEnd"/>
      <w:r>
        <w:rPr>
          <w:sz w:val="24"/>
          <w:szCs w:val="24"/>
          <w:lang w:val="en-GB"/>
        </w:rPr>
        <w:t xml:space="preserve"> et al.</w:t>
      </w:r>
      <w:proofErr w:type="gramStart"/>
      <w:r>
        <w:rPr>
          <w:sz w:val="24"/>
          <w:szCs w:val="24"/>
          <w:lang w:val="en-GB"/>
        </w:rPr>
        <w:t>,1929</w:t>
      </w:r>
      <w:proofErr w:type="gramEnd"/>
      <w:r>
        <w:rPr>
          <w:sz w:val="24"/>
          <w:szCs w:val="24"/>
          <w:lang w:val="en-GB"/>
        </w:rPr>
        <w:t xml:space="preserve">; </w:t>
      </w:r>
      <w:proofErr w:type="spellStart"/>
      <w:r>
        <w:rPr>
          <w:sz w:val="24"/>
          <w:szCs w:val="24"/>
          <w:lang w:val="en-GB"/>
        </w:rPr>
        <w:t>Gourjanova</w:t>
      </w:r>
      <w:proofErr w:type="spellEnd"/>
      <w:r>
        <w:rPr>
          <w:sz w:val="24"/>
          <w:szCs w:val="24"/>
          <w:lang w:val="en-GB"/>
        </w:rPr>
        <w:t xml:space="preserve"> et al., 1930). Each sampling site (12 x 7.5 m) was divided into twelve equal sectors. From each sector three sediment cores (1/30 m</w:t>
      </w:r>
      <w:r>
        <w:rPr>
          <w:sz w:val="24"/>
          <w:szCs w:val="24"/>
          <w:vertAlign w:val="superscript"/>
          <w:lang w:val="en-GB"/>
        </w:rPr>
        <w:t>-2</w:t>
      </w:r>
      <w:r>
        <w:rPr>
          <w:sz w:val="24"/>
          <w:szCs w:val="24"/>
          <w:lang w:val="en-GB"/>
        </w:rPr>
        <w:t xml:space="preserve">) were taken. The position of each core was assigned from randomly derived </w:t>
      </w:r>
      <w:proofErr w:type="spellStart"/>
      <w:proofErr w:type="gramStart"/>
      <w:r>
        <w:rPr>
          <w:sz w:val="24"/>
          <w:szCs w:val="24"/>
          <w:lang w:val="en-GB"/>
        </w:rPr>
        <w:t>cartesian</w:t>
      </w:r>
      <w:proofErr w:type="spellEnd"/>
      <w:proofErr w:type="gramEnd"/>
      <w:r>
        <w:rPr>
          <w:sz w:val="24"/>
          <w:szCs w:val="24"/>
          <w:lang w:val="en-GB"/>
        </w:rPr>
        <w:t xml:space="preserve"> coordinates. We took a total of 36 samples from each bay. In </w:t>
      </w:r>
      <w:proofErr w:type="spellStart"/>
      <w:r>
        <w:rPr>
          <w:sz w:val="24"/>
          <w:szCs w:val="24"/>
          <w:lang w:val="en-GB"/>
        </w:rPr>
        <w:t>Dalne-Zelenetskaya</w:t>
      </w:r>
      <w:proofErr w:type="spellEnd"/>
      <w:r>
        <w:rPr>
          <w:sz w:val="24"/>
          <w:szCs w:val="24"/>
          <w:lang w:val="en-GB"/>
        </w:rPr>
        <w:t xml:space="preserve"> bay in 2008 we collected twice the number of cores from two adjacent sites. In all cases, we extracted both species from </w:t>
      </w:r>
      <w:del w:id="98" w:author="CRIO-Z9" w:date="2014-11-17T15:49:00Z">
        <w:r w:rsidDel="00514885">
          <w:rPr>
            <w:sz w:val="24"/>
            <w:szCs w:val="24"/>
            <w:lang w:val="en-GB"/>
          </w:rPr>
          <w:delText xml:space="preserve">same </w:delText>
        </w:r>
      </w:del>
      <w:ins w:id="99" w:author="CRIO-Z9" w:date="2014-11-17T15:49:00Z">
        <w:r w:rsidR="00514885">
          <w:rPr>
            <w:sz w:val="24"/>
            <w:szCs w:val="24"/>
            <w:lang w:val="en-GB"/>
          </w:rPr>
          <w:t>a</w:t>
        </w:r>
      </w:ins>
      <w:ins w:id="100" w:author="CRIO-Z9" w:date="2014-11-17T15:50:00Z">
        <w:r w:rsidR="00514885">
          <w:rPr>
            <w:sz w:val="24"/>
            <w:szCs w:val="24"/>
            <w:lang w:val="en-GB"/>
          </w:rPr>
          <w:t>ll</w:t>
        </w:r>
      </w:ins>
      <w:ins w:id="101" w:author="CRIO-Z9" w:date="2014-11-17T15:49:00Z">
        <w:r w:rsidR="00514885">
          <w:rPr>
            <w:sz w:val="24"/>
            <w:szCs w:val="24"/>
            <w:lang w:val="en-GB"/>
          </w:rPr>
          <w:t xml:space="preserve"> </w:t>
        </w:r>
      </w:ins>
      <w:r>
        <w:rPr>
          <w:sz w:val="24"/>
          <w:szCs w:val="24"/>
          <w:lang w:val="en-GB"/>
        </w:rPr>
        <w:t>samples.</w:t>
      </w:r>
    </w:p>
    <w:p w14:paraId="02126B5E" w14:textId="77777777" w:rsidR="00E53223" w:rsidRDefault="00E53223">
      <w:pPr>
        <w:spacing w:line="480" w:lineRule="auto"/>
        <w:ind w:firstLine="567"/>
        <w:jc w:val="both"/>
        <w:rPr>
          <w:b/>
          <w:sz w:val="24"/>
          <w:szCs w:val="24"/>
          <w:lang w:val="en-GB"/>
        </w:rPr>
      </w:pPr>
      <w:r>
        <w:rPr>
          <w:sz w:val="24"/>
          <w:szCs w:val="24"/>
          <w:lang w:val="en-GB"/>
        </w:rPr>
        <w:t xml:space="preserve">Using </w:t>
      </w:r>
      <w:del w:id="102" w:author="CRIO-Z9" w:date="2014-11-17T15:50:00Z">
        <w:r w:rsidDel="00514885">
          <w:rPr>
            <w:sz w:val="24"/>
            <w:szCs w:val="24"/>
            <w:lang w:val="en-GB"/>
          </w:rPr>
          <w:delText xml:space="preserve">the </w:delText>
        </w:r>
      </w:del>
      <w:r>
        <w:rPr>
          <w:sz w:val="24"/>
          <w:szCs w:val="24"/>
          <w:lang w:val="en-GB"/>
        </w:rPr>
        <w:t xml:space="preserve">data from the sampling in the </w:t>
      </w:r>
      <w:proofErr w:type="spellStart"/>
      <w:r>
        <w:rPr>
          <w:sz w:val="24"/>
          <w:szCs w:val="24"/>
          <w:lang w:val="en-GB"/>
        </w:rPr>
        <w:t>Dalne-Zelenetskaya</w:t>
      </w:r>
      <w:proofErr w:type="spellEnd"/>
      <w:r>
        <w:rPr>
          <w:sz w:val="24"/>
          <w:szCs w:val="24"/>
          <w:lang w:val="en-GB"/>
        </w:rPr>
        <w:t xml:space="preserve"> bay taken in 2008</w:t>
      </w:r>
      <w:ins w:id="103" w:author="CRIO-Z9" w:date="2014-11-17T15:52:00Z">
        <w:r w:rsidR="00514885">
          <w:rPr>
            <w:sz w:val="24"/>
            <w:szCs w:val="24"/>
            <w:lang w:val="en-GB"/>
          </w:rPr>
          <w:t>,</w:t>
        </w:r>
      </w:ins>
      <w:r>
        <w:rPr>
          <w:sz w:val="24"/>
          <w:szCs w:val="24"/>
          <w:lang w:val="en-GB"/>
        </w:rPr>
        <w:t xml:space="preserve"> we also illustrated </w:t>
      </w:r>
      <w:proofErr w:type="spellStart"/>
      <w:r>
        <w:rPr>
          <w:sz w:val="24"/>
          <w:szCs w:val="24"/>
          <w:lang w:val="en-GB"/>
        </w:rPr>
        <w:t>microdistribution</w:t>
      </w:r>
      <w:proofErr w:type="spellEnd"/>
      <w:r>
        <w:rPr>
          <w:sz w:val="24"/>
          <w:szCs w:val="24"/>
          <w:lang w:val="en-GB"/>
        </w:rPr>
        <w:t xml:space="preserve"> of </w:t>
      </w:r>
      <w:r>
        <w:rPr>
          <w:i/>
          <w:iCs/>
          <w:sz w:val="24"/>
          <w:szCs w:val="24"/>
          <w:lang w:val="en-GB"/>
        </w:rPr>
        <w:t>C. </w:t>
      </w:r>
      <w:proofErr w:type="spellStart"/>
      <w:r>
        <w:rPr>
          <w:i/>
          <w:iCs/>
          <w:sz w:val="24"/>
          <w:szCs w:val="24"/>
          <w:lang w:val="en-GB"/>
        </w:rPr>
        <w:t>edule</w:t>
      </w:r>
      <w:proofErr w:type="spellEnd"/>
      <w:r>
        <w:rPr>
          <w:i/>
          <w:iCs/>
          <w:sz w:val="24"/>
          <w:szCs w:val="24"/>
          <w:lang w:val="en-GB"/>
        </w:rPr>
        <w:t>.</w:t>
      </w:r>
      <w:r>
        <w:rPr>
          <w:sz w:val="24"/>
          <w:szCs w:val="24"/>
          <w:lang w:val="en-GB"/>
        </w:rPr>
        <w:t xml:space="preserve"> We recorded </w:t>
      </w:r>
      <w:ins w:id="104" w:author="CRIO-Z9" w:date="2014-11-17T15:52:00Z">
        <w:r w:rsidR="00514885">
          <w:rPr>
            <w:sz w:val="24"/>
            <w:szCs w:val="24"/>
            <w:lang w:val="en-GB"/>
          </w:rPr>
          <w:t xml:space="preserve">the </w:t>
        </w:r>
      </w:ins>
      <w:r>
        <w:rPr>
          <w:sz w:val="24"/>
          <w:szCs w:val="24"/>
          <w:lang w:val="en-GB"/>
        </w:rPr>
        <w:t>location and collected every cockle individual found across one of the two 12 x 7.5 m sampling sites. Finally, a total distribution map of the sapling site with spatial resolution of 5 cm was created. All collected bivalves were sorted, identified and counted. We have measured the shell length and individual weight of every cockle</w:t>
      </w:r>
      <w:ins w:id="105" w:author="CRIO-Z9" w:date="2014-11-17T15:53:00Z">
        <w:r w:rsidR="00514885">
          <w:rPr>
            <w:sz w:val="24"/>
            <w:szCs w:val="24"/>
            <w:lang w:val="en-GB"/>
          </w:rPr>
          <w:t xml:space="preserve"> in samples</w:t>
        </w:r>
      </w:ins>
      <w:r>
        <w:rPr>
          <w:sz w:val="24"/>
          <w:szCs w:val="24"/>
          <w:lang w:val="en-GB"/>
        </w:rPr>
        <w:t xml:space="preserve">. </w:t>
      </w:r>
      <w:del w:id="106" w:author="CRIO-Z9" w:date="2014-11-17T15:53:00Z">
        <w:r w:rsidDel="00514885">
          <w:rPr>
            <w:sz w:val="24"/>
            <w:szCs w:val="24"/>
            <w:lang w:val="en-GB"/>
          </w:rPr>
          <w:delText>Additionnaly</w:delText>
        </w:r>
      </w:del>
      <w:ins w:id="107" w:author="CRIO-Z9" w:date="2014-11-17T15:53:00Z">
        <w:r w:rsidR="00514885">
          <w:rPr>
            <w:sz w:val="24"/>
            <w:szCs w:val="24"/>
            <w:lang w:val="en-GB"/>
          </w:rPr>
          <w:t>Additionally,</w:t>
        </w:r>
      </w:ins>
      <w:r>
        <w:rPr>
          <w:sz w:val="24"/>
          <w:szCs w:val="24"/>
          <w:lang w:val="en-GB"/>
        </w:rPr>
        <w:t xml:space="preserve"> the mollusc age was determined by counting shell annual growth marks. </w:t>
      </w:r>
    </w:p>
    <w:p w14:paraId="17ADB105" w14:textId="77777777" w:rsidR="00E53223" w:rsidRDefault="00E53223">
      <w:pPr>
        <w:jc w:val="both"/>
        <w:rPr>
          <w:b/>
          <w:sz w:val="24"/>
          <w:szCs w:val="24"/>
          <w:lang w:val="en-GB"/>
        </w:rPr>
      </w:pPr>
    </w:p>
    <w:p w14:paraId="7D6CC550" w14:textId="77777777" w:rsidR="00E53223" w:rsidRDefault="00E53223">
      <w:pPr>
        <w:jc w:val="both"/>
        <w:rPr>
          <w:sz w:val="24"/>
          <w:szCs w:val="24"/>
          <w:lang w:val="en-GB"/>
        </w:rPr>
      </w:pPr>
      <w:r>
        <w:rPr>
          <w:b/>
          <w:sz w:val="24"/>
          <w:szCs w:val="24"/>
          <w:lang w:val="en-GB"/>
        </w:rPr>
        <w:t>Statistical analysis</w:t>
      </w:r>
    </w:p>
    <w:p w14:paraId="50DA7D41" w14:textId="77777777" w:rsidR="00E53223" w:rsidRDefault="00E53223">
      <w:pPr>
        <w:spacing w:line="480" w:lineRule="auto"/>
        <w:ind w:firstLine="567"/>
        <w:jc w:val="both"/>
        <w:rPr>
          <w:sz w:val="24"/>
          <w:szCs w:val="24"/>
          <w:lang w:val="en-GB"/>
        </w:rPr>
      </w:pPr>
    </w:p>
    <w:p w14:paraId="690415BB" w14:textId="1A46AAFD" w:rsidR="00E53223" w:rsidRDefault="00E53223">
      <w:pPr>
        <w:spacing w:line="480" w:lineRule="auto"/>
        <w:ind w:firstLine="567"/>
        <w:jc w:val="both"/>
        <w:rPr>
          <w:sz w:val="24"/>
          <w:szCs w:val="24"/>
          <w:lang w:val="en-GB"/>
        </w:rPr>
      </w:pPr>
      <w:commentRangeStart w:id="108"/>
      <w:del w:id="109" w:author="Evgeny Genelt-Yanovskiy" w:date="2014-11-24T21:27:00Z">
        <w:r w:rsidDel="00806D4C">
          <w:rPr>
            <w:sz w:val="24"/>
            <w:szCs w:val="24"/>
            <w:lang w:val="en-GB"/>
          </w:rPr>
          <w:delText xml:space="preserve">We employed </w:delText>
        </w:r>
      </w:del>
      <w:ins w:id="110" w:author="Evgeny Genelt-Yanovskiy" w:date="2014-11-24T21:27:00Z">
        <w:r w:rsidR="00806D4C">
          <w:rPr>
            <w:sz w:val="24"/>
            <w:szCs w:val="24"/>
            <w:lang w:val="en-US"/>
          </w:rPr>
          <w:t>I</w:t>
        </w:r>
      </w:ins>
      <w:del w:id="111" w:author="Evgeny Genelt-Yanovskiy" w:date="2014-11-24T21:27:00Z">
        <w:r w:rsidDel="00806D4C">
          <w:rPr>
            <w:sz w:val="24"/>
            <w:szCs w:val="24"/>
            <w:lang w:val="en-GB"/>
          </w:rPr>
          <w:delText>i</w:delText>
        </w:r>
      </w:del>
      <w:proofErr w:type="spellStart"/>
      <w:r>
        <w:rPr>
          <w:sz w:val="24"/>
          <w:szCs w:val="24"/>
          <w:lang w:val="en-GB"/>
        </w:rPr>
        <w:t>dentical</w:t>
      </w:r>
      <w:proofErr w:type="spellEnd"/>
      <w:r>
        <w:rPr>
          <w:sz w:val="24"/>
          <w:szCs w:val="24"/>
          <w:lang w:val="en-GB"/>
        </w:rPr>
        <w:t xml:space="preserve"> statistical procedures for both species</w:t>
      </w:r>
      <w:ins w:id="112" w:author="Evgeny Genelt-Yanovskiy" w:date="2014-11-24T21:28:00Z">
        <w:r w:rsidR="00806D4C">
          <w:rPr>
            <w:sz w:val="24"/>
            <w:szCs w:val="24"/>
            <w:lang w:val="en-GB"/>
          </w:rPr>
          <w:t xml:space="preserve"> were employed</w:t>
        </w:r>
      </w:ins>
      <w:del w:id="113" w:author="Evgeny Genelt-Yanovskiy" w:date="2014-11-24T21:28:00Z">
        <w:r w:rsidDel="00806D4C">
          <w:rPr>
            <w:sz w:val="24"/>
            <w:szCs w:val="24"/>
            <w:lang w:val="en-GB"/>
          </w:rPr>
          <w:delText xml:space="preserve"> (separately)</w:delText>
        </w:r>
      </w:del>
      <w:r>
        <w:rPr>
          <w:sz w:val="24"/>
          <w:szCs w:val="24"/>
          <w:lang w:val="en-GB"/>
        </w:rPr>
        <w:t xml:space="preserve">. From the data obtained with the first sampling procedure, we estimated the larger-scale patterns of abundance across the </w:t>
      </w:r>
      <w:proofErr w:type="spellStart"/>
      <w:r>
        <w:rPr>
          <w:sz w:val="24"/>
          <w:szCs w:val="24"/>
          <w:lang w:val="en-GB"/>
        </w:rPr>
        <w:t>Murman</w:t>
      </w:r>
      <w:proofErr w:type="spellEnd"/>
      <w:r>
        <w:rPr>
          <w:sz w:val="24"/>
          <w:szCs w:val="24"/>
          <w:lang w:val="en-GB"/>
        </w:rPr>
        <w:t xml:space="preserve"> coast. We started with describing the abundances from each site. We used both medians and means as measures of central tendency and created </w:t>
      </w:r>
      <w:proofErr w:type="spellStart"/>
      <w:r>
        <w:rPr>
          <w:sz w:val="24"/>
          <w:szCs w:val="24"/>
          <w:lang w:val="en-GB"/>
        </w:rPr>
        <w:t>Tukey</w:t>
      </w:r>
      <w:proofErr w:type="spellEnd"/>
      <w:r>
        <w:rPr>
          <w:sz w:val="24"/>
          <w:szCs w:val="24"/>
          <w:lang w:val="en-GB"/>
        </w:rPr>
        <w:t xml:space="preserve"> boxplots (</w:t>
      </w:r>
      <w:proofErr w:type="spellStart"/>
      <w:r>
        <w:rPr>
          <w:sz w:val="24"/>
          <w:szCs w:val="24"/>
          <w:lang w:val="en-GB"/>
        </w:rPr>
        <w:t>Tukey</w:t>
      </w:r>
      <w:proofErr w:type="spellEnd"/>
      <w:r>
        <w:rPr>
          <w:sz w:val="24"/>
          <w:szCs w:val="24"/>
          <w:lang w:val="en-GB"/>
        </w:rPr>
        <w:t xml:space="preserve">, 1976) to illustrate abundance variability. </w:t>
      </w:r>
      <w:commentRangeEnd w:id="108"/>
      <w:r w:rsidR="00AE61A5">
        <w:rPr>
          <w:rStyle w:val="af6"/>
        </w:rPr>
        <w:commentReference w:id="108"/>
      </w:r>
      <w:r>
        <w:rPr>
          <w:sz w:val="24"/>
          <w:szCs w:val="24"/>
          <w:lang w:val="en-GB"/>
        </w:rPr>
        <w:t xml:space="preserve">Data on abundance from individual samples from one site was used for plotting. </w:t>
      </w:r>
      <w:proofErr w:type="spellStart"/>
      <w:r>
        <w:rPr>
          <w:sz w:val="24"/>
          <w:szCs w:val="24"/>
          <w:lang w:val="en-GB"/>
        </w:rPr>
        <w:t>Kruskal</w:t>
      </w:r>
      <w:proofErr w:type="spellEnd"/>
      <w:r>
        <w:rPr>
          <w:sz w:val="24"/>
          <w:szCs w:val="24"/>
          <w:lang w:val="en-GB"/>
        </w:rPr>
        <w:t>-Wallis test (Hollander, Wolfe, 1973) was used for comparison between regions.</w:t>
      </w:r>
    </w:p>
    <w:p w14:paraId="5CC28F15" w14:textId="77777777" w:rsidR="00E53223" w:rsidRDefault="00E53223">
      <w:pPr>
        <w:spacing w:line="480" w:lineRule="auto"/>
        <w:ind w:firstLine="567"/>
        <w:jc w:val="both"/>
        <w:rPr>
          <w:sz w:val="24"/>
          <w:szCs w:val="24"/>
          <w:lang w:val="en-GB"/>
        </w:rPr>
      </w:pPr>
      <w:r>
        <w:rPr>
          <w:sz w:val="24"/>
          <w:szCs w:val="24"/>
          <w:lang w:val="en-GB"/>
        </w:rPr>
        <w:t xml:space="preserve">Spatial patterns were investigated with </w:t>
      </w:r>
      <w:proofErr w:type="spellStart"/>
      <w:r>
        <w:rPr>
          <w:sz w:val="24"/>
          <w:szCs w:val="24"/>
          <w:lang w:val="en-GB"/>
        </w:rPr>
        <w:t>correlograms</w:t>
      </w:r>
      <w:proofErr w:type="spellEnd"/>
      <w:r>
        <w:rPr>
          <w:sz w:val="24"/>
          <w:szCs w:val="24"/>
          <w:lang w:val="en-GB"/>
        </w:rPr>
        <w:t xml:space="preserve"> based on Moran's spatial autocorrelation coefficient, </w:t>
      </w:r>
      <w:proofErr w:type="gramStart"/>
      <w:r>
        <w:rPr>
          <w:sz w:val="24"/>
          <w:szCs w:val="24"/>
          <w:lang w:val="en-GB"/>
        </w:rPr>
        <w:t>I(</w:t>
      </w:r>
      <w:proofErr w:type="gramEnd"/>
      <w:r>
        <w:rPr>
          <w:sz w:val="24"/>
          <w:szCs w:val="24"/>
          <w:lang w:val="en-GB"/>
        </w:rPr>
        <w:t>g) (</w:t>
      </w:r>
      <w:proofErr w:type="spellStart"/>
      <w:r>
        <w:rPr>
          <w:sz w:val="24"/>
          <w:szCs w:val="24"/>
          <w:lang w:val="en-GB"/>
        </w:rPr>
        <w:t>Sokal</w:t>
      </w:r>
      <w:proofErr w:type="spellEnd"/>
      <w:r>
        <w:rPr>
          <w:sz w:val="24"/>
          <w:szCs w:val="24"/>
          <w:lang w:val="en-GB"/>
        </w:rPr>
        <w:t xml:space="preserve">, 1979, </w:t>
      </w:r>
      <w:proofErr w:type="spellStart"/>
      <w:r>
        <w:rPr>
          <w:sz w:val="24"/>
          <w:szCs w:val="24"/>
          <w:lang w:val="en-GB"/>
        </w:rPr>
        <w:t>Bjornstad</w:t>
      </w:r>
      <w:proofErr w:type="spellEnd"/>
      <w:r>
        <w:rPr>
          <w:sz w:val="24"/>
          <w:szCs w:val="24"/>
          <w:lang w:val="en-GB"/>
        </w:rPr>
        <w:t xml:space="preserve">, 2013). Samples within sites were grouped according to </w:t>
      </w:r>
      <w:r>
        <w:rPr>
          <w:sz w:val="24"/>
          <w:szCs w:val="24"/>
          <w:lang w:val="en-GB"/>
        </w:rPr>
        <w:lastRenderedPageBreak/>
        <w:t xml:space="preserve">distances, estimated directly from </w:t>
      </w:r>
      <w:ins w:id="114" w:author="CRIO-Z9" w:date="2014-11-17T16:25:00Z">
        <w:r w:rsidR="00FE2391">
          <w:rPr>
            <w:sz w:val="24"/>
            <w:szCs w:val="24"/>
            <w:lang w:val="en-US"/>
          </w:rPr>
          <w:t xml:space="preserve">the </w:t>
        </w:r>
      </w:ins>
      <w:r>
        <w:rPr>
          <w:sz w:val="24"/>
          <w:szCs w:val="24"/>
          <w:lang w:val="en-GB"/>
        </w:rPr>
        <w:t xml:space="preserve">differences in </w:t>
      </w:r>
      <w:proofErr w:type="spellStart"/>
      <w:proofErr w:type="gramStart"/>
      <w:r>
        <w:rPr>
          <w:sz w:val="24"/>
          <w:szCs w:val="24"/>
          <w:lang w:val="en-GB"/>
        </w:rPr>
        <w:t>cartesian</w:t>
      </w:r>
      <w:proofErr w:type="spellEnd"/>
      <w:proofErr w:type="gramEnd"/>
      <w:r>
        <w:rPr>
          <w:sz w:val="24"/>
          <w:szCs w:val="24"/>
          <w:lang w:val="en-GB"/>
        </w:rPr>
        <w:t xml:space="preserve"> coordinates. To calculate Moran's </w:t>
      </w:r>
      <w:proofErr w:type="gramStart"/>
      <w:r>
        <w:rPr>
          <w:sz w:val="24"/>
          <w:szCs w:val="24"/>
          <w:lang w:val="en-GB"/>
        </w:rPr>
        <w:t>I(</w:t>
      </w:r>
      <w:proofErr w:type="gramEnd"/>
      <w:r>
        <w:rPr>
          <w:sz w:val="24"/>
          <w:szCs w:val="24"/>
          <w:lang w:val="en-GB"/>
        </w:rPr>
        <w:t xml:space="preserve">g) we sorted samples into distance classes of 1 m. The null hypotheses of </w:t>
      </w:r>
      <w:proofErr w:type="gramStart"/>
      <w:r>
        <w:rPr>
          <w:sz w:val="24"/>
          <w:szCs w:val="24"/>
          <w:lang w:val="en-GB"/>
        </w:rPr>
        <w:t>I(</w:t>
      </w:r>
      <w:proofErr w:type="gramEnd"/>
      <w:r>
        <w:rPr>
          <w:sz w:val="24"/>
          <w:szCs w:val="24"/>
          <w:lang w:val="en-GB"/>
        </w:rPr>
        <w:t>g)=</w:t>
      </w:r>
      <w:del w:id="115" w:author="CRIO-Z9" w:date="2014-11-17T16:28:00Z">
        <w:r w:rsidDel="00FE2391">
          <w:rPr>
            <w:sz w:val="24"/>
            <w:szCs w:val="24"/>
            <w:lang w:val="en-GB"/>
          </w:rPr>
          <w:delText xml:space="preserve"> </w:delText>
        </w:r>
      </w:del>
      <w:r>
        <w:rPr>
          <w:sz w:val="24"/>
          <w:szCs w:val="24"/>
          <w:lang w:val="en-GB"/>
        </w:rPr>
        <w:t xml:space="preserve">0 were checked with permutation test. Thus we clarified the nature of patterns and estimated patch sizes. </w:t>
      </w:r>
    </w:p>
    <w:p w14:paraId="2EF804E7" w14:textId="77777777" w:rsidR="00E53223" w:rsidRDefault="00E53223">
      <w:pPr>
        <w:spacing w:line="480" w:lineRule="auto"/>
        <w:ind w:firstLine="567"/>
        <w:jc w:val="both"/>
        <w:rPr>
          <w:sz w:val="24"/>
          <w:szCs w:val="24"/>
          <w:lang w:val="en-GB"/>
        </w:rPr>
      </w:pPr>
      <w:r>
        <w:rPr>
          <w:sz w:val="24"/>
          <w:szCs w:val="24"/>
          <w:lang w:val="en-GB"/>
        </w:rPr>
        <w:t xml:space="preserve">We tested both vertical and </w:t>
      </w:r>
      <w:proofErr w:type="spellStart"/>
      <w:r>
        <w:rPr>
          <w:sz w:val="24"/>
          <w:szCs w:val="24"/>
          <w:lang w:val="en-GB"/>
        </w:rPr>
        <w:t>horisontal</w:t>
      </w:r>
      <w:proofErr w:type="spellEnd"/>
      <w:r>
        <w:rPr>
          <w:sz w:val="24"/>
          <w:szCs w:val="24"/>
          <w:lang w:val="en-GB"/>
        </w:rPr>
        <w:t xml:space="preserve"> spatial gradients of abundance across the shore using Kendall's rank correlations (Hollander, Wolfe, 1973). </w:t>
      </w:r>
    </w:p>
    <w:p w14:paraId="7BE0D773" w14:textId="77777777" w:rsidR="00E53223" w:rsidRDefault="00E53223">
      <w:pPr>
        <w:spacing w:line="480" w:lineRule="auto"/>
        <w:ind w:firstLine="567"/>
        <w:jc w:val="both"/>
        <w:rPr>
          <w:sz w:val="24"/>
          <w:szCs w:val="24"/>
          <w:lang w:val="en-GB"/>
        </w:rPr>
      </w:pPr>
      <w:r>
        <w:rPr>
          <w:sz w:val="24"/>
          <w:szCs w:val="24"/>
          <w:lang w:val="en-GB"/>
        </w:rPr>
        <w:t>All calculations were done with R (R-core, 2014). In all cases, statistical significances were tested at 5% probability level.</w:t>
      </w:r>
    </w:p>
    <w:p w14:paraId="7BB64631" w14:textId="77777777" w:rsidR="00E53223" w:rsidRDefault="00E53223">
      <w:pPr>
        <w:pStyle w:val="1"/>
        <w:rPr>
          <w:sz w:val="24"/>
          <w:szCs w:val="24"/>
          <w:lang w:val="en-GB"/>
        </w:rPr>
      </w:pPr>
      <w:r>
        <w:rPr>
          <w:sz w:val="24"/>
          <w:szCs w:val="24"/>
          <w:lang w:val="en-GB"/>
        </w:rPr>
        <w:t>RESULTS</w:t>
      </w:r>
    </w:p>
    <w:p w14:paraId="1AAFC9E7" w14:textId="77777777" w:rsidR="00E53223" w:rsidRDefault="00E53223">
      <w:pPr>
        <w:pStyle w:val="2"/>
        <w:spacing w:line="480" w:lineRule="auto"/>
        <w:ind w:left="0" w:firstLine="567"/>
        <w:rPr>
          <w:sz w:val="24"/>
          <w:szCs w:val="24"/>
          <w:lang w:val="en-GB"/>
        </w:rPr>
      </w:pPr>
      <w:r>
        <w:rPr>
          <w:sz w:val="24"/>
          <w:szCs w:val="24"/>
          <w:lang w:val="en-GB"/>
        </w:rPr>
        <w:t xml:space="preserve">Bivalve abundance at the </w:t>
      </w:r>
      <w:proofErr w:type="spellStart"/>
      <w:r>
        <w:rPr>
          <w:sz w:val="24"/>
          <w:szCs w:val="24"/>
          <w:lang w:val="en-GB"/>
        </w:rPr>
        <w:t>Murman</w:t>
      </w:r>
      <w:proofErr w:type="spellEnd"/>
      <w:r>
        <w:rPr>
          <w:sz w:val="24"/>
          <w:szCs w:val="24"/>
          <w:lang w:val="en-GB"/>
        </w:rPr>
        <w:t xml:space="preserve"> coast of the Barents Sea</w:t>
      </w:r>
    </w:p>
    <w:p w14:paraId="64E15F62" w14:textId="77777777" w:rsidR="00E53223" w:rsidDel="00FE2391" w:rsidRDefault="00E53223">
      <w:pPr>
        <w:spacing w:line="480" w:lineRule="auto"/>
        <w:ind w:firstLine="567"/>
        <w:jc w:val="both"/>
        <w:rPr>
          <w:del w:id="116" w:author="CRIO-Z9" w:date="2014-11-17T16:32:00Z"/>
          <w:sz w:val="24"/>
          <w:szCs w:val="24"/>
          <w:lang w:val="en-GB"/>
        </w:rPr>
      </w:pPr>
      <w:r>
        <w:rPr>
          <w:sz w:val="24"/>
          <w:szCs w:val="24"/>
          <w:lang w:val="en-GB"/>
        </w:rPr>
        <w:t xml:space="preserve">The abundance of </w:t>
      </w:r>
      <w:r>
        <w:rPr>
          <w:i/>
          <w:sz w:val="24"/>
          <w:szCs w:val="24"/>
          <w:lang w:val="en-GB"/>
        </w:rPr>
        <w:t xml:space="preserve">M. </w:t>
      </w:r>
      <w:proofErr w:type="spellStart"/>
      <w:r>
        <w:rPr>
          <w:i/>
          <w:sz w:val="24"/>
          <w:szCs w:val="24"/>
          <w:lang w:val="en-GB"/>
        </w:rPr>
        <w:t>balthica</w:t>
      </w:r>
      <w:proofErr w:type="spellEnd"/>
      <w:r>
        <w:rPr>
          <w:sz w:val="24"/>
          <w:szCs w:val="24"/>
          <w:lang w:val="en-GB"/>
        </w:rPr>
        <w:t xml:space="preserve"> at the sites taken at the West </w:t>
      </w:r>
      <w:proofErr w:type="spellStart"/>
      <w:r>
        <w:rPr>
          <w:sz w:val="24"/>
          <w:szCs w:val="24"/>
          <w:lang w:val="en-GB"/>
        </w:rPr>
        <w:t>Murman</w:t>
      </w:r>
      <w:proofErr w:type="spellEnd"/>
      <w:r>
        <w:rPr>
          <w:sz w:val="24"/>
          <w:szCs w:val="24"/>
          <w:lang w:val="en-GB"/>
        </w:rPr>
        <w:t xml:space="preserve"> and Kola Bay varied from hundreds to thousands individuals per square meter. Maximum abundance (more than 3000 </w:t>
      </w:r>
      <w:proofErr w:type="spellStart"/>
      <w:r>
        <w:rPr>
          <w:rFonts w:eastAsia="DejaVu Sans" w:cs="Lohit Hindi"/>
          <w:kern w:val="1"/>
          <w:sz w:val="24"/>
          <w:szCs w:val="24"/>
          <w:lang w:val="en-GB" w:bidi="hi-IN"/>
        </w:rPr>
        <w:t>ind.</w:t>
      </w:r>
      <w:proofErr w:type="spellEnd"/>
      <w:r>
        <w:rPr>
          <w:rFonts w:eastAsia="DejaVu Sans" w:cs="Lohit Hindi"/>
          <w:kern w:val="1"/>
          <w:sz w:val="24"/>
          <w:szCs w:val="24"/>
          <w:lang w:val="en-GB" w:bidi="hi-IN"/>
        </w:rPr>
        <w:t xml:space="preserve"> m</w:t>
      </w:r>
      <w:r w:rsidRPr="00FE2391">
        <w:rPr>
          <w:rFonts w:eastAsia="DejaVu Sans" w:cs="Lohit Hindi"/>
          <w:kern w:val="1"/>
          <w:sz w:val="24"/>
          <w:szCs w:val="24"/>
          <w:vertAlign w:val="superscript"/>
          <w:lang w:val="en-GB" w:bidi="hi-IN"/>
          <w:rPrChange w:id="117" w:author="CRIO-Z9" w:date="2014-11-17T16:28:00Z">
            <w:rPr>
              <w:rFonts w:eastAsia="DejaVu Sans" w:cs="Lohit Hindi"/>
              <w:kern w:val="1"/>
              <w:sz w:val="24"/>
              <w:szCs w:val="24"/>
              <w:lang w:val="en-GB" w:bidi="hi-IN"/>
            </w:rPr>
          </w:rPrChange>
        </w:rPr>
        <w:t>-2</w:t>
      </w:r>
      <w:r>
        <w:rPr>
          <w:sz w:val="24"/>
          <w:szCs w:val="24"/>
          <w:lang w:val="en-GB"/>
        </w:rPr>
        <w:t xml:space="preserve">) was observed in Kola Bay at Cape Abram site. At the East </w:t>
      </w:r>
      <w:proofErr w:type="spellStart"/>
      <w:r>
        <w:rPr>
          <w:sz w:val="24"/>
          <w:szCs w:val="24"/>
          <w:lang w:val="en-GB"/>
        </w:rPr>
        <w:t>Murman</w:t>
      </w:r>
      <w:proofErr w:type="spellEnd"/>
      <w:r>
        <w:rPr>
          <w:sz w:val="24"/>
          <w:szCs w:val="24"/>
          <w:lang w:val="en-GB"/>
        </w:rPr>
        <w:t xml:space="preserve"> </w:t>
      </w:r>
      <w:r>
        <w:rPr>
          <w:i/>
          <w:iCs/>
          <w:sz w:val="24"/>
          <w:szCs w:val="24"/>
          <w:lang w:val="en-GB"/>
        </w:rPr>
        <w:t xml:space="preserve">M. </w:t>
      </w:r>
      <w:proofErr w:type="spellStart"/>
      <w:r>
        <w:rPr>
          <w:i/>
          <w:iCs/>
          <w:sz w:val="24"/>
          <w:szCs w:val="24"/>
          <w:lang w:val="en-GB"/>
        </w:rPr>
        <w:t>balthica</w:t>
      </w:r>
      <w:proofErr w:type="spellEnd"/>
      <w:r>
        <w:rPr>
          <w:sz w:val="24"/>
          <w:szCs w:val="24"/>
          <w:lang w:val="en-GB"/>
        </w:rPr>
        <w:t xml:space="preserve"> abundance was significantly lower (less than 100 </w:t>
      </w:r>
      <w:proofErr w:type="spellStart"/>
      <w:r>
        <w:rPr>
          <w:rFonts w:eastAsia="DejaVu Sans" w:cs="Lohit Hindi"/>
          <w:kern w:val="1"/>
          <w:sz w:val="24"/>
          <w:szCs w:val="24"/>
          <w:lang w:val="en-GB" w:bidi="hi-IN"/>
        </w:rPr>
        <w:t>ind.</w:t>
      </w:r>
      <w:proofErr w:type="spellEnd"/>
      <w:r>
        <w:rPr>
          <w:rFonts w:eastAsia="DejaVu Sans" w:cs="Lohit Hindi"/>
          <w:kern w:val="1"/>
          <w:sz w:val="24"/>
          <w:szCs w:val="24"/>
          <w:lang w:val="en-GB" w:bidi="hi-IN"/>
        </w:rPr>
        <w:t xml:space="preserve"> m</w:t>
      </w:r>
      <w:r>
        <w:rPr>
          <w:rFonts w:eastAsia="DejaVu Sans" w:cs="Lohit Hindi"/>
          <w:kern w:val="1"/>
          <w:sz w:val="24"/>
          <w:szCs w:val="24"/>
          <w:vertAlign w:val="superscript"/>
          <w:lang w:val="en-GB" w:bidi="hi-IN"/>
        </w:rPr>
        <w:t>-2</w:t>
      </w:r>
      <w:r>
        <w:rPr>
          <w:sz w:val="24"/>
          <w:szCs w:val="24"/>
          <w:lang w:val="en-GB"/>
        </w:rPr>
        <w:t xml:space="preserve"> at the most sites). The lowest abundance (about 30 </w:t>
      </w:r>
      <w:proofErr w:type="spellStart"/>
      <w:r>
        <w:rPr>
          <w:rFonts w:eastAsia="DejaVu Sans" w:cs="Lohit Hindi"/>
          <w:kern w:val="1"/>
          <w:sz w:val="24"/>
          <w:szCs w:val="24"/>
          <w:lang w:val="en-GB" w:bidi="hi-IN"/>
        </w:rPr>
        <w:t>ind.</w:t>
      </w:r>
      <w:proofErr w:type="spellEnd"/>
      <w:r>
        <w:rPr>
          <w:rFonts w:eastAsia="DejaVu Sans" w:cs="Lohit Hindi"/>
          <w:kern w:val="1"/>
          <w:sz w:val="24"/>
          <w:szCs w:val="24"/>
          <w:lang w:val="en-GB" w:bidi="hi-IN"/>
        </w:rPr>
        <w:t xml:space="preserve"> m</w:t>
      </w:r>
      <w:r w:rsidRPr="00FE2391">
        <w:rPr>
          <w:rFonts w:eastAsia="DejaVu Sans" w:cs="Lohit Hindi"/>
          <w:kern w:val="1"/>
          <w:sz w:val="24"/>
          <w:szCs w:val="24"/>
          <w:vertAlign w:val="superscript"/>
          <w:lang w:val="en-GB" w:bidi="hi-IN"/>
          <w:rPrChange w:id="118" w:author="CRIO-Z9" w:date="2014-11-17T16:32:00Z">
            <w:rPr>
              <w:rFonts w:eastAsia="DejaVu Sans" w:cs="Lohit Hindi"/>
              <w:kern w:val="1"/>
              <w:sz w:val="24"/>
              <w:szCs w:val="24"/>
              <w:lang w:val="en-GB" w:bidi="hi-IN"/>
            </w:rPr>
          </w:rPrChange>
        </w:rPr>
        <w:t>-2</w:t>
      </w:r>
      <w:r>
        <w:rPr>
          <w:sz w:val="24"/>
          <w:szCs w:val="24"/>
          <w:lang w:val="en-GB"/>
        </w:rPr>
        <w:t xml:space="preserve">) was observed in </w:t>
      </w:r>
      <w:proofErr w:type="spellStart"/>
      <w:r>
        <w:rPr>
          <w:sz w:val="24"/>
          <w:szCs w:val="24"/>
          <w:lang w:val="en-GB"/>
        </w:rPr>
        <w:t>Dalne-Zelenetskaya</w:t>
      </w:r>
      <w:proofErr w:type="spellEnd"/>
      <w:r>
        <w:rPr>
          <w:sz w:val="24"/>
          <w:szCs w:val="24"/>
          <w:lang w:val="en-GB"/>
        </w:rPr>
        <w:t xml:space="preserve"> bay (East </w:t>
      </w:r>
      <w:proofErr w:type="spellStart"/>
      <w:r>
        <w:rPr>
          <w:sz w:val="24"/>
          <w:szCs w:val="24"/>
          <w:lang w:val="en-GB"/>
        </w:rPr>
        <w:t>Murman</w:t>
      </w:r>
      <w:proofErr w:type="spellEnd"/>
      <w:r>
        <w:rPr>
          <w:sz w:val="24"/>
          <w:szCs w:val="24"/>
          <w:lang w:val="en-GB"/>
        </w:rPr>
        <w:t>) (</w:t>
      </w:r>
      <w:r>
        <w:rPr>
          <w:sz w:val="24"/>
          <w:szCs w:val="24"/>
          <w:shd w:val="clear" w:color="auto" w:fill="FFFF00"/>
          <w:lang w:val="en-GB"/>
        </w:rPr>
        <w:t>figure 1, A</w:t>
      </w:r>
      <w:r>
        <w:rPr>
          <w:sz w:val="24"/>
          <w:szCs w:val="24"/>
          <w:lang w:val="en-GB"/>
        </w:rPr>
        <w:t>).</w:t>
      </w:r>
    </w:p>
    <w:p w14:paraId="351522D8" w14:textId="77777777" w:rsidR="00E53223" w:rsidRDefault="00E53223">
      <w:pPr>
        <w:spacing w:line="480" w:lineRule="auto"/>
        <w:ind w:firstLine="567"/>
        <w:jc w:val="both"/>
        <w:rPr>
          <w:sz w:val="24"/>
          <w:szCs w:val="24"/>
          <w:lang w:val="en-GB"/>
        </w:rPr>
      </w:pPr>
      <w:r>
        <w:rPr>
          <w:sz w:val="24"/>
          <w:szCs w:val="24"/>
          <w:lang w:val="en-GB"/>
        </w:rPr>
        <w:tab/>
        <w:t xml:space="preserve">It was also shown that </w:t>
      </w:r>
      <w:r>
        <w:rPr>
          <w:i/>
          <w:iCs/>
          <w:sz w:val="24"/>
          <w:szCs w:val="24"/>
          <w:lang w:val="en-GB"/>
        </w:rPr>
        <w:t>M. </w:t>
      </w:r>
      <w:proofErr w:type="spellStart"/>
      <w:r>
        <w:rPr>
          <w:i/>
          <w:iCs/>
          <w:sz w:val="24"/>
          <w:szCs w:val="24"/>
          <w:lang w:val="en-GB"/>
        </w:rPr>
        <w:t>balthica</w:t>
      </w:r>
      <w:proofErr w:type="spellEnd"/>
      <w:r>
        <w:rPr>
          <w:sz w:val="24"/>
          <w:szCs w:val="24"/>
          <w:lang w:val="en-GB"/>
        </w:rPr>
        <w:t xml:space="preserve"> mean abundances were significantly different at three regions of the </w:t>
      </w:r>
      <w:proofErr w:type="spellStart"/>
      <w:r>
        <w:rPr>
          <w:sz w:val="24"/>
          <w:szCs w:val="24"/>
          <w:lang w:val="en-GB"/>
        </w:rPr>
        <w:t>Murman</w:t>
      </w:r>
      <w:proofErr w:type="spellEnd"/>
      <w:r>
        <w:rPr>
          <w:sz w:val="24"/>
          <w:szCs w:val="24"/>
          <w:lang w:val="en-GB"/>
        </w:rPr>
        <w:t xml:space="preserve"> coast (</w:t>
      </w:r>
      <w:proofErr w:type="spellStart"/>
      <w:r>
        <w:rPr>
          <w:sz w:val="24"/>
          <w:szCs w:val="24"/>
          <w:lang w:val="en-GB"/>
        </w:rPr>
        <w:t>Kruskal</w:t>
      </w:r>
      <w:proofErr w:type="spellEnd"/>
      <w:r>
        <w:rPr>
          <w:sz w:val="24"/>
          <w:szCs w:val="24"/>
          <w:lang w:val="en-GB"/>
        </w:rPr>
        <w:t>-Wallis test: χ2 = 17,6, p &lt; 0.0001).</w:t>
      </w:r>
    </w:p>
    <w:p w14:paraId="06E6960F" w14:textId="77777777" w:rsidR="00E53223" w:rsidRDefault="00E53223">
      <w:pPr>
        <w:spacing w:line="480" w:lineRule="auto"/>
        <w:ind w:firstLine="567"/>
        <w:jc w:val="both"/>
        <w:rPr>
          <w:sz w:val="24"/>
          <w:szCs w:val="24"/>
          <w:lang w:val="en-GB"/>
        </w:rPr>
      </w:pPr>
      <w:r>
        <w:rPr>
          <w:sz w:val="24"/>
          <w:szCs w:val="24"/>
          <w:lang w:val="en-GB"/>
        </w:rPr>
        <w:t xml:space="preserve">Alive individuals of </w:t>
      </w:r>
      <w:r>
        <w:rPr>
          <w:i/>
          <w:sz w:val="24"/>
          <w:szCs w:val="24"/>
          <w:lang w:val="en-GB"/>
        </w:rPr>
        <w:t xml:space="preserve">C. </w:t>
      </w:r>
      <w:proofErr w:type="spellStart"/>
      <w:r>
        <w:rPr>
          <w:i/>
          <w:sz w:val="24"/>
          <w:szCs w:val="24"/>
          <w:lang w:val="en-GB"/>
        </w:rPr>
        <w:t>edule</w:t>
      </w:r>
      <w:proofErr w:type="spellEnd"/>
      <w:r>
        <w:rPr>
          <w:sz w:val="24"/>
          <w:szCs w:val="24"/>
          <w:lang w:val="en-GB"/>
        </w:rPr>
        <w:t xml:space="preserve"> were revealed only at 11 sites out of 18. We haven’t found any </w:t>
      </w:r>
      <w:proofErr w:type="gramStart"/>
      <w:r>
        <w:rPr>
          <w:sz w:val="24"/>
          <w:szCs w:val="24"/>
          <w:lang w:val="en-GB"/>
        </w:rPr>
        <w:t>alive</w:t>
      </w:r>
      <w:proofErr w:type="gramEnd"/>
      <w:r>
        <w:rPr>
          <w:sz w:val="24"/>
          <w:szCs w:val="24"/>
          <w:lang w:val="en-GB"/>
        </w:rPr>
        <w:t xml:space="preserve"> individuals at bays </w:t>
      </w:r>
      <w:proofErr w:type="spellStart"/>
      <w:r>
        <w:rPr>
          <w:sz w:val="24"/>
          <w:szCs w:val="24"/>
          <w:lang w:val="en-GB"/>
        </w:rPr>
        <w:t>Klimkovka</w:t>
      </w:r>
      <w:proofErr w:type="spellEnd"/>
      <w:r>
        <w:rPr>
          <w:sz w:val="24"/>
          <w:szCs w:val="24"/>
          <w:lang w:val="en-GB"/>
        </w:rPr>
        <w:t xml:space="preserve">, </w:t>
      </w:r>
      <w:proofErr w:type="spellStart"/>
      <w:r>
        <w:rPr>
          <w:sz w:val="24"/>
          <w:szCs w:val="24"/>
          <w:lang w:val="en-GB"/>
        </w:rPr>
        <w:t>Dolgaya</w:t>
      </w:r>
      <w:proofErr w:type="spellEnd"/>
      <w:r>
        <w:rPr>
          <w:sz w:val="24"/>
          <w:szCs w:val="24"/>
          <w:lang w:val="en-GB"/>
        </w:rPr>
        <w:t xml:space="preserve">, </w:t>
      </w:r>
      <w:proofErr w:type="spellStart"/>
      <w:r>
        <w:rPr>
          <w:sz w:val="24"/>
          <w:szCs w:val="24"/>
          <w:lang w:val="en-GB"/>
        </w:rPr>
        <w:t>Tyuva</w:t>
      </w:r>
      <w:proofErr w:type="spellEnd"/>
      <w:r>
        <w:rPr>
          <w:sz w:val="24"/>
          <w:szCs w:val="24"/>
          <w:lang w:val="en-GB"/>
        </w:rPr>
        <w:t xml:space="preserve">, </w:t>
      </w:r>
      <w:proofErr w:type="spellStart"/>
      <w:r>
        <w:rPr>
          <w:sz w:val="24"/>
          <w:szCs w:val="24"/>
          <w:lang w:val="en-GB"/>
        </w:rPr>
        <w:t>Gavrilovo</w:t>
      </w:r>
      <w:proofErr w:type="spellEnd"/>
      <w:r>
        <w:rPr>
          <w:sz w:val="24"/>
          <w:szCs w:val="24"/>
          <w:lang w:val="en-GB"/>
        </w:rPr>
        <w:t xml:space="preserve">, </w:t>
      </w:r>
      <w:proofErr w:type="spellStart"/>
      <w:r>
        <w:rPr>
          <w:sz w:val="24"/>
          <w:szCs w:val="24"/>
          <w:lang w:val="en-GB"/>
        </w:rPr>
        <w:t>Drozdovka</w:t>
      </w:r>
      <w:proofErr w:type="spellEnd"/>
      <w:r>
        <w:rPr>
          <w:sz w:val="24"/>
          <w:szCs w:val="24"/>
          <w:lang w:val="en-GB"/>
        </w:rPr>
        <w:t xml:space="preserve">, </w:t>
      </w:r>
      <w:proofErr w:type="spellStart"/>
      <w:r>
        <w:rPr>
          <w:sz w:val="24"/>
          <w:szCs w:val="24"/>
          <w:lang w:val="en-GB"/>
        </w:rPr>
        <w:t>Ivanovskaya</w:t>
      </w:r>
      <w:proofErr w:type="spellEnd"/>
      <w:r>
        <w:rPr>
          <w:sz w:val="24"/>
          <w:szCs w:val="24"/>
          <w:lang w:val="en-GB"/>
        </w:rPr>
        <w:t xml:space="preserve"> and </w:t>
      </w:r>
      <w:proofErr w:type="spellStart"/>
      <w:r>
        <w:rPr>
          <w:sz w:val="24"/>
          <w:szCs w:val="24"/>
          <w:lang w:val="en-US"/>
        </w:rPr>
        <w:t>Gremikha</w:t>
      </w:r>
      <w:proofErr w:type="spellEnd"/>
      <w:r>
        <w:rPr>
          <w:sz w:val="24"/>
          <w:szCs w:val="24"/>
          <w:lang w:val="en-GB"/>
        </w:rPr>
        <w:t xml:space="preserve">. The highest abundance of cockles were found at </w:t>
      </w:r>
      <w:proofErr w:type="spellStart"/>
      <w:r>
        <w:rPr>
          <w:sz w:val="24"/>
          <w:szCs w:val="24"/>
          <w:lang w:val="en-GB"/>
        </w:rPr>
        <w:t>Ura</w:t>
      </w:r>
      <w:proofErr w:type="spellEnd"/>
      <w:r>
        <w:rPr>
          <w:sz w:val="24"/>
          <w:szCs w:val="24"/>
          <w:lang w:val="en-GB"/>
        </w:rPr>
        <w:t xml:space="preserve">-bay, West </w:t>
      </w:r>
      <w:proofErr w:type="spellStart"/>
      <w:r>
        <w:rPr>
          <w:sz w:val="24"/>
          <w:szCs w:val="24"/>
          <w:lang w:val="en-GB"/>
        </w:rPr>
        <w:t>Murman</w:t>
      </w:r>
      <w:proofErr w:type="spellEnd"/>
      <w:r>
        <w:rPr>
          <w:sz w:val="24"/>
          <w:szCs w:val="24"/>
          <w:lang w:val="en-GB"/>
        </w:rPr>
        <w:t xml:space="preserve"> (282 </w:t>
      </w:r>
      <w:r>
        <w:rPr>
          <w:sz w:val="24"/>
          <w:szCs w:val="24"/>
          <w:u w:val="single"/>
          <w:lang w:val="en-GB"/>
        </w:rPr>
        <w:t>+</w:t>
      </w:r>
      <w:r>
        <w:rPr>
          <w:sz w:val="24"/>
          <w:szCs w:val="24"/>
          <w:lang w:val="en-GB"/>
        </w:rPr>
        <w:t xml:space="preserve"> 68 </w:t>
      </w:r>
      <w:proofErr w:type="spellStart"/>
      <w:r>
        <w:rPr>
          <w:sz w:val="24"/>
          <w:szCs w:val="24"/>
          <w:lang w:val="en-GB"/>
        </w:rPr>
        <w:t>indd</w:t>
      </w:r>
      <w:proofErr w:type="spellEnd"/>
      <w:proofErr w:type="gramStart"/>
      <w:r>
        <w:rPr>
          <w:sz w:val="24"/>
          <w:szCs w:val="24"/>
          <w:lang w:val="en-GB"/>
        </w:rPr>
        <w:t>./</w:t>
      </w:r>
      <w:proofErr w:type="gramEnd"/>
      <w:r>
        <w:rPr>
          <w:sz w:val="24"/>
          <w:szCs w:val="24"/>
          <w:lang w:val="en-GB"/>
        </w:rPr>
        <w:t>m</w:t>
      </w:r>
      <w:r>
        <w:rPr>
          <w:sz w:val="24"/>
          <w:szCs w:val="24"/>
          <w:vertAlign w:val="superscript"/>
          <w:lang w:val="en-GB"/>
        </w:rPr>
        <w:t>-2</w:t>
      </w:r>
      <w:r>
        <w:rPr>
          <w:sz w:val="24"/>
          <w:szCs w:val="24"/>
          <w:lang w:val="en-GB"/>
        </w:rPr>
        <w:t xml:space="preserve">) </w:t>
      </w:r>
      <w:r>
        <w:rPr>
          <w:sz w:val="24"/>
          <w:szCs w:val="24"/>
          <w:shd w:val="clear" w:color="auto" w:fill="FFFF00"/>
          <w:lang w:val="en-GB"/>
        </w:rPr>
        <w:t>(figure 1, B)</w:t>
      </w:r>
      <w:r>
        <w:rPr>
          <w:sz w:val="24"/>
          <w:szCs w:val="24"/>
          <w:lang w:val="en-GB"/>
        </w:rPr>
        <w:t xml:space="preserve">. The other site with rather high abundance was found also in the Western </w:t>
      </w:r>
      <w:proofErr w:type="spellStart"/>
      <w:r>
        <w:rPr>
          <w:sz w:val="24"/>
          <w:szCs w:val="24"/>
          <w:lang w:val="en-GB"/>
        </w:rPr>
        <w:t>Murman</w:t>
      </w:r>
      <w:proofErr w:type="spellEnd"/>
      <w:r>
        <w:rPr>
          <w:sz w:val="24"/>
          <w:szCs w:val="24"/>
          <w:lang w:val="en-GB"/>
        </w:rPr>
        <w:t xml:space="preserve"> region – it was Pala-bay, West </w:t>
      </w:r>
      <w:proofErr w:type="spellStart"/>
      <w:r>
        <w:rPr>
          <w:sz w:val="24"/>
          <w:szCs w:val="24"/>
          <w:lang w:val="en-GB"/>
        </w:rPr>
        <w:t>Murman</w:t>
      </w:r>
      <w:proofErr w:type="spellEnd"/>
      <w:r>
        <w:rPr>
          <w:sz w:val="24"/>
          <w:szCs w:val="24"/>
          <w:lang w:val="en-GB"/>
        </w:rPr>
        <w:t xml:space="preserve"> (45 </w:t>
      </w:r>
      <w:r>
        <w:rPr>
          <w:sz w:val="24"/>
          <w:szCs w:val="24"/>
          <w:u w:val="single"/>
          <w:lang w:val="en-GB"/>
        </w:rPr>
        <w:t>+</w:t>
      </w:r>
      <w:r>
        <w:rPr>
          <w:sz w:val="24"/>
          <w:szCs w:val="24"/>
          <w:lang w:val="en-GB"/>
        </w:rPr>
        <w:t xml:space="preserve"> 9 </w:t>
      </w:r>
      <w:proofErr w:type="spellStart"/>
      <w:r>
        <w:rPr>
          <w:sz w:val="24"/>
          <w:szCs w:val="24"/>
          <w:lang w:val="en-GB"/>
        </w:rPr>
        <w:t>ind.</w:t>
      </w:r>
      <w:proofErr w:type="spellEnd"/>
      <w:r>
        <w:rPr>
          <w:sz w:val="24"/>
          <w:szCs w:val="24"/>
          <w:lang w:val="en-GB"/>
        </w:rPr>
        <w:t xml:space="preserve"> m</w:t>
      </w:r>
      <w:r>
        <w:rPr>
          <w:sz w:val="24"/>
          <w:szCs w:val="24"/>
          <w:vertAlign w:val="superscript"/>
          <w:lang w:val="en-GB"/>
        </w:rPr>
        <w:t>-2</w:t>
      </w:r>
      <w:r>
        <w:rPr>
          <w:sz w:val="24"/>
          <w:szCs w:val="24"/>
          <w:lang w:val="en-GB"/>
        </w:rPr>
        <w:t xml:space="preserve">). In 2007 cockle abundance at this site decreased to 10 </w:t>
      </w:r>
      <w:proofErr w:type="spellStart"/>
      <w:proofErr w:type="gramStart"/>
      <w:r>
        <w:rPr>
          <w:sz w:val="24"/>
          <w:szCs w:val="24"/>
          <w:lang w:val="en-GB"/>
        </w:rPr>
        <w:t>ind</w:t>
      </w:r>
      <w:proofErr w:type="spellEnd"/>
      <w:proofErr w:type="gramEnd"/>
      <w:r>
        <w:rPr>
          <w:sz w:val="24"/>
          <w:szCs w:val="24"/>
          <w:lang w:val="en-GB"/>
        </w:rPr>
        <w:t xml:space="preserve"> .m</w:t>
      </w:r>
      <w:r>
        <w:rPr>
          <w:sz w:val="24"/>
          <w:szCs w:val="24"/>
          <w:vertAlign w:val="superscript"/>
          <w:lang w:val="en-GB"/>
        </w:rPr>
        <w:t>-2</w:t>
      </w:r>
      <w:r>
        <w:rPr>
          <w:rFonts w:cs="Arial"/>
          <w:color w:val="000000"/>
          <w:sz w:val="24"/>
          <w:szCs w:val="24"/>
          <w:lang w:val="en-GB"/>
        </w:rPr>
        <w:t xml:space="preserve">. </w:t>
      </w:r>
      <w:r>
        <w:rPr>
          <w:sz w:val="24"/>
          <w:szCs w:val="24"/>
          <w:lang w:val="en-GB"/>
        </w:rPr>
        <w:t xml:space="preserve">Cockle abundance was notably lower at all other sites </w:t>
      </w:r>
      <w:proofErr w:type="gramStart"/>
      <w:r>
        <w:rPr>
          <w:sz w:val="24"/>
          <w:szCs w:val="24"/>
          <w:lang w:val="en-GB"/>
        </w:rPr>
        <w:t xml:space="preserve">(less then 10 </w:t>
      </w:r>
      <w:proofErr w:type="spellStart"/>
      <w:r>
        <w:rPr>
          <w:rFonts w:eastAsia="DejaVu Sans" w:cs="Lohit Hindi"/>
          <w:kern w:val="1"/>
          <w:sz w:val="24"/>
          <w:szCs w:val="24"/>
          <w:lang w:val="en-GB" w:bidi="hi-IN"/>
        </w:rPr>
        <w:t>ind.</w:t>
      </w:r>
      <w:proofErr w:type="spellEnd"/>
      <w:r>
        <w:rPr>
          <w:rFonts w:eastAsia="DejaVu Sans" w:cs="Lohit Hindi"/>
          <w:kern w:val="1"/>
          <w:sz w:val="24"/>
          <w:szCs w:val="24"/>
          <w:lang w:val="en-GB" w:bidi="hi-IN"/>
        </w:rPr>
        <w:t xml:space="preserve"> m</w:t>
      </w:r>
      <w:r>
        <w:rPr>
          <w:rFonts w:eastAsia="DejaVu Sans" w:cs="Lohit Hindi"/>
          <w:kern w:val="1"/>
          <w:sz w:val="24"/>
          <w:szCs w:val="24"/>
          <w:vertAlign w:val="superscript"/>
          <w:lang w:val="en-GB" w:bidi="hi-IN"/>
        </w:rPr>
        <w:t>-2</w:t>
      </w:r>
      <w:r>
        <w:rPr>
          <w:sz w:val="24"/>
          <w:szCs w:val="24"/>
          <w:lang w:val="en-GB"/>
        </w:rPr>
        <w:t xml:space="preserve"> at most sites)</w:t>
      </w:r>
      <w:proofErr w:type="gramEnd"/>
      <w:r>
        <w:rPr>
          <w:sz w:val="24"/>
          <w:szCs w:val="24"/>
          <w:lang w:val="en-GB"/>
        </w:rPr>
        <w:t xml:space="preserve"> (</w:t>
      </w:r>
      <w:r>
        <w:rPr>
          <w:sz w:val="24"/>
          <w:szCs w:val="24"/>
          <w:shd w:val="clear" w:color="auto" w:fill="FFFF00"/>
          <w:lang w:val="en-GB"/>
        </w:rPr>
        <w:t>figure 1, B)</w:t>
      </w:r>
      <w:r>
        <w:rPr>
          <w:sz w:val="24"/>
          <w:szCs w:val="24"/>
          <w:lang w:val="en-GB"/>
        </w:rPr>
        <w:t xml:space="preserve">. Mean abundance at the West </w:t>
      </w:r>
      <w:proofErr w:type="spellStart"/>
      <w:r>
        <w:rPr>
          <w:sz w:val="24"/>
          <w:szCs w:val="24"/>
          <w:lang w:val="en-GB"/>
        </w:rPr>
        <w:t>Murman</w:t>
      </w:r>
      <w:proofErr w:type="spellEnd"/>
      <w:r>
        <w:rPr>
          <w:sz w:val="24"/>
          <w:szCs w:val="24"/>
          <w:lang w:val="en-GB"/>
        </w:rPr>
        <w:t xml:space="preserve"> was significantly higher than at other two regions. (</w:t>
      </w:r>
      <w:proofErr w:type="spellStart"/>
      <w:r>
        <w:rPr>
          <w:sz w:val="24"/>
          <w:szCs w:val="24"/>
          <w:lang w:val="en-GB"/>
        </w:rPr>
        <w:t>Kruskal</w:t>
      </w:r>
      <w:proofErr w:type="spellEnd"/>
      <w:r>
        <w:rPr>
          <w:sz w:val="24"/>
          <w:szCs w:val="24"/>
          <w:lang w:val="en-GB"/>
        </w:rPr>
        <w:t>-Wallis test: χ2 = 21.4, p &lt; 0.001).</w:t>
      </w:r>
    </w:p>
    <w:p w14:paraId="57176BE7" w14:textId="77777777" w:rsidR="00E53223" w:rsidRDefault="00E53223">
      <w:pPr>
        <w:spacing w:line="480" w:lineRule="auto"/>
        <w:ind w:firstLine="567"/>
        <w:jc w:val="both"/>
        <w:rPr>
          <w:sz w:val="24"/>
          <w:szCs w:val="24"/>
          <w:lang w:val="en-GB"/>
        </w:rPr>
      </w:pPr>
      <w:r>
        <w:rPr>
          <w:sz w:val="24"/>
          <w:szCs w:val="24"/>
          <w:lang w:val="en-GB"/>
        </w:rPr>
        <w:t xml:space="preserve">At sites </w:t>
      </w:r>
      <w:proofErr w:type="spellStart"/>
      <w:r>
        <w:rPr>
          <w:sz w:val="24"/>
          <w:szCs w:val="24"/>
          <w:lang w:val="en-GB"/>
        </w:rPr>
        <w:t>Pechenga</w:t>
      </w:r>
      <w:proofErr w:type="spellEnd"/>
      <w:r>
        <w:rPr>
          <w:sz w:val="24"/>
          <w:szCs w:val="24"/>
          <w:lang w:val="en-GB"/>
        </w:rPr>
        <w:t xml:space="preserve">, </w:t>
      </w:r>
      <w:proofErr w:type="spellStart"/>
      <w:r>
        <w:rPr>
          <w:sz w:val="24"/>
          <w:szCs w:val="24"/>
          <w:lang w:val="en-GB"/>
        </w:rPr>
        <w:t>Ura</w:t>
      </w:r>
      <w:proofErr w:type="spellEnd"/>
      <w:r>
        <w:rPr>
          <w:sz w:val="24"/>
          <w:szCs w:val="24"/>
          <w:lang w:val="en-GB"/>
        </w:rPr>
        <w:t xml:space="preserve">, </w:t>
      </w:r>
      <w:proofErr w:type="spellStart"/>
      <w:r>
        <w:rPr>
          <w:sz w:val="24"/>
          <w:szCs w:val="24"/>
          <w:lang w:val="en-GB"/>
        </w:rPr>
        <w:t>Retinskoe</w:t>
      </w:r>
      <w:proofErr w:type="spellEnd"/>
      <w:r>
        <w:rPr>
          <w:sz w:val="24"/>
          <w:szCs w:val="24"/>
          <w:lang w:val="en-GB"/>
        </w:rPr>
        <w:t xml:space="preserve">, </w:t>
      </w:r>
      <w:proofErr w:type="spellStart"/>
      <w:r>
        <w:rPr>
          <w:sz w:val="24"/>
          <w:szCs w:val="24"/>
          <w:lang w:val="en-GB"/>
        </w:rPr>
        <w:t>Bolshaya</w:t>
      </w:r>
      <w:proofErr w:type="spellEnd"/>
      <w:r>
        <w:rPr>
          <w:sz w:val="24"/>
          <w:szCs w:val="24"/>
          <w:lang w:val="en-GB"/>
        </w:rPr>
        <w:t xml:space="preserve"> </w:t>
      </w:r>
      <w:proofErr w:type="spellStart"/>
      <w:r>
        <w:rPr>
          <w:sz w:val="24"/>
          <w:szCs w:val="24"/>
          <w:lang w:val="en-GB"/>
        </w:rPr>
        <w:t>Volokovaya</w:t>
      </w:r>
      <w:proofErr w:type="spellEnd"/>
      <w:r>
        <w:rPr>
          <w:sz w:val="24"/>
          <w:szCs w:val="24"/>
          <w:lang w:val="en-GB"/>
        </w:rPr>
        <w:t xml:space="preserve"> we have found only a few empty </w:t>
      </w:r>
      <w:r>
        <w:rPr>
          <w:sz w:val="24"/>
          <w:szCs w:val="24"/>
          <w:lang w:val="en-GB"/>
        </w:rPr>
        <w:lastRenderedPageBreak/>
        <w:t xml:space="preserve">shells in cores, but searching out of sampling areas some </w:t>
      </w:r>
      <w:proofErr w:type="gramStart"/>
      <w:r>
        <w:rPr>
          <w:sz w:val="24"/>
          <w:szCs w:val="24"/>
          <w:lang w:val="en-GB"/>
        </w:rPr>
        <w:t>alive</w:t>
      </w:r>
      <w:proofErr w:type="gramEnd"/>
      <w:r>
        <w:rPr>
          <w:sz w:val="24"/>
          <w:szCs w:val="24"/>
          <w:lang w:val="en-GB"/>
        </w:rPr>
        <w:t xml:space="preserve"> individuals were found. At some sites (</w:t>
      </w:r>
      <w:proofErr w:type="spellStart"/>
      <w:r>
        <w:rPr>
          <w:sz w:val="24"/>
          <w:szCs w:val="24"/>
          <w:lang w:val="en-GB"/>
        </w:rPr>
        <w:t>Gavrilovo</w:t>
      </w:r>
      <w:proofErr w:type="spellEnd"/>
      <w:r>
        <w:rPr>
          <w:sz w:val="24"/>
          <w:szCs w:val="24"/>
          <w:lang w:val="en-GB"/>
        </w:rPr>
        <w:t xml:space="preserve">, </w:t>
      </w:r>
      <w:proofErr w:type="spellStart"/>
      <w:r>
        <w:rPr>
          <w:sz w:val="24"/>
          <w:szCs w:val="24"/>
          <w:lang w:val="en-GB"/>
        </w:rPr>
        <w:t>Drozdovka</w:t>
      </w:r>
      <w:proofErr w:type="spellEnd"/>
      <w:r>
        <w:rPr>
          <w:sz w:val="24"/>
          <w:szCs w:val="24"/>
          <w:lang w:val="en-GB"/>
        </w:rPr>
        <w:t xml:space="preserve">) we have found only </w:t>
      </w:r>
      <w:ins w:id="119" w:author="CRIO-Z9" w:date="2014-11-17T16:33:00Z">
        <w:r w:rsidR="00FE2391">
          <w:rPr>
            <w:sz w:val="24"/>
            <w:szCs w:val="24"/>
            <w:lang w:val="en-GB"/>
          </w:rPr>
          <w:t xml:space="preserve">empty </w:t>
        </w:r>
      </w:ins>
      <w:r>
        <w:rPr>
          <w:sz w:val="24"/>
          <w:szCs w:val="24"/>
          <w:lang w:val="en-GB"/>
        </w:rPr>
        <w:t xml:space="preserve">shells of </w:t>
      </w:r>
      <w:r>
        <w:rPr>
          <w:i/>
          <w:sz w:val="24"/>
          <w:szCs w:val="24"/>
          <w:lang w:val="en-GB"/>
        </w:rPr>
        <w:t xml:space="preserve">C. </w:t>
      </w:r>
      <w:proofErr w:type="spellStart"/>
      <w:r>
        <w:rPr>
          <w:i/>
          <w:sz w:val="24"/>
          <w:szCs w:val="24"/>
          <w:lang w:val="en-GB"/>
        </w:rPr>
        <w:t>edule</w:t>
      </w:r>
      <w:proofErr w:type="spellEnd"/>
      <w:r>
        <w:rPr>
          <w:sz w:val="24"/>
          <w:szCs w:val="24"/>
          <w:lang w:val="en-GB"/>
        </w:rPr>
        <w:t xml:space="preserve">. </w:t>
      </w:r>
      <w:proofErr w:type="spellStart"/>
      <w:r>
        <w:rPr>
          <w:sz w:val="24"/>
          <w:szCs w:val="24"/>
          <w:lang w:val="en-GB"/>
        </w:rPr>
        <w:t>Shelpino</w:t>
      </w:r>
      <w:proofErr w:type="spellEnd"/>
      <w:r>
        <w:rPr>
          <w:sz w:val="24"/>
          <w:szCs w:val="24"/>
          <w:lang w:val="en-GB"/>
        </w:rPr>
        <w:t xml:space="preserve"> population completely become extinct after 2009.</w:t>
      </w:r>
    </w:p>
    <w:p w14:paraId="38936E6F" w14:textId="77777777" w:rsidR="00E53223" w:rsidRDefault="00E53223">
      <w:pPr>
        <w:pStyle w:val="2"/>
        <w:rPr>
          <w:sz w:val="24"/>
          <w:szCs w:val="24"/>
          <w:lang w:val="en-GB"/>
        </w:rPr>
      </w:pPr>
      <w:proofErr w:type="spellStart"/>
      <w:r>
        <w:rPr>
          <w:sz w:val="24"/>
          <w:szCs w:val="24"/>
          <w:lang w:val="en-GB"/>
        </w:rPr>
        <w:t>Microdistribution</w:t>
      </w:r>
      <w:proofErr w:type="spellEnd"/>
    </w:p>
    <w:p w14:paraId="0B007949" w14:textId="77777777" w:rsidR="00E53223" w:rsidRDefault="00E53223">
      <w:pPr>
        <w:spacing w:line="480" w:lineRule="auto"/>
        <w:ind w:firstLine="567"/>
        <w:rPr>
          <w:sz w:val="24"/>
          <w:szCs w:val="24"/>
          <w:lang w:val="en-GB"/>
        </w:rPr>
      </w:pPr>
      <w:r>
        <w:rPr>
          <w:sz w:val="24"/>
          <w:szCs w:val="24"/>
          <w:lang w:val="en-GB"/>
        </w:rPr>
        <w:t xml:space="preserve">No spatial patterns were found for </w:t>
      </w:r>
      <w:r>
        <w:rPr>
          <w:i/>
          <w:sz w:val="24"/>
          <w:szCs w:val="24"/>
          <w:lang w:val="en-GB"/>
        </w:rPr>
        <w:t xml:space="preserve">M. </w:t>
      </w:r>
      <w:proofErr w:type="spellStart"/>
      <w:r>
        <w:rPr>
          <w:i/>
          <w:sz w:val="24"/>
          <w:szCs w:val="24"/>
          <w:lang w:val="en-GB"/>
        </w:rPr>
        <w:t>balthica</w:t>
      </w:r>
      <w:proofErr w:type="spellEnd"/>
      <w:r>
        <w:rPr>
          <w:sz w:val="24"/>
          <w:szCs w:val="24"/>
          <w:lang w:val="en-GB"/>
        </w:rPr>
        <w:t xml:space="preserve"> in </w:t>
      </w:r>
      <w:proofErr w:type="spellStart"/>
      <w:r>
        <w:rPr>
          <w:sz w:val="24"/>
          <w:szCs w:val="24"/>
          <w:lang w:val="en-GB"/>
        </w:rPr>
        <w:t>Dalne-Zelenetskaya</w:t>
      </w:r>
      <w:proofErr w:type="spellEnd"/>
      <w:r>
        <w:rPr>
          <w:sz w:val="24"/>
          <w:szCs w:val="24"/>
          <w:lang w:val="en-GB"/>
        </w:rPr>
        <w:t xml:space="preserve"> bay in 2007. Thus, we supposed that probably the sample site size could be too small, so it was 2 times enlarged in 2008. After that we found that significantly positive Moran's I was for lag 1.5-2 m and significantly negative for lag 4 m (</w:t>
      </w:r>
      <w:r>
        <w:rPr>
          <w:sz w:val="24"/>
          <w:szCs w:val="24"/>
          <w:shd w:val="clear" w:color="auto" w:fill="FFFF00"/>
          <w:lang w:val="en-GB"/>
        </w:rPr>
        <w:t>figure 2, B</w:t>
      </w:r>
      <w:r>
        <w:rPr>
          <w:sz w:val="24"/>
          <w:szCs w:val="24"/>
          <w:lang w:val="en-GB"/>
        </w:rPr>
        <w:t xml:space="preserve">). It allows </w:t>
      </w:r>
      <w:del w:id="120" w:author="CRIO-Z9" w:date="2014-11-17T16:34:00Z">
        <w:r w:rsidDel="00FE2391">
          <w:rPr>
            <w:sz w:val="24"/>
            <w:szCs w:val="24"/>
            <w:lang w:val="en-GB"/>
          </w:rPr>
          <w:delText xml:space="preserve">supposing </w:delText>
        </w:r>
      </w:del>
      <w:proofErr w:type="gramStart"/>
      <w:ins w:id="121" w:author="CRIO-Z9" w:date="2014-11-17T16:34:00Z">
        <w:r w:rsidR="00FE2391">
          <w:rPr>
            <w:sz w:val="24"/>
            <w:szCs w:val="24"/>
            <w:lang w:val="en-GB"/>
          </w:rPr>
          <w:t>to suppose</w:t>
        </w:r>
        <w:proofErr w:type="gramEnd"/>
        <w:r w:rsidR="00FE2391">
          <w:rPr>
            <w:sz w:val="24"/>
            <w:szCs w:val="24"/>
            <w:lang w:val="en-GB"/>
          </w:rPr>
          <w:t xml:space="preserve"> </w:t>
        </w:r>
      </w:ins>
      <w:r>
        <w:rPr>
          <w:sz w:val="24"/>
          <w:szCs w:val="24"/>
          <w:lang w:val="en-GB"/>
        </w:rPr>
        <w:t xml:space="preserve">that there could be small </w:t>
      </w:r>
      <w:proofErr w:type="spellStart"/>
      <w:r>
        <w:rPr>
          <w:i/>
          <w:sz w:val="24"/>
          <w:szCs w:val="24"/>
          <w:lang w:val="en-GB"/>
        </w:rPr>
        <w:t>Macoma</w:t>
      </w:r>
      <w:proofErr w:type="spellEnd"/>
      <w:r>
        <w:rPr>
          <w:sz w:val="24"/>
          <w:szCs w:val="24"/>
          <w:lang w:val="en-GB"/>
        </w:rPr>
        <w:t xml:space="preserve"> patches (diameter was equal to the core diameter, 1/30 m</w:t>
      </w:r>
      <w:r>
        <w:rPr>
          <w:sz w:val="24"/>
          <w:szCs w:val="24"/>
          <w:vertAlign w:val="superscript"/>
          <w:lang w:val="en-GB"/>
        </w:rPr>
        <w:t>-2</w:t>
      </w:r>
      <w:r>
        <w:rPr>
          <w:sz w:val="24"/>
          <w:szCs w:val="24"/>
          <w:lang w:val="en-GB"/>
        </w:rPr>
        <w:t xml:space="preserve">) that aggregate to a larger one. </w:t>
      </w:r>
    </w:p>
    <w:p w14:paraId="2C399AA5" w14:textId="77777777" w:rsidR="00E53223" w:rsidRDefault="00E53223">
      <w:pPr>
        <w:spacing w:line="480" w:lineRule="auto"/>
        <w:ind w:firstLine="567"/>
        <w:rPr>
          <w:color w:val="000000"/>
          <w:sz w:val="24"/>
          <w:szCs w:val="24"/>
          <w:lang w:val="en-GB"/>
        </w:rPr>
      </w:pPr>
      <w:r>
        <w:rPr>
          <w:sz w:val="24"/>
          <w:szCs w:val="24"/>
          <w:lang w:val="en-GB"/>
        </w:rPr>
        <w:t xml:space="preserve">No spatial patterns </w:t>
      </w:r>
      <w:del w:id="122" w:author="CRIO-Z9" w:date="2014-11-17T16:34:00Z">
        <w:r w:rsidDel="00FE2391">
          <w:rPr>
            <w:sz w:val="24"/>
            <w:szCs w:val="24"/>
            <w:lang w:val="en-GB"/>
          </w:rPr>
          <w:delText>in</w:delText>
        </w:r>
      </w:del>
      <w:ins w:id="123" w:author="CRIO-Z9" w:date="2014-11-17T16:34:00Z">
        <w:r w:rsidR="00FE2391">
          <w:rPr>
            <w:sz w:val="24"/>
            <w:szCs w:val="24"/>
            <w:lang w:val="en-GB"/>
          </w:rPr>
          <w:t>for</w:t>
        </w:r>
      </w:ins>
      <w:r>
        <w:rPr>
          <w:sz w:val="24"/>
          <w:szCs w:val="24"/>
          <w:lang w:val="en-GB"/>
        </w:rPr>
        <w:t xml:space="preserve"> </w:t>
      </w:r>
      <w:proofErr w:type="spellStart"/>
      <w:r>
        <w:rPr>
          <w:i/>
          <w:sz w:val="24"/>
          <w:szCs w:val="24"/>
          <w:lang w:val="en-GB"/>
        </w:rPr>
        <w:t>Macoma</w:t>
      </w:r>
      <w:proofErr w:type="spellEnd"/>
      <w:r>
        <w:rPr>
          <w:sz w:val="24"/>
          <w:szCs w:val="24"/>
          <w:lang w:val="en-GB"/>
        </w:rPr>
        <w:t xml:space="preserve"> were found in </w:t>
      </w:r>
      <w:proofErr w:type="spellStart"/>
      <w:r>
        <w:rPr>
          <w:sz w:val="24"/>
          <w:szCs w:val="24"/>
          <w:lang w:val="en-GB"/>
        </w:rPr>
        <w:t>Yarnushnaya</w:t>
      </w:r>
      <w:proofErr w:type="spellEnd"/>
      <w:r>
        <w:rPr>
          <w:sz w:val="24"/>
          <w:szCs w:val="24"/>
          <w:lang w:val="en-GB"/>
        </w:rPr>
        <w:t xml:space="preserve"> bay in 2008. At Pala bay patches with diameter about 2-4 m were found (</w:t>
      </w:r>
      <w:r>
        <w:rPr>
          <w:sz w:val="24"/>
          <w:szCs w:val="24"/>
          <w:shd w:val="clear" w:color="auto" w:fill="FFFF00"/>
          <w:lang w:val="en-GB"/>
        </w:rPr>
        <w:t>figure 2, A</w:t>
      </w:r>
      <w:r>
        <w:rPr>
          <w:sz w:val="24"/>
          <w:szCs w:val="24"/>
          <w:lang w:val="en-GB"/>
        </w:rPr>
        <w:t xml:space="preserve">). Series of negative significant Moran's I may indicate a gradient distribution at this site. According to the Kendall test we conclude that there was abundance gradient towards a freshwater stream crossing the intertidal zone (τ = 0.55; p &lt;0.0001). </w:t>
      </w:r>
    </w:p>
    <w:p w14:paraId="38EE7D77" w14:textId="77777777" w:rsidR="00E53223" w:rsidRDefault="00E53223">
      <w:pPr>
        <w:spacing w:line="480" w:lineRule="auto"/>
        <w:ind w:firstLine="567"/>
        <w:rPr>
          <w:sz w:val="24"/>
          <w:szCs w:val="24"/>
          <w:lang w:val="en-GB"/>
        </w:rPr>
      </w:pPr>
      <w:r>
        <w:rPr>
          <w:color w:val="000000"/>
          <w:sz w:val="24"/>
          <w:szCs w:val="24"/>
          <w:lang w:val="en-GB"/>
        </w:rPr>
        <w:t xml:space="preserve">As </w:t>
      </w:r>
      <w:proofErr w:type="spellStart"/>
      <w:r>
        <w:rPr>
          <w:i/>
          <w:color w:val="000000"/>
          <w:sz w:val="24"/>
          <w:szCs w:val="24"/>
          <w:lang w:val="en-GB"/>
        </w:rPr>
        <w:t>Macoma</w:t>
      </w:r>
      <w:proofErr w:type="spellEnd"/>
      <w:r>
        <w:rPr>
          <w:color w:val="000000"/>
          <w:sz w:val="24"/>
          <w:szCs w:val="24"/>
          <w:lang w:val="en-GB"/>
        </w:rPr>
        <w:t xml:space="preserve"> abundance in Pala bay was rather high, we </w:t>
      </w:r>
      <w:del w:id="124" w:author="CRIO-Z9" w:date="2014-11-17T16:35:00Z">
        <w:r w:rsidDel="00FE2391">
          <w:rPr>
            <w:color w:val="000000"/>
            <w:sz w:val="24"/>
            <w:szCs w:val="24"/>
            <w:lang w:val="en-GB"/>
          </w:rPr>
          <w:delText xml:space="preserve">are </w:delText>
        </w:r>
      </w:del>
      <w:ins w:id="125" w:author="CRIO-Z9" w:date="2014-11-17T16:35:00Z">
        <w:r w:rsidR="00FE2391">
          <w:rPr>
            <w:color w:val="000000"/>
            <w:sz w:val="24"/>
            <w:szCs w:val="24"/>
            <w:lang w:val="en-GB"/>
          </w:rPr>
          <w:t xml:space="preserve">were </w:t>
        </w:r>
      </w:ins>
      <w:r>
        <w:rPr>
          <w:color w:val="000000"/>
          <w:sz w:val="24"/>
          <w:szCs w:val="24"/>
          <w:lang w:val="en-GB"/>
        </w:rPr>
        <w:t xml:space="preserve">able to investigate spatial distribution of molluscs of different age groups </w:t>
      </w:r>
      <w:r>
        <w:rPr>
          <w:sz w:val="24"/>
          <w:szCs w:val="24"/>
          <w:lang w:val="en-GB"/>
        </w:rPr>
        <w:t>(t</w:t>
      </w:r>
      <w:r>
        <w:rPr>
          <w:sz w:val="24"/>
          <w:szCs w:val="24"/>
          <w:shd w:val="clear" w:color="auto" w:fill="FFFF00"/>
          <w:lang w:val="en-GB"/>
        </w:rPr>
        <w:t>able 2</w:t>
      </w:r>
      <w:r>
        <w:rPr>
          <w:sz w:val="24"/>
          <w:szCs w:val="24"/>
          <w:lang w:val="en-GB"/>
        </w:rPr>
        <w:t xml:space="preserve">). A horizontal gradient was revealed for clams aged 2+, 3+ and 5+. Elder </w:t>
      </w:r>
      <w:proofErr w:type="spellStart"/>
      <w:r>
        <w:rPr>
          <w:i/>
          <w:sz w:val="24"/>
          <w:szCs w:val="24"/>
          <w:lang w:val="en-GB"/>
        </w:rPr>
        <w:t>Macoma</w:t>
      </w:r>
      <w:proofErr w:type="spellEnd"/>
      <w:r>
        <w:rPr>
          <w:sz w:val="24"/>
          <w:szCs w:val="24"/>
          <w:lang w:val="en-GB"/>
        </w:rPr>
        <w:t xml:space="preserve"> were aggregated in big patches with diameter about several meters. The abundance of the oldest individuals was </w:t>
      </w:r>
      <w:proofErr w:type="gramStart"/>
      <w:r>
        <w:rPr>
          <w:sz w:val="24"/>
          <w:szCs w:val="24"/>
          <w:lang w:val="en-GB"/>
        </w:rPr>
        <w:t>low,</w:t>
      </w:r>
      <w:proofErr w:type="gramEnd"/>
      <w:r>
        <w:rPr>
          <w:sz w:val="24"/>
          <w:szCs w:val="24"/>
          <w:lang w:val="en-GB"/>
        </w:rPr>
        <w:t xml:space="preserve"> their distribution pattern was evaluated as random.</w:t>
      </w:r>
    </w:p>
    <w:p w14:paraId="305009AF" w14:textId="77777777" w:rsidR="00E53223" w:rsidRDefault="00E53223">
      <w:pPr>
        <w:spacing w:line="480" w:lineRule="auto"/>
        <w:rPr>
          <w:sz w:val="24"/>
          <w:szCs w:val="24"/>
          <w:lang w:val="en-GB"/>
        </w:rPr>
      </w:pPr>
      <w:r>
        <w:rPr>
          <w:sz w:val="24"/>
          <w:szCs w:val="24"/>
          <w:lang w:val="en-GB"/>
        </w:rPr>
        <w:tab/>
        <w:t xml:space="preserve">For </w:t>
      </w:r>
      <w:proofErr w:type="spellStart"/>
      <w:r>
        <w:rPr>
          <w:i/>
          <w:iCs/>
          <w:sz w:val="24"/>
          <w:szCs w:val="24"/>
          <w:lang w:val="en-GB"/>
        </w:rPr>
        <w:t>C.edule</w:t>
      </w:r>
      <w:proofErr w:type="spellEnd"/>
      <w:r>
        <w:rPr>
          <w:sz w:val="24"/>
          <w:szCs w:val="24"/>
          <w:lang w:val="en-GB"/>
        </w:rPr>
        <w:t xml:space="preserve"> we found aggregation patches only in </w:t>
      </w:r>
      <w:proofErr w:type="spellStart"/>
      <w:r>
        <w:rPr>
          <w:sz w:val="24"/>
          <w:szCs w:val="24"/>
          <w:lang w:val="en-GB"/>
        </w:rPr>
        <w:t>Yarnyshnaya</w:t>
      </w:r>
      <w:proofErr w:type="spellEnd"/>
      <w:r>
        <w:rPr>
          <w:sz w:val="24"/>
          <w:szCs w:val="24"/>
          <w:lang w:val="en-GB"/>
        </w:rPr>
        <w:t xml:space="preserve"> and Pala bays. Patch diameter was about 3 meters in </w:t>
      </w:r>
      <w:proofErr w:type="spellStart"/>
      <w:r>
        <w:rPr>
          <w:sz w:val="24"/>
          <w:szCs w:val="24"/>
          <w:lang w:val="en-GB"/>
        </w:rPr>
        <w:t>Yarnyshnaya</w:t>
      </w:r>
      <w:proofErr w:type="spellEnd"/>
      <w:r>
        <w:rPr>
          <w:sz w:val="24"/>
          <w:szCs w:val="24"/>
          <w:lang w:val="en-GB"/>
        </w:rPr>
        <w:t xml:space="preserve"> bay (</w:t>
      </w:r>
      <w:r>
        <w:rPr>
          <w:sz w:val="24"/>
          <w:szCs w:val="24"/>
          <w:shd w:val="clear" w:color="auto" w:fill="FFFF00"/>
          <w:lang w:val="en-GB"/>
        </w:rPr>
        <w:t>figure 3, B</w:t>
      </w:r>
      <w:r>
        <w:rPr>
          <w:sz w:val="24"/>
          <w:szCs w:val="24"/>
          <w:lang w:val="en-GB"/>
        </w:rPr>
        <w:t>), and in Pala bay at investigation polygon there was only one huge aggregation with diameter about 5 meters (</w:t>
      </w:r>
      <w:r>
        <w:rPr>
          <w:sz w:val="24"/>
          <w:szCs w:val="24"/>
          <w:shd w:val="clear" w:color="auto" w:fill="FFFF00"/>
          <w:lang w:val="en-GB"/>
        </w:rPr>
        <w:t>figure 3, A</w:t>
      </w:r>
      <w:r>
        <w:rPr>
          <w:sz w:val="24"/>
          <w:szCs w:val="24"/>
          <w:lang w:val="en-GB"/>
        </w:rPr>
        <w:t xml:space="preserve">). At </w:t>
      </w:r>
      <w:proofErr w:type="spellStart"/>
      <w:r>
        <w:rPr>
          <w:sz w:val="24"/>
          <w:szCs w:val="24"/>
          <w:lang w:val="en-GB"/>
        </w:rPr>
        <w:t>Dalne-Zelenetskaya</w:t>
      </w:r>
      <w:proofErr w:type="spellEnd"/>
      <w:r>
        <w:rPr>
          <w:sz w:val="24"/>
          <w:szCs w:val="24"/>
          <w:lang w:val="en-GB"/>
        </w:rPr>
        <w:t xml:space="preserve"> bay in 2008 we’ve arranged individual mapping of </w:t>
      </w:r>
      <w:proofErr w:type="spellStart"/>
      <w:r>
        <w:rPr>
          <w:i/>
          <w:iCs/>
          <w:sz w:val="24"/>
          <w:szCs w:val="24"/>
          <w:lang w:val="en-GB"/>
        </w:rPr>
        <w:t>C.edule</w:t>
      </w:r>
      <w:proofErr w:type="spellEnd"/>
      <w:r>
        <w:rPr>
          <w:sz w:val="24"/>
          <w:szCs w:val="24"/>
          <w:lang w:val="en-GB"/>
        </w:rPr>
        <w:t xml:space="preserve"> within the similar 12 x 7,5 polygon (</w:t>
      </w:r>
      <w:r>
        <w:rPr>
          <w:sz w:val="24"/>
          <w:szCs w:val="24"/>
          <w:shd w:val="clear" w:color="auto" w:fill="FFFF00"/>
          <w:lang w:val="en-GB"/>
        </w:rPr>
        <w:t>figure 4</w:t>
      </w:r>
      <w:r>
        <w:rPr>
          <w:sz w:val="24"/>
          <w:szCs w:val="24"/>
          <w:lang w:val="en-GB"/>
        </w:rPr>
        <w:t xml:space="preserve">). Totally 86 cockles were found at 90 square meters, which was equal to mean abundance of 0.96 </w:t>
      </w:r>
      <w:proofErr w:type="spellStart"/>
      <w:r>
        <w:rPr>
          <w:sz w:val="24"/>
          <w:szCs w:val="24"/>
          <w:lang w:val="en-GB"/>
        </w:rPr>
        <w:t>ind.</w:t>
      </w:r>
      <w:proofErr w:type="spellEnd"/>
      <w:r>
        <w:rPr>
          <w:sz w:val="24"/>
          <w:szCs w:val="24"/>
          <w:lang w:val="en-GB"/>
        </w:rPr>
        <w:t xml:space="preserve"> m</w:t>
      </w:r>
      <w:r>
        <w:rPr>
          <w:sz w:val="24"/>
          <w:szCs w:val="24"/>
          <w:vertAlign w:val="superscript"/>
          <w:lang w:val="en-GB"/>
        </w:rPr>
        <w:t>-2</w:t>
      </w:r>
      <w:r>
        <w:rPr>
          <w:sz w:val="24"/>
          <w:szCs w:val="24"/>
          <w:lang w:val="en-GB"/>
        </w:rPr>
        <w:t>.</w:t>
      </w:r>
    </w:p>
    <w:p w14:paraId="0990550C" w14:textId="77777777" w:rsidR="00E53223" w:rsidRDefault="00E53223">
      <w:pPr>
        <w:pStyle w:val="1"/>
        <w:rPr>
          <w:sz w:val="24"/>
          <w:szCs w:val="24"/>
          <w:lang w:val="en-GB"/>
        </w:rPr>
      </w:pPr>
      <w:r>
        <w:rPr>
          <w:sz w:val="24"/>
          <w:szCs w:val="24"/>
          <w:lang w:val="en-GB"/>
        </w:rPr>
        <w:lastRenderedPageBreak/>
        <w:t>DISCUSSION</w:t>
      </w:r>
    </w:p>
    <w:p w14:paraId="011B5201" w14:textId="77777777" w:rsidR="00E53223" w:rsidRDefault="00E53223">
      <w:pPr>
        <w:pStyle w:val="a0"/>
        <w:rPr>
          <w:sz w:val="24"/>
          <w:szCs w:val="24"/>
          <w:lang w:val="en-GB"/>
        </w:rPr>
      </w:pPr>
    </w:p>
    <w:p w14:paraId="10259D06" w14:textId="241A5DE4" w:rsidR="00E53223" w:rsidRDefault="00E53223">
      <w:pPr>
        <w:numPr>
          <w:ilvl w:val="0"/>
          <w:numId w:val="3"/>
        </w:numPr>
        <w:spacing w:line="480" w:lineRule="auto"/>
        <w:ind w:left="0" w:firstLine="567"/>
        <w:rPr>
          <w:sz w:val="24"/>
          <w:szCs w:val="24"/>
          <w:lang w:val="en-GB"/>
        </w:rPr>
      </w:pPr>
      <w:r>
        <w:rPr>
          <w:sz w:val="24"/>
          <w:szCs w:val="24"/>
          <w:lang w:val="en-GB"/>
        </w:rPr>
        <w:t>Our results</w:t>
      </w:r>
      <w:ins w:id="126" w:author="CRIO-Z9" w:date="2014-11-17T16:42:00Z">
        <w:r w:rsidR="00172BA7">
          <w:rPr>
            <w:sz w:val="24"/>
            <w:szCs w:val="24"/>
            <w:lang w:val="en-GB"/>
          </w:rPr>
          <w:t xml:space="preserve"> generally</w:t>
        </w:r>
      </w:ins>
      <w:r>
        <w:rPr>
          <w:sz w:val="24"/>
          <w:szCs w:val="24"/>
          <w:lang w:val="en-GB"/>
        </w:rPr>
        <w:t xml:space="preserve"> match with the expectation that </w:t>
      </w:r>
      <w:proofErr w:type="spellStart"/>
      <w:r>
        <w:rPr>
          <w:sz w:val="24"/>
          <w:szCs w:val="24"/>
          <w:lang w:val="en-GB"/>
        </w:rPr>
        <w:t>amphi</w:t>
      </w:r>
      <w:proofErr w:type="spellEnd"/>
      <w:r>
        <w:rPr>
          <w:sz w:val="24"/>
          <w:szCs w:val="24"/>
          <w:lang w:val="en-GB"/>
        </w:rPr>
        <w:t xml:space="preserve">-boreal species </w:t>
      </w:r>
      <w:proofErr w:type="spellStart"/>
      <w:r>
        <w:rPr>
          <w:i/>
          <w:sz w:val="24"/>
          <w:szCs w:val="24"/>
          <w:lang w:val="en-GB"/>
        </w:rPr>
        <w:t>Macoma</w:t>
      </w:r>
      <w:proofErr w:type="spellEnd"/>
      <w:r>
        <w:rPr>
          <w:i/>
          <w:sz w:val="24"/>
          <w:szCs w:val="24"/>
          <w:lang w:val="en-GB"/>
        </w:rPr>
        <w:t xml:space="preserve"> </w:t>
      </w:r>
      <w:proofErr w:type="spellStart"/>
      <w:r>
        <w:rPr>
          <w:i/>
          <w:sz w:val="24"/>
          <w:szCs w:val="24"/>
          <w:lang w:val="en-GB"/>
        </w:rPr>
        <w:t>balthica</w:t>
      </w:r>
      <w:proofErr w:type="spellEnd"/>
      <w:r>
        <w:rPr>
          <w:sz w:val="24"/>
          <w:szCs w:val="24"/>
          <w:lang w:val="en-GB"/>
        </w:rPr>
        <w:t xml:space="preserve"> will show higher densities in the Barents Sea </w:t>
      </w:r>
      <w:del w:id="127" w:author="CRIO-Z9" w:date="2014-11-17T16:42:00Z">
        <w:r w:rsidDel="00172BA7">
          <w:rPr>
            <w:sz w:val="24"/>
            <w:szCs w:val="24"/>
            <w:lang w:val="en-GB"/>
          </w:rPr>
          <w:delText>as compared</w:delText>
        </w:r>
      </w:del>
      <w:ins w:id="128" w:author="CRIO-Z9" w:date="2014-11-17T16:42:00Z">
        <w:r w:rsidR="00172BA7">
          <w:rPr>
            <w:sz w:val="24"/>
            <w:szCs w:val="24"/>
            <w:lang w:val="en-GB"/>
          </w:rPr>
          <w:t>in comparison</w:t>
        </w:r>
      </w:ins>
      <w:r>
        <w:rPr>
          <w:sz w:val="24"/>
          <w:szCs w:val="24"/>
          <w:lang w:val="en-GB"/>
        </w:rPr>
        <w:t xml:space="preserve"> to </w:t>
      </w:r>
      <w:ins w:id="129" w:author="CRIO-Z9" w:date="2014-11-17T16:46:00Z">
        <w:r w:rsidR="00CB4D1C">
          <w:rPr>
            <w:sz w:val="24"/>
            <w:szCs w:val="24"/>
            <w:lang w:val="en-US"/>
          </w:rPr>
          <w:t xml:space="preserve">the </w:t>
        </w:r>
      </w:ins>
      <w:r>
        <w:rPr>
          <w:sz w:val="24"/>
          <w:szCs w:val="24"/>
          <w:lang w:val="en-GB"/>
        </w:rPr>
        <w:t xml:space="preserve">more temperate-zone </w:t>
      </w:r>
      <w:proofErr w:type="spellStart"/>
      <w:r>
        <w:rPr>
          <w:i/>
          <w:sz w:val="24"/>
          <w:szCs w:val="24"/>
          <w:lang w:val="en-GB"/>
        </w:rPr>
        <w:t>Cerastoderma</w:t>
      </w:r>
      <w:proofErr w:type="spellEnd"/>
      <w:r>
        <w:rPr>
          <w:i/>
          <w:sz w:val="24"/>
          <w:szCs w:val="24"/>
          <w:lang w:val="en-GB"/>
        </w:rPr>
        <w:t xml:space="preserve"> </w:t>
      </w:r>
      <w:proofErr w:type="spellStart"/>
      <w:r>
        <w:rPr>
          <w:i/>
          <w:sz w:val="24"/>
          <w:szCs w:val="24"/>
          <w:lang w:val="en-GB"/>
        </w:rPr>
        <w:t>edule</w:t>
      </w:r>
      <w:proofErr w:type="spellEnd"/>
      <w:r>
        <w:rPr>
          <w:sz w:val="24"/>
          <w:szCs w:val="24"/>
          <w:lang w:val="en-GB"/>
        </w:rPr>
        <w:t xml:space="preserve">. Cockle </w:t>
      </w:r>
      <w:ins w:id="130" w:author="CRIO-Z9" w:date="2014-11-17T16:45:00Z">
        <w:r w:rsidR="00172BA7">
          <w:rPr>
            <w:sz w:val="24"/>
            <w:szCs w:val="24"/>
            <w:lang w:val="en-GB"/>
          </w:rPr>
          <w:t xml:space="preserve">is </w:t>
        </w:r>
      </w:ins>
      <w:r>
        <w:rPr>
          <w:sz w:val="24"/>
          <w:szCs w:val="24"/>
          <w:lang w:val="en-GB"/>
        </w:rPr>
        <w:t xml:space="preserve">supposed to be </w:t>
      </w:r>
      <w:ins w:id="131" w:author="Evgeny Genelt-Yanovskiy" w:date="2014-11-24T21:29:00Z">
        <w:r w:rsidR="00806D4C">
          <w:rPr>
            <w:sz w:val="24"/>
            <w:szCs w:val="24"/>
            <w:lang w:val="en-US"/>
          </w:rPr>
          <w:t xml:space="preserve">among </w:t>
        </w:r>
      </w:ins>
      <w:r>
        <w:rPr>
          <w:sz w:val="24"/>
          <w:szCs w:val="24"/>
          <w:lang w:val="en-GB"/>
        </w:rPr>
        <w:t xml:space="preserve">the most sensitive to low air temperatures bivalve on European shores - severe winters were shown to cause mass mortalities among adult </w:t>
      </w:r>
      <w:proofErr w:type="spellStart"/>
      <w:r>
        <w:rPr>
          <w:i/>
          <w:sz w:val="24"/>
          <w:szCs w:val="24"/>
          <w:lang w:val="en-GB"/>
        </w:rPr>
        <w:t>Cerastoderma</w:t>
      </w:r>
      <w:proofErr w:type="spellEnd"/>
      <w:r>
        <w:rPr>
          <w:i/>
          <w:sz w:val="24"/>
          <w:szCs w:val="24"/>
          <w:lang w:val="en-GB"/>
        </w:rPr>
        <w:t xml:space="preserve"> </w:t>
      </w:r>
      <w:proofErr w:type="spellStart"/>
      <w:r>
        <w:rPr>
          <w:i/>
          <w:sz w:val="24"/>
          <w:szCs w:val="24"/>
          <w:lang w:val="en-GB"/>
        </w:rPr>
        <w:t>edule</w:t>
      </w:r>
      <w:proofErr w:type="spellEnd"/>
      <w:r>
        <w:rPr>
          <w:i/>
          <w:sz w:val="24"/>
          <w:szCs w:val="24"/>
          <w:lang w:val="en-GB"/>
        </w:rPr>
        <w:t xml:space="preserve"> </w:t>
      </w:r>
      <w:r>
        <w:rPr>
          <w:sz w:val="24"/>
          <w:szCs w:val="24"/>
          <w:lang w:val="en-GB"/>
        </w:rPr>
        <w:t xml:space="preserve">in </w:t>
      </w:r>
      <w:proofErr w:type="gramStart"/>
      <w:r>
        <w:rPr>
          <w:sz w:val="24"/>
          <w:szCs w:val="24"/>
          <w:lang w:val="en-GB"/>
        </w:rPr>
        <w:t>the</w:t>
      </w:r>
      <w:r>
        <w:rPr>
          <w:i/>
          <w:sz w:val="24"/>
          <w:szCs w:val="24"/>
          <w:lang w:val="en-GB"/>
        </w:rPr>
        <w:t xml:space="preserve"> </w:t>
      </w:r>
      <w:proofErr w:type="spellStart"/>
      <w:r>
        <w:rPr>
          <w:sz w:val="24"/>
          <w:szCs w:val="24"/>
          <w:lang w:val="en-GB"/>
        </w:rPr>
        <w:t>Wadden</w:t>
      </w:r>
      <w:proofErr w:type="spellEnd"/>
      <w:r>
        <w:rPr>
          <w:sz w:val="24"/>
          <w:szCs w:val="24"/>
          <w:lang w:val="en-GB"/>
        </w:rPr>
        <w:t xml:space="preserve"> sea</w:t>
      </w:r>
      <w:proofErr w:type="gramEnd"/>
      <w:r>
        <w:rPr>
          <w:sz w:val="24"/>
          <w:szCs w:val="24"/>
          <w:lang w:val="en-GB"/>
        </w:rPr>
        <w:t xml:space="preserve"> (</w:t>
      </w:r>
      <w:proofErr w:type="spellStart"/>
      <w:r>
        <w:rPr>
          <w:sz w:val="24"/>
          <w:szCs w:val="24"/>
          <w:lang w:val="en-GB"/>
        </w:rPr>
        <w:t>Strasser</w:t>
      </w:r>
      <w:proofErr w:type="spellEnd"/>
      <w:r>
        <w:rPr>
          <w:sz w:val="24"/>
          <w:szCs w:val="24"/>
          <w:lang w:val="en-GB"/>
        </w:rPr>
        <w:t xml:space="preserve"> et al., 2001). </w:t>
      </w:r>
      <w:del w:id="132" w:author="CRIO-Z9" w:date="2014-11-17T16:46:00Z">
        <w:r w:rsidDel="00CB4D1C">
          <w:rPr>
            <w:sz w:val="24"/>
            <w:szCs w:val="24"/>
            <w:lang w:val="en-GB"/>
          </w:rPr>
          <w:delText>What effects</w:delText>
        </w:r>
      </w:del>
      <w:ins w:id="133" w:author="CRIO-Z9" w:date="2014-11-17T16:46:00Z">
        <w:r w:rsidR="00CB4D1C">
          <w:rPr>
            <w:sz w:val="24"/>
            <w:szCs w:val="24"/>
            <w:lang w:val="en-GB"/>
          </w:rPr>
          <w:t>Wh</w:t>
        </w:r>
      </w:ins>
      <w:ins w:id="134" w:author="CRIO-Z9" w:date="2014-11-17T16:50:00Z">
        <w:r w:rsidR="00CB4D1C">
          <w:rPr>
            <w:sz w:val="24"/>
            <w:szCs w:val="24"/>
            <w:lang w:val="en-GB"/>
          </w:rPr>
          <w:t>i</w:t>
        </w:r>
      </w:ins>
      <w:ins w:id="135" w:author="CRIO-Z9" w:date="2014-11-17T16:46:00Z">
        <w:r w:rsidR="00CB4D1C">
          <w:rPr>
            <w:sz w:val="24"/>
            <w:szCs w:val="24"/>
            <w:lang w:val="en-GB"/>
          </w:rPr>
          <w:t>ch ex</w:t>
        </w:r>
      </w:ins>
      <w:ins w:id="136" w:author="CRIO-Z9" w:date="2014-11-17T16:47:00Z">
        <w:r w:rsidR="00CB4D1C">
          <w:rPr>
            <w:sz w:val="24"/>
            <w:szCs w:val="24"/>
            <w:lang w:val="en-GB"/>
          </w:rPr>
          <w:t>actly effects</w:t>
        </w:r>
      </w:ins>
      <w:r>
        <w:rPr>
          <w:sz w:val="24"/>
          <w:szCs w:val="24"/>
          <w:lang w:val="en-GB"/>
        </w:rPr>
        <w:t xml:space="preserve"> of severe winters are more critical for cockle survival is still unclear, but probably the sudden rise of </w:t>
      </w:r>
      <w:ins w:id="137" w:author="CRIO-Z9" w:date="2014-11-17T16:51:00Z">
        <w:r w:rsidR="00CB4D1C">
          <w:rPr>
            <w:sz w:val="24"/>
            <w:szCs w:val="24"/>
            <w:lang w:val="en-GB"/>
          </w:rPr>
          <w:t xml:space="preserve">the </w:t>
        </w:r>
      </w:ins>
      <w:r>
        <w:rPr>
          <w:sz w:val="24"/>
          <w:szCs w:val="24"/>
          <w:lang w:val="en-GB"/>
        </w:rPr>
        <w:t>air temperature in subsequent spring may be even more crucial than winter freezing of upper bottom</w:t>
      </w:r>
      <w:ins w:id="138" w:author="CRIO-Z9" w:date="2014-11-17T16:51:00Z">
        <w:r w:rsidR="00CB4D1C">
          <w:rPr>
            <w:sz w:val="24"/>
            <w:szCs w:val="24"/>
            <w:lang w:val="en-GB"/>
          </w:rPr>
          <w:t xml:space="preserve"> level</w:t>
        </w:r>
      </w:ins>
      <w:r>
        <w:rPr>
          <w:sz w:val="24"/>
          <w:szCs w:val="24"/>
          <w:lang w:val="en-GB"/>
        </w:rPr>
        <w:t xml:space="preserve"> during low tides (</w:t>
      </w:r>
      <w:proofErr w:type="spellStart"/>
      <w:r>
        <w:rPr>
          <w:sz w:val="24"/>
          <w:szCs w:val="24"/>
          <w:lang w:val="en-GB"/>
        </w:rPr>
        <w:t>Strasser</w:t>
      </w:r>
      <w:proofErr w:type="spellEnd"/>
      <w:r>
        <w:rPr>
          <w:sz w:val="24"/>
          <w:szCs w:val="24"/>
          <w:lang w:val="en-GB"/>
        </w:rPr>
        <w:t xml:space="preserve"> et al., 2001).</w:t>
      </w:r>
    </w:p>
    <w:p w14:paraId="0E05AC8D" w14:textId="77777777" w:rsidR="00E53223" w:rsidRDefault="00E53223">
      <w:pPr>
        <w:numPr>
          <w:ilvl w:val="0"/>
          <w:numId w:val="3"/>
        </w:numPr>
        <w:spacing w:line="480" w:lineRule="auto"/>
        <w:ind w:left="0" w:firstLine="567"/>
        <w:rPr>
          <w:sz w:val="24"/>
          <w:szCs w:val="24"/>
          <w:lang w:val="en-GB"/>
        </w:rPr>
      </w:pPr>
      <w:r>
        <w:rPr>
          <w:sz w:val="24"/>
          <w:szCs w:val="24"/>
          <w:lang w:val="en-GB"/>
        </w:rPr>
        <w:t xml:space="preserve"> Conversely, long-term monitoring data from the </w:t>
      </w:r>
      <w:proofErr w:type="spellStart"/>
      <w:r>
        <w:rPr>
          <w:sz w:val="24"/>
          <w:szCs w:val="24"/>
          <w:lang w:val="en-GB"/>
        </w:rPr>
        <w:t>Wadden</w:t>
      </w:r>
      <w:proofErr w:type="spellEnd"/>
      <w:r>
        <w:rPr>
          <w:sz w:val="24"/>
          <w:szCs w:val="24"/>
          <w:lang w:val="en-GB"/>
        </w:rPr>
        <w:t xml:space="preserve"> sea provided evidences that high winter temperatures negatively affects </w:t>
      </w:r>
      <w:proofErr w:type="spellStart"/>
      <w:r>
        <w:rPr>
          <w:i/>
          <w:sz w:val="24"/>
          <w:szCs w:val="24"/>
          <w:lang w:val="en-GB"/>
        </w:rPr>
        <w:t>Macoma</w:t>
      </w:r>
      <w:proofErr w:type="spellEnd"/>
      <w:r>
        <w:rPr>
          <w:sz w:val="24"/>
          <w:szCs w:val="24"/>
          <w:lang w:val="en-GB"/>
        </w:rPr>
        <w:t xml:space="preserve"> population dynamics in numerous ways and that southern distribution range limit of </w:t>
      </w:r>
      <w:proofErr w:type="spellStart"/>
      <w:r>
        <w:rPr>
          <w:i/>
          <w:sz w:val="24"/>
          <w:szCs w:val="24"/>
          <w:lang w:val="en-GB"/>
        </w:rPr>
        <w:t>Macoma</w:t>
      </w:r>
      <w:proofErr w:type="spellEnd"/>
      <w:r>
        <w:rPr>
          <w:sz w:val="24"/>
          <w:szCs w:val="24"/>
          <w:lang w:val="en-GB"/>
        </w:rPr>
        <w:t xml:space="preserve"> has shifted several hundreds of </w:t>
      </w:r>
      <w:proofErr w:type="spellStart"/>
      <w:r>
        <w:rPr>
          <w:sz w:val="24"/>
          <w:szCs w:val="24"/>
          <w:lang w:val="en-GB"/>
        </w:rPr>
        <w:t>kilometers</w:t>
      </w:r>
      <w:proofErr w:type="spellEnd"/>
      <w:r>
        <w:rPr>
          <w:sz w:val="24"/>
          <w:szCs w:val="24"/>
          <w:lang w:val="en-GB"/>
        </w:rPr>
        <w:t xml:space="preserve"> north during last </w:t>
      </w:r>
      <w:commentRangeStart w:id="139"/>
      <w:r>
        <w:rPr>
          <w:sz w:val="24"/>
          <w:szCs w:val="24"/>
          <w:lang w:val="en-GB"/>
        </w:rPr>
        <w:t>decades</w:t>
      </w:r>
      <w:commentRangeEnd w:id="139"/>
      <w:r w:rsidR="00216854">
        <w:rPr>
          <w:rStyle w:val="af6"/>
        </w:rPr>
        <w:commentReference w:id="139"/>
      </w:r>
      <w:r>
        <w:rPr>
          <w:sz w:val="24"/>
          <w:szCs w:val="24"/>
          <w:lang w:val="en-GB"/>
        </w:rPr>
        <w:t xml:space="preserve"> (</w:t>
      </w:r>
      <w:proofErr w:type="spellStart"/>
      <w:r>
        <w:rPr>
          <w:sz w:val="24"/>
          <w:szCs w:val="24"/>
          <w:lang w:val="en-GB"/>
        </w:rPr>
        <w:t>Beukema</w:t>
      </w:r>
      <w:proofErr w:type="spellEnd"/>
      <w:r>
        <w:rPr>
          <w:sz w:val="24"/>
          <w:szCs w:val="24"/>
          <w:lang w:val="en-GB"/>
        </w:rPr>
        <w:t xml:space="preserve"> et al., 2009). Community-level analyses revealed that mild warm winters in the </w:t>
      </w:r>
      <w:proofErr w:type="spellStart"/>
      <w:r>
        <w:rPr>
          <w:sz w:val="24"/>
          <w:szCs w:val="24"/>
          <w:lang w:val="en-GB"/>
        </w:rPr>
        <w:t>Wadden</w:t>
      </w:r>
      <w:proofErr w:type="spellEnd"/>
      <w:r>
        <w:rPr>
          <w:sz w:val="24"/>
          <w:szCs w:val="24"/>
          <w:lang w:val="en-GB"/>
        </w:rPr>
        <w:t xml:space="preserve"> sea give advantage to recruitment in decapods </w:t>
      </w:r>
      <w:proofErr w:type="spellStart"/>
      <w:r>
        <w:rPr>
          <w:i/>
          <w:sz w:val="24"/>
          <w:szCs w:val="24"/>
          <w:lang w:val="en-GB"/>
        </w:rPr>
        <w:t>Crangon</w:t>
      </w:r>
      <w:proofErr w:type="spellEnd"/>
      <w:r>
        <w:rPr>
          <w:i/>
          <w:sz w:val="24"/>
          <w:szCs w:val="24"/>
          <w:lang w:val="en-GB"/>
        </w:rPr>
        <w:t xml:space="preserve"> </w:t>
      </w:r>
      <w:proofErr w:type="spellStart"/>
      <w:r>
        <w:rPr>
          <w:i/>
          <w:sz w:val="24"/>
          <w:szCs w:val="24"/>
          <w:lang w:val="en-GB"/>
        </w:rPr>
        <w:t>crangon</w:t>
      </w:r>
      <w:proofErr w:type="spellEnd"/>
      <w:r>
        <w:rPr>
          <w:sz w:val="24"/>
          <w:szCs w:val="24"/>
          <w:lang w:val="en-GB"/>
        </w:rPr>
        <w:t xml:space="preserve"> and </w:t>
      </w:r>
      <w:proofErr w:type="spellStart"/>
      <w:r>
        <w:rPr>
          <w:i/>
          <w:sz w:val="24"/>
          <w:szCs w:val="24"/>
          <w:lang w:val="en-GB"/>
        </w:rPr>
        <w:t>Carcinus</w:t>
      </w:r>
      <w:proofErr w:type="spellEnd"/>
      <w:r>
        <w:rPr>
          <w:i/>
          <w:sz w:val="24"/>
          <w:szCs w:val="24"/>
          <w:lang w:val="en-GB"/>
        </w:rPr>
        <w:t xml:space="preserve"> </w:t>
      </w:r>
      <w:proofErr w:type="spellStart"/>
      <w:r>
        <w:rPr>
          <w:i/>
          <w:sz w:val="24"/>
          <w:szCs w:val="24"/>
          <w:lang w:val="en-GB"/>
        </w:rPr>
        <w:t>maenas</w:t>
      </w:r>
      <w:proofErr w:type="spellEnd"/>
      <w:r>
        <w:rPr>
          <w:sz w:val="24"/>
          <w:szCs w:val="24"/>
          <w:lang w:val="en-GB"/>
        </w:rPr>
        <w:t xml:space="preserve">, which in turn </w:t>
      </w:r>
      <w:ins w:id="140" w:author="CRIO-Z9" w:date="2014-11-17T17:19:00Z">
        <w:r w:rsidR="00C92DD0">
          <w:rPr>
            <w:sz w:val="24"/>
            <w:szCs w:val="24"/>
            <w:lang w:val="en-GB"/>
          </w:rPr>
          <w:t xml:space="preserve">essentially </w:t>
        </w:r>
      </w:ins>
      <w:r>
        <w:rPr>
          <w:sz w:val="24"/>
          <w:szCs w:val="24"/>
          <w:lang w:val="en-GB"/>
        </w:rPr>
        <w:t xml:space="preserve">feed on </w:t>
      </w:r>
      <w:proofErr w:type="spellStart"/>
      <w:r>
        <w:rPr>
          <w:sz w:val="24"/>
          <w:szCs w:val="24"/>
          <w:lang w:val="en-GB"/>
        </w:rPr>
        <w:t>postlarvae</w:t>
      </w:r>
      <w:proofErr w:type="spellEnd"/>
      <w:r>
        <w:rPr>
          <w:sz w:val="24"/>
          <w:szCs w:val="24"/>
          <w:lang w:val="en-GB"/>
        </w:rPr>
        <w:t xml:space="preserve"> of bivalves </w:t>
      </w:r>
      <w:proofErr w:type="spellStart"/>
      <w:r>
        <w:rPr>
          <w:i/>
          <w:sz w:val="24"/>
          <w:szCs w:val="24"/>
          <w:lang w:val="en-GB"/>
        </w:rPr>
        <w:t>Macoma</w:t>
      </w:r>
      <w:proofErr w:type="spellEnd"/>
      <w:r>
        <w:rPr>
          <w:i/>
          <w:sz w:val="24"/>
          <w:szCs w:val="24"/>
          <w:lang w:val="en-GB"/>
        </w:rPr>
        <w:t xml:space="preserve"> </w:t>
      </w:r>
      <w:proofErr w:type="spellStart"/>
      <w:r>
        <w:rPr>
          <w:i/>
          <w:sz w:val="24"/>
          <w:szCs w:val="24"/>
          <w:lang w:val="en-GB"/>
        </w:rPr>
        <w:t>balthica</w:t>
      </w:r>
      <w:proofErr w:type="spellEnd"/>
      <w:r>
        <w:rPr>
          <w:sz w:val="24"/>
          <w:szCs w:val="24"/>
          <w:lang w:val="en-GB"/>
        </w:rPr>
        <w:t xml:space="preserve">, </w:t>
      </w:r>
      <w:proofErr w:type="spellStart"/>
      <w:r>
        <w:rPr>
          <w:i/>
          <w:sz w:val="24"/>
          <w:szCs w:val="24"/>
          <w:lang w:val="en-GB"/>
        </w:rPr>
        <w:t>Cerastoderma</w:t>
      </w:r>
      <w:proofErr w:type="spellEnd"/>
      <w:r>
        <w:rPr>
          <w:i/>
          <w:sz w:val="24"/>
          <w:szCs w:val="24"/>
          <w:lang w:val="en-GB"/>
        </w:rPr>
        <w:t xml:space="preserve"> </w:t>
      </w:r>
      <w:proofErr w:type="spellStart"/>
      <w:r>
        <w:rPr>
          <w:i/>
          <w:sz w:val="24"/>
          <w:szCs w:val="24"/>
          <w:lang w:val="en-GB"/>
        </w:rPr>
        <w:t>edule</w:t>
      </w:r>
      <w:proofErr w:type="spellEnd"/>
      <w:r>
        <w:rPr>
          <w:sz w:val="24"/>
          <w:szCs w:val="24"/>
          <w:lang w:val="en-GB"/>
        </w:rPr>
        <w:t xml:space="preserve">, </w:t>
      </w:r>
      <w:proofErr w:type="spellStart"/>
      <w:r>
        <w:rPr>
          <w:i/>
          <w:sz w:val="24"/>
          <w:szCs w:val="24"/>
          <w:lang w:val="en-GB"/>
        </w:rPr>
        <w:t>Mya</w:t>
      </w:r>
      <w:proofErr w:type="spellEnd"/>
      <w:r>
        <w:rPr>
          <w:i/>
          <w:sz w:val="24"/>
          <w:szCs w:val="24"/>
          <w:lang w:val="en-GB"/>
        </w:rPr>
        <w:t xml:space="preserve"> </w:t>
      </w:r>
      <w:proofErr w:type="spellStart"/>
      <w:r>
        <w:rPr>
          <w:i/>
          <w:sz w:val="24"/>
          <w:szCs w:val="24"/>
          <w:lang w:val="en-GB"/>
        </w:rPr>
        <w:t>arenaria</w:t>
      </w:r>
      <w:proofErr w:type="spellEnd"/>
      <w:r>
        <w:rPr>
          <w:sz w:val="24"/>
          <w:szCs w:val="24"/>
          <w:lang w:val="en-GB"/>
        </w:rPr>
        <w:t xml:space="preserve"> and </w:t>
      </w:r>
      <w:proofErr w:type="spellStart"/>
      <w:r>
        <w:rPr>
          <w:i/>
          <w:sz w:val="24"/>
          <w:szCs w:val="24"/>
          <w:lang w:val="en-GB"/>
        </w:rPr>
        <w:t>Mytilus</w:t>
      </w:r>
      <w:proofErr w:type="spellEnd"/>
      <w:r>
        <w:rPr>
          <w:i/>
          <w:sz w:val="24"/>
          <w:szCs w:val="24"/>
          <w:lang w:val="en-GB"/>
        </w:rPr>
        <w:t xml:space="preserve"> </w:t>
      </w:r>
      <w:proofErr w:type="spellStart"/>
      <w:r>
        <w:rPr>
          <w:i/>
          <w:sz w:val="24"/>
          <w:szCs w:val="24"/>
          <w:lang w:val="en-GB"/>
        </w:rPr>
        <w:t>edulis</w:t>
      </w:r>
      <w:proofErr w:type="spellEnd"/>
      <w:r>
        <w:rPr>
          <w:sz w:val="24"/>
          <w:szCs w:val="24"/>
          <w:lang w:val="en-GB"/>
        </w:rPr>
        <w:t xml:space="preserve"> (</w:t>
      </w:r>
      <w:proofErr w:type="spellStart"/>
      <w:r>
        <w:rPr>
          <w:sz w:val="24"/>
          <w:szCs w:val="24"/>
          <w:lang w:val="en-GB"/>
        </w:rPr>
        <w:t>Beukema</w:t>
      </w:r>
      <w:proofErr w:type="spellEnd"/>
      <w:r>
        <w:rPr>
          <w:sz w:val="24"/>
          <w:szCs w:val="24"/>
          <w:lang w:val="en-GB"/>
        </w:rPr>
        <w:t xml:space="preserve">, Dekker, 2014). Barents Sea is lacking </w:t>
      </w:r>
      <w:proofErr w:type="spellStart"/>
      <w:r>
        <w:rPr>
          <w:i/>
          <w:sz w:val="24"/>
          <w:szCs w:val="24"/>
          <w:lang w:val="en-GB"/>
        </w:rPr>
        <w:t>Carcinus</w:t>
      </w:r>
      <w:proofErr w:type="spellEnd"/>
      <w:r>
        <w:rPr>
          <w:i/>
          <w:sz w:val="24"/>
          <w:szCs w:val="24"/>
          <w:lang w:val="en-GB"/>
        </w:rPr>
        <w:t xml:space="preserve"> </w:t>
      </w:r>
      <w:proofErr w:type="spellStart"/>
      <w:proofErr w:type="gramStart"/>
      <w:r>
        <w:rPr>
          <w:i/>
          <w:sz w:val="24"/>
          <w:szCs w:val="24"/>
          <w:lang w:val="en-GB"/>
        </w:rPr>
        <w:t>maenas</w:t>
      </w:r>
      <w:proofErr w:type="spellEnd"/>
      <w:r>
        <w:rPr>
          <w:i/>
          <w:sz w:val="24"/>
          <w:szCs w:val="24"/>
          <w:lang w:val="en-GB"/>
        </w:rPr>
        <w:t>,</w:t>
      </w:r>
      <w:proofErr w:type="gramEnd"/>
      <w:r>
        <w:rPr>
          <w:sz w:val="24"/>
          <w:szCs w:val="24"/>
          <w:lang w:val="en-GB"/>
        </w:rPr>
        <w:t xml:space="preserve"> its north distribution </w:t>
      </w:r>
      <w:ins w:id="141" w:author="CRIO-Z9" w:date="2014-11-17T17:20:00Z">
        <w:r w:rsidR="00C92DD0">
          <w:rPr>
            <w:sz w:val="24"/>
            <w:szCs w:val="24"/>
            <w:lang w:val="en-GB"/>
          </w:rPr>
          <w:t xml:space="preserve">edge </w:t>
        </w:r>
      </w:ins>
      <w:r>
        <w:rPr>
          <w:sz w:val="24"/>
          <w:szCs w:val="24"/>
          <w:lang w:val="en-GB"/>
        </w:rPr>
        <w:t xml:space="preserve">belongs to North Norway. </w:t>
      </w:r>
      <w:proofErr w:type="spellStart"/>
      <w:r>
        <w:rPr>
          <w:i/>
          <w:sz w:val="24"/>
          <w:szCs w:val="24"/>
          <w:lang w:val="en-GB"/>
        </w:rPr>
        <w:t>Crangon</w:t>
      </w:r>
      <w:proofErr w:type="spellEnd"/>
      <w:r>
        <w:rPr>
          <w:i/>
          <w:sz w:val="24"/>
          <w:szCs w:val="24"/>
          <w:lang w:val="en-GB"/>
        </w:rPr>
        <w:t xml:space="preserve"> </w:t>
      </w:r>
      <w:proofErr w:type="spellStart"/>
      <w:r>
        <w:rPr>
          <w:i/>
          <w:sz w:val="24"/>
          <w:szCs w:val="24"/>
          <w:lang w:val="en-GB"/>
        </w:rPr>
        <w:t>crangon</w:t>
      </w:r>
      <w:proofErr w:type="spellEnd"/>
      <w:r>
        <w:rPr>
          <w:sz w:val="24"/>
          <w:szCs w:val="24"/>
          <w:lang w:val="en-GB"/>
        </w:rPr>
        <w:t xml:space="preserve"> also cannot be regarded as important predator</w:t>
      </w:r>
      <w:del w:id="142" w:author="CRIO-Z9" w:date="2014-11-17T17:20:00Z">
        <w:r w:rsidDel="00C92DD0">
          <w:rPr>
            <w:sz w:val="24"/>
            <w:szCs w:val="24"/>
            <w:lang w:val="en-GB"/>
          </w:rPr>
          <w:delText>s</w:delText>
        </w:r>
      </w:del>
      <w:r>
        <w:rPr>
          <w:sz w:val="24"/>
          <w:szCs w:val="24"/>
          <w:lang w:val="en-GB"/>
        </w:rPr>
        <w:t xml:space="preserve"> on the Barents Sea intertidal because it does not seem to form permanent populations in the </w:t>
      </w:r>
      <w:proofErr w:type="spellStart"/>
      <w:r>
        <w:rPr>
          <w:sz w:val="24"/>
          <w:szCs w:val="24"/>
          <w:lang w:val="en-GB"/>
        </w:rPr>
        <w:t>Murman</w:t>
      </w:r>
      <w:proofErr w:type="spellEnd"/>
      <w:r>
        <w:rPr>
          <w:sz w:val="24"/>
          <w:szCs w:val="24"/>
          <w:lang w:val="en-GB"/>
        </w:rPr>
        <w:t xml:space="preserve"> coast (</w:t>
      </w:r>
      <w:proofErr w:type="spellStart"/>
      <w:r>
        <w:rPr>
          <w:sz w:val="24"/>
          <w:szCs w:val="24"/>
          <w:lang w:val="en-GB"/>
        </w:rPr>
        <w:t>Kuznetsov</w:t>
      </w:r>
      <w:proofErr w:type="spellEnd"/>
      <w:r>
        <w:rPr>
          <w:sz w:val="24"/>
          <w:szCs w:val="24"/>
          <w:lang w:val="en-GB"/>
        </w:rPr>
        <w:t xml:space="preserve">, 1960). </w:t>
      </w:r>
    </w:p>
    <w:p w14:paraId="0AB95323" w14:textId="47400045" w:rsidR="00E53223" w:rsidRDefault="00E53223">
      <w:pPr>
        <w:numPr>
          <w:ilvl w:val="0"/>
          <w:numId w:val="3"/>
        </w:numPr>
        <w:spacing w:line="480" w:lineRule="auto"/>
        <w:ind w:left="0" w:firstLine="567"/>
        <w:rPr>
          <w:sz w:val="24"/>
          <w:szCs w:val="24"/>
          <w:lang w:val="en-GB"/>
        </w:rPr>
      </w:pPr>
      <w:r>
        <w:rPr>
          <w:sz w:val="24"/>
          <w:szCs w:val="24"/>
          <w:lang w:val="en-GB"/>
        </w:rPr>
        <w:t xml:space="preserve">Populations of </w:t>
      </w:r>
      <w:proofErr w:type="spellStart"/>
      <w:r>
        <w:rPr>
          <w:i/>
          <w:sz w:val="24"/>
          <w:szCs w:val="24"/>
          <w:lang w:val="en-GB"/>
        </w:rPr>
        <w:t>Macoma</w:t>
      </w:r>
      <w:proofErr w:type="spellEnd"/>
      <w:r>
        <w:rPr>
          <w:i/>
          <w:sz w:val="24"/>
          <w:szCs w:val="24"/>
          <w:lang w:val="en-GB"/>
        </w:rPr>
        <w:t xml:space="preserve"> </w:t>
      </w:r>
      <w:proofErr w:type="spellStart"/>
      <w:r>
        <w:rPr>
          <w:i/>
          <w:sz w:val="24"/>
          <w:szCs w:val="24"/>
          <w:lang w:val="en-GB"/>
        </w:rPr>
        <w:t>balthica</w:t>
      </w:r>
      <w:proofErr w:type="spellEnd"/>
      <w:r>
        <w:rPr>
          <w:sz w:val="24"/>
          <w:szCs w:val="24"/>
          <w:lang w:val="en-GB"/>
        </w:rPr>
        <w:t xml:space="preserve"> in the SW Barents Sea (</w:t>
      </w:r>
      <w:proofErr w:type="spellStart"/>
      <w:r>
        <w:rPr>
          <w:sz w:val="24"/>
          <w:szCs w:val="24"/>
          <w:lang w:val="en-GB"/>
        </w:rPr>
        <w:t>Murman</w:t>
      </w:r>
      <w:proofErr w:type="spellEnd"/>
      <w:r>
        <w:rPr>
          <w:sz w:val="24"/>
          <w:szCs w:val="24"/>
          <w:lang w:val="en-GB"/>
        </w:rPr>
        <w:t xml:space="preserve"> coast) are certainly not marginal within the species' European part of the range – </w:t>
      </w:r>
      <w:proofErr w:type="spellStart"/>
      <w:r>
        <w:rPr>
          <w:i/>
          <w:sz w:val="24"/>
          <w:szCs w:val="24"/>
          <w:lang w:val="en-GB"/>
        </w:rPr>
        <w:t>Macoma</w:t>
      </w:r>
      <w:proofErr w:type="spellEnd"/>
      <w:r>
        <w:rPr>
          <w:i/>
          <w:sz w:val="24"/>
          <w:szCs w:val="24"/>
          <w:lang w:val="en-GB"/>
        </w:rPr>
        <w:t xml:space="preserve"> </w:t>
      </w:r>
      <w:r>
        <w:rPr>
          <w:sz w:val="24"/>
          <w:szCs w:val="24"/>
          <w:lang w:val="en-GB"/>
        </w:rPr>
        <w:t xml:space="preserve">also occur in the Kara </w:t>
      </w:r>
      <w:proofErr w:type="gramStart"/>
      <w:r>
        <w:rPr>
          <w:sz w:val="24"/>
          <w:szCs w:val="24"/>
          <w:lang w:val="en-GB"/>
        </w:rPr>
        <w:t>sea</w:t>
      </w:r>
      <w:proofErr w:type="gramEnd"/>
      <w:r>
        <w:rPr>
          <w:sz w:val="24"/>
          <w:szCs w:val="24"/>
          <w:lang w:val="en-GB"/>
        </w:rPr>
        <w:t xml:space="preserve"> on the North-East and quite typical for the White Sea intertidal communities, where it reaches high densities (</w:t>
      </w:r>
      <w:proofErr w:type="spellStart"/>
      <w:r>
        <w:rPr>
          <w:sz w:val="24"/>
          <w:szCs w:val="24"/>
          <w:lang w:val="en-GB"/>
        </w:rPr>
        <w:t>Semenova</w:t>
      </w:r>
      <w:proofErr w:type="spellEnd"/>
      <w:r>
        <w:rPr>
          <w:sz w:val="24"/>
          <w:szCs w:val="24"/>
          <w:lang w:val="en-GB"/>
        </w:rPr>
        <w:t xml:space="preserve">, 1974; </w:t>
      </w:r>
      <w:proofErr w:type="spellStart"/>
      <w:r>
        <w:rPr>
          <w:sz w:val="24"/>
          <w:szCs w:val="24"/>
          <w:lang w:val="en-GB"/>
        </w:rPr>
        <w:t>Denisenko</w:t>
      </w:r>
      <w:proofErr w:type="spellEnd"/>
      <w:r>
        <w:rPr>
          <w:sz w:val="24"/>
          <w:szCs w:val="24"/>
          <w:lang w:val="en-GB"/>
        </w:rPr>
        <w:t xml:space="preserve"> et al., 2003; </w:t>
      </w:r>
      <w:proofErr w:type="spellStart"/>
      <w:r>
        <w:rPr>
          <w:sz w:val="24"/>
          <w:szCs w:val="24"/>
          <w:lang w:val="en-GB"/>
        </w:rPr>
        <w:t>Strelkov</w:t>
      </w:r>
      <w:proofErr w:type="spellEnd"/>
      <w:r>
        <w:rPr>
          <w:sz w:val="24"/>
          <w:szCs w:val="24"/>
          <w:lang w:val="en-GB"/>
        </w:rPr>
        <w:t xml:space="preserve"> et al., 2007; </w:t>
      </w:r>
      <w:proofErr w:type="spellStart"/>
      <w:r>
        <w:rPr>
          <w:sz w:val="24"/>
          <w:szCs w:val="24"/>
          <w:lang w:val="en-GB"/>
        </w:rPr>
        <w:t>Gerasimova</w:t>
      </w:r>
      <w:proofErr w:type="spellEnd"/>
      <w:r>
        <w:rPr>
          <w:sz w:val="24"/>
          <w:szCs w:val="24"/>
          <w:lang w:val="en-GB"/>
        </w:rPr>
        <w:t xml:space="preserve">, </w:t>
      </w:r>
      <w:proofErr w:type="spellStart"/>
      <w:r>
        <w:rPr>
          <w:sz w:val="24"/>
          <w:szCs w:val="24"/>
          <w:lang w:val="en-GB"/>
        </w:rPr>
        <w:t>Maximovich</w:t>
      </w:r>
      <w:proofErr w:type="spellEnd"/>
      <w:r>
        <w:rPr>
          <w:sz w:val="24"/>
          <w:szCs w:val="24"/>
          <w:lang w:val="en-GB"/>
        </w:rPr>
        <w:t xml:space="preserve">, 2013). According to our data, mean </w:t>
      </w:r>
      <w:proofErr w:type="spellStart"/>
      <w:r>
        <w:rPr>
          <w:i/>
          <w:sz w:val="24"/>
          <w:szCs w:val="24"/>
          <w:lang w:val="en-GB"/>
        </w:rPr>
        <w:t>Macoma</w:t>
      </w:r>
      <w:proofErr w:type="spellEnd"/>
      <w:r>
        <w:rPr>
          <w:sz w:val="24"/>
          <w:szCs w:val="24"/>
          <w:lang w:val="en-GB"/>
        </w:rPr>
        <w:t xml:space="preserve"> abundance was </w:t>
      </w:r>
      <w:del w:id="143" w:author="CRIO-Z9" w:date="2014-11-17T17:21:00Z">
        <w:r w:rsidDel="00C92DD0">
          <w:rPr>
            <w:sz w:val="24"/>
            <w:szCs w:val="24"/>
            <w:lang w:val="en-GB"/>
          </w:rPr>
          <w:delText>significatly</w:delText>
        </w:r>
      </w:del>
      <w:ins w:id="144" w:author="CRIO-Z9" w:date="2014-11-17T17:21:00Z">
        <w:r w:rsidR="00C92DD0">
          <w:rPr>
            <w:sz w:val="24"/>
            <w:szCs w:val="24"/>
            <w:lang w:val="en-GB"/>
          </w:rPr>
          <w:t>significantly</w:t>
        </w:r>
      </w:ins>
      <w:r>
        <w:rPr>
          <w:sz w:val="24"/>
          <w:szCs w:val="24"/>
          <w:lang w:val="en-GB"/>
        </w:rPr>
        <w:t xml:space="preserve"> lower in East </w:t>
      </w:r>
      <w:proofErr w:type="spellStart"/>
      <w:r>
        <w:rPr>
          <w:sz w:val="24"/>
          <w:szCs w:val="24"/>
          <w:lang w:val="en-GB"/>
        </w:rPr>
        <w:t>Murman</w:t>
      </w:r>
      <w:proofErr w:type="spellEnd"/>
      <w:r>
        <w:rPr>
          <w:sz w:val="24"/>
          <w:szCs w:val="24"/>
          <w:lang w:val="en-GB"/>
        </w:rPr>
        <w:t xml:space="preserve"> sites </w:t>
      </w:r>
      <w:del w:id="145" w:author="CRIO-Z9" w:date="2014-11-17T17:21:00Z">
        <w:r w:rsidDel="00C92DD0">
          <w:rPr>
            <w:sz w:val="24"/>
            <w:szCs w:val="24"/>
            <w:lang w:val="en-GB"/>
          </w:rPr>
          <w:delText>as compared</w:delText>
        </w:r>
      </w:del>
      <w:ins w:id="146" w:author="CRIO-Z9" w:date="2014-11-17T17:21:00Z">
        <w:r w:rsidR="00C92DD0">
          <w:rPr>
            <w:sz w:val="24"/>
            <w:szCs w:val="24"/>
            <w:lang w:val="en-GB"/>
          </w:rPr>
          <w:t>in comparison</w:t>
        </w:r>
      </w:ins>
      <w:r>
        <w:rPr>
          <w:sz w:val="24"/>
          <w:szCs w:val="24"/>
          <w:lang w:val="en-GB"/>
        </w:rPr>
        <w:t xml:space="preserve"> to West </w:t>
      </w:r>
      <w:proofErr w:type="spellStart"/>
      <w:r>
        <w:rPr>
          <w:sz w:val="24"/>
          <w:szCs w:val="24"/>
          <w:lang w:val="en-GB"/>
        </w:rPr>
        <w:t>Murman</w:t>
      </w:r>
      <w:proofErr w:type="spellEnd"/>
      <w:r>
        <w:rPr>
          <w:sz w:val="24"/>
          <w:szCs w:val="24"/>
          <w:lang w:val="en-GB"/>
        </w:rPr>
        <w:t xml:space="preserve"> and Kola Bay sites. </w:t>
      </w:r>
      <w:ins w:id="147" w:author="CRIO-Z9" w:date="2014-11-17T17:21:00Z">
        <w:r w:rsidR="00C92DD0">
          <w:rPr>
            <w:sz w:val="24"/>
            <w:szCs w:val="24"/>
            <w:lang w:val="en-GB"/>
          </w:rPr>
          <w:t xml:space="preserve">At </w:t>
        </w:r>
      </w:ins>
      <w:r>
        <w:rPr>
          <w:sz w:val="24"/>
          <w:szCs w:val="24"/>
          <w:lang w:val="en-GB"/>
        </w:rPr>
        <w:t xml:space="preserve">West </w:t>
      </w:r>
      <w:proofErr w:type="spellStart"/>
      <w:r>
        <w:rPr>
          <w:sz w:val="24"/>
          <w:szCs w:val="24"/>
          <w:lang w:val="en-GB"/>
        </w:rPr>
        <w:t>Murman</w:t>
      </w:r>
      <w:proofErr w:type="spellEnd"/>
      <w:r>
        <w:rPr>
          <w:sz w:val="24"/>
          <w:szCs w:val="24"/>
          <w:lang w:val="en-GB"/>
        </w:rPr>
        <w:t xml:space="preserve"> and in Kola Bay clam </w:t>
      </w:r>
      <w:r>
        <w:rPr>
          <w:sz w:val="24"/>
          <w:szCs w:val="24"/>
          <w:lang w:val="en-GB"/>
        </w:rPr>
        <w:lastRenderedPageBreak/>
        <w:t xml:space="preserve">densities are comparable with </w:t>
      </w:r>
      <w:ins w:id="148" w:author="CRIO-Z9" w:date="2014-11-17T17:21:00Z">
        <w:r w:rsidR="00C92DD0">
          <w:rPr>
            <w:sz w:val="24"/>
            <w:szCs w:val="24"/>
            <w:lang w:val="en-GB"/>
          </w:rPr>
          <w:t xml:space="preserve">their </w:t>
        </w:r>
      </w:ins>
      <w:del w:id="149" w:author="CRIO-Z9" w:date="2014-11-17T17:25:00Z">
        <w:r w:rsidDel="00C92DD0">
          <w:rPr>
            <w:sz w:val="24"/>
            <w:szCs w:val="24"/>
            <w:lang w:val="en-GB"/>
          </w:rPr>
          <w:delText xml:space="preserve">density </w:delText>
        </w:r>
      </w:del>
      <w:ins w:id="150" w:author="CRIO-Z9" w:date="2014-11-17T17:25:00Z">
        <w:r w:rsidR="00C92DD0">
          <w:rPr>
            <w:sz w:val="24"/>
            <w:szCs w:val="24"/>
            <w:lang w:val="en-GB"/>
          </w:rPr>
          <w:t xml:space="preserve">densities </w:t>
        </w:r>
      </w:ins>
      <w:r>
        <w:rPr>
          <w:sz w:val="24"/>
          <w:szCs w:val="24"/>
          <w:lang w:val="en-GB"/>
        </w:rPr>
        <w:t>in the White Sea, in the Baltic Sea and in the nearest waters – the northern part of the Norwegian Sea</w:t>
      </w:r>
      <w:ins w:id="151" w:author="CRIO-Z9" w:date="2014-11-17T17:25:00Z">
        <w:r w:rsidR="00C92DD0">
          <w:rPr>
            <w:sz w:val="24"/>
            <w:szCs w:val="24"/>
            <w:lang w:val="en-GB"/>
          </w:rPr>
          <w:t>, for example</w:t>
        </w:r>
      </w:ins>
      <w:r>
        <w:rPr>
          <w:sz w:val="24"/>
          <w:szCs w:val="24"/>
          <w:lang w:val="en-GB"/>
        </w:rPr>
        <w:t xml:space="preserve"> (</w:t>
      </w:r>
      <w:proofErr w:type="spellStart"/>
      <w:r>
        <w:rPr>
          <w:sz w:val="24"/>
          <w:szCs w:val="24"/>
          <w:lang w:val="en-GB"/>
        </w:rPr>
        <w:t>Segerstrale</w:t>
      </w:r>
      <w:proofErr w:type="spellEnd"/>
      <w:r>
        <w:rPr>
          <w:sz w:val="24"/>
          <w:szCs w:val="24"/>
          <w:lang w:val="en-GB"/>
        </w:rPr>
        <w:t xml:space="preserve">, 1969; </w:t>
      </w:r>
      <w:proofErr w:type="spellStart"/>
      <w:r>
        <w:rPr>
          <w:sz w:val="24"/>
          <w:szCs w:val="24"/>
          <w:lang w:val="en-GB"/>
        </w:rPr>
        <w:t>Semenova</w:t>
      </w:r>
      <w:proofErr w:type="spellEnd"/>
      <w:r>
        <w:rPr>
          <w:sz w:val="24"/>
          <w:szCs w:val="24"/>
          <w:lang w:val="en-GB"/>
        </w:rPr>
        <w:t xml:space="preserve">, 1974; </w:t>
      </w:r>
      <w:proofErr w:type="spellStart"/>
      <w:r>
        <w:rPr>
          <w:sz w:val="24"/>
          <w:szCs w:val="24"/>
          <w:lang w:val="en-GB"/>
        </w:rPr>
        <w:t>Aschan</w:t>
      </w:r>
      <w:proofErr w:type="spellEnd"/>
      <w:r>
        <w:rPr>
          <w:sz w:val="24"/>
          <w:szCs w:val="24"/>
          <w:lang w:val="en-GB"/>
        </w:rPr>
        <w:t xml:space="preserve">, 1988; </w:t>
      </w:r>
      <w:proofErr w:type="spellStart"/>
      <w:r>
        <w:rPr>
          <w:sz w:val="24"/>
          <w:szCs w:val="24"/>
          <w:lang w:val="en-GB"/>
        </w:rPr>
        <w:t>Bonsdorf</w:t>
      </w:r>
      <w:proofErr w:type="spellEnd"/>
      <w:r>
        <w:rPr>
          <w:sz w:val="24"/>
          <w:szCs w:val="24"/>
          <w:lang w:val="en-GB"/>
        </w:rPr>
        <w:t xml:space="preserve"> et al., 1995; </w:t>
      </w:r>
      <w:proofErr w:type="spellStart"/>
      <w:r>
        <w:rPr>
          <w:sz w:val="24"/>
          <w:szCs w:val="24"/>
          <w:lang w:val="en-GB"/>
        </w:rPr>
        <w:t>Bostrom</w:t>
      </w:r>
      <w:proofErr w:type="spellEnd"/>
      <w:r>
        <w:rPr>
          <w:sz w:val="24"/>
          <w:szCs w:val="24"/>
          <w:lang w:val="en-GB"/>
        </w:rPr>
        <w:t xml:space="preserve">, </w:t>
      </w:r>
      <w:proofErr w:type="spellStart"/>
      <w:r>
        <w:rPr>
          <w:sz w:val="24"/>
          <w:szCs w:val="24"/>
          <w:lang w:val="en-GB"/>
        </w:rPr>
        <w:t>Bonsdorf</w:t>
      </w:r>
      <w:proofErr w:type="spellEnd"/>
      <w:r>
        <w:rPr>
          <w:sz w:val="24"/>
          <w:szCs w:val="24"/>
          <w:lang w:val="en-GB"/>
        </w:rPr>
        <w:t xml:space="preserve">, 2000; </w:t>
      </w:r>
      <w:proofErr w:type="spellStart"/>
      <w:r>
        <w:rPr>
          <w:sz w:val="24"/>
          <w:szCs w:val="24"/>
          <w:lang w:val="en-GB"/>
        </w:rPr>
        <w:t>Oug</w:t>
      </w:r>
      <w:proofErr w:type="spellEnd"/>
      <w:r>
        <w:rPr>
          <w:sz w:val="24"/>
          <w:szCs w:val="24"/>
          <w:lang w:val="en-GB"/>
        </w:rPr>
        <w:t xml:space="preserve">, 2001; </w:t>
      </w:r>
      <w:proofErr w:type="spellStart"/>
      <w:r>
        <w:rPr>
          <w:sz w:val="24"/>
          <w:szCs w:val="24"/>
          <w:lang w:val="en-GB"/>
        </w:rPr>
        <w:t>Nazarova</w:t>
      </w:r>
      <w:proofErr w:type="spellEnd"/>
      <w:r>
        <w:rPr>
          <w:sz w:val="24"/>
          <w:szCs w:val="24"/>
          <w:lang w:val="en-GB"/>
        </w:rPr>
        <w:t xml:space="preserve">, </w:t>
      </w:r>
      <w:proofErr w:type="spellStart"/>
      <w:r>
        <w:rPr>
          <w:sz w:val="24"/>
          <w:szCs w:val="24"/>
          <w:lang w:val="en-GB"/>
        </w:rPr>
        <w:t>Poloskin</w:t>
      </w:r>
      <w:proofErr w:type="spellEnd"/>
      <w:r>
        <w:rPr>
          <w:sz w:val="24"/>
          <w:szCs w:val="24"/>
          <w:lang w:val="en-GB"/>
        </w:rPr>
        <w:t xml:space="preserve">, 2005; </w:t>
      </w:r>
      <w:proofErr w:type="spellStart"/>
      <w:r>
        <w:rPr>
          <w:sz w:val="24"/>
          <w:szCs w:val="24"/>
          <w:lang w:val="en-GB"/>
        </w:rPr>
        <w:t>Khaitov</w:t>
      </w:r>
      <w:proofErr w:type="spellEnd"/>
      <w:r>
        <w:rPr>
          <w:sz w:val="24"/>
          <w:szCs w:val="24"/>
          <w:lang w:val="en-GB"/>
        </w:rPr>
        <w:t xml:space="preserve"> et al., 2007; </w:t>
      </w:r>
      <w:proofErr w:type="spellStart"/>
      <w:r>
        <w:rPr>
          <w:sz w:val="24"/>
          <w:szCs w:val="24"/>
          <w:lang w:val="en-GB"/>
        </w:rPr>
        <w:t>Gusev</w:t>
      </w:r>
      <w:proofErr w:type="spellEnd"/>
      <w:r>
        <w:rPr>
          <w:sz w:val="24"/>
          <w:szCs w:val="24"/>
          <w:lang w:val="en-GB"/>
        </w:rPr>
        <w:t xml:space="preserve">, 2010; </w:t>
      </w:r>
      <w:proofErr w:type="spellStart"/>
      <w:r>
        <w:rPr>
          <w:sz w:val="24"/>
          <w:szCs w:val="24"/>
          <w:lang w:val="en-GB"/>
        </w:rPr>
        <w:t>Varfolomeeva</w:t>
      </w:r>
      <w:proofErr w:type="spellEnd"/>
      <w:r>
        <w:rPr>
          <w:sz w:val="24"/>
          <w:szCs w:val="24"/>
          <w:lang w:val="en-GB"/>
        </w:rPr>
        <w:t xml:space="preserve">, </w:t>
      </w:r>
      <w:proofErr w:type="spellStart"/>
      <w:r>
        <w:rPr>
          <w:sz w:val="24"/>
          <w:szCs w:val="24"/>
          <w:lang w:val="en-GB"/>
        </w:rPr>
        <w:t>Naumov</w:t>
      </w:r>
      <w:proofErr w:type="spellEnd"/>
      <w:r>
        <w:rPr>
          <w:sz w:val="24"/>
          <w:szCs w:val="24"/>
          <w:lang w:val="en-GB"/>
        </w:rPr>
        <w:t xml:space="preserve">, 2013; </w:t>
      </w:r>
      <w:proofErr w:type="spellStart"/>
      <w:r>
        <w:rPr>
          <w:sz w:val="24"/>
          <w:szCs w:val="24"/>
          <w:lang w:val="en-GB"/>
        </w:rPr>
        <w:t>Rousi</w:t>
      </w:r>
      <w:proofErr w:type="spellEnd"/>
      <w:r>
        <w:rPr>
          <w:sz w:val="24"/>
          <w:szCs w:val="24"/>
          <w:lang w:val="en-GB"/>
        </w:rPr>
        <w:t xml:space="preserve"> et al., 2013; </w:t>
      </w:r>
      <w:proofErr w:type="spellStart"/>
      <w:r>
        <w:rPr>
          <w:sz w:val="24"/>
          <w:szCs w:val="24"/>
          <w:lang w:val="en-GB"/>
        </w:rPr>
        <w:t>Gusev</w:t>
      </w:r>
      <w:proofErr w:type="spellEnd"/>
      <w:r>
        <w:rPr>
          <w:sz w:val="24"/>
          <w:szCs w:val="24"/>
          <w:lang w:val="en-GB"/>
        </w:rPr>
        <w:t xml:space="preserve"> et al., 2012; </w:t>
      </w:r>
      <w:proofErr w:type="spellStart"/>
      <w:r>
        <w:rPr>
          <w:sz w:val="24"/>
          <w:szCs w:val="24"/>
          <w:lang w:val="en-GB"/>
        </w:rPr>
        <w:t>Gerasimova</w:t>
      </w:r>
      <w:proofErr w:type="spellEnd"/>
      <w:r>
        <w:rPr>
          <w:sz w:val="24"/>
          <w:szCs w:val="24"/>
          <w:lang w:val="en-GB"/>
        </w:rPr>
        <w:t xml:space="preserve"> &amp; </w:t>
      </w:r>
      <w:proofErr w:type="spellStart"/>
      <w:r>
        <w:rPr>
          <w:sz w:val="24"/>
          <w:szCs w:val="24"/>
          <w:lang w:val="en-GB"/>
        </w:rPr>
        <w:t>Maximovich</w:t>
      </w:r>
      <w:proofErr w:type="spellEnd"/>
      <w:r>
        <w:rPr>
          <w:sz w:val="24"/>
          <w:szCs w:val="24"/>
          <w:lang w:val="en-GB"/>
        </w:rPr>
        <w:t xml:space="preserve">, 2013). At the East </w:t>
      </w:r>
      <w:proofErr w:type="spellStart"/>
      <w:r>
        <w:rPr>
          <w:sz w:val="24"/>
          <w:szCs w:val="24"/>
          <w:lang w:val="en-GB"/>
        </w:rPr>
        <w:t>Murman</w:t>
      </w:r>
      <w:proofErr w:type="spellEnd"/>
      <w:r>
        <w:rPr>
          <w:sz w:val="24"/>
          <w:szCs w:val="24"/>
          <w:lang w:val="en-GB"/>
        </w:rPr>
        <w:t xml:space="preserve"> </w:t>
      </w:r>
      <w:proofErr w:type="spellStart"/>
      <w:r>
        <w:rPr>
          <w:i/>
          <w:sz w:val="24"/>
          <w:szCs w:val="24"/>
          <w:lang w:val="en-GB"/>
        </w:rPr>
        <w:t>Macoma</w:t>
      </w:r>
      <w:proofErr w:type="spellEnd"/>
      <w:r>
        <w:rPr>
          <w:sz w:val="24"/>
          <w:szCs w:val="24"/>
          <w:lang w:val="en-GB"/>
        </w:rPr>
        <w:t xml:space="preserve"> abundance is lower than in </w:t>
      </w:r>
      <w:ins w:id="152" w:author="CRIO-Z9" w:date="2014-11-17T17:25:00Z">
        <w:r w:rsidR="00C92DD0">
          <w:rPr>
            <w:sz w:val="24"/>
            <w:szCs w:val="24"/>
            <w:lang w:val="en-GB"/>
          </w:rPr>
          <w:t xml:space="preserve">the </w:t>
        </w:r>
      </w:ins>
      <w:r>
        <w:rPr>
          <w:sz w:val="24"/>
          <w:szCs w:val="24"/>
          <w:lang w:val="en-GB"/>
        </w:rPr>
        <w:t xml:space="preserve">other regions. </w:t>
      </w:r>
      <w:commentRangeStart w:id="153"/>
      <w:del w:id="154" w:author="Evgeny Genelt-Yanovskiy" w:date="2014-11-24T21:31:00Z">
        <w:r w:rsidDel="00806D4C">
          <w:rPr>
            <w:sz w:val="24"/>
            <w:szCs w:val="24"/>
            <w:lang w:val="en-GB"/>
          </w:rPr>
          <w:delText xml:space="preserve">We found </w:delText>
        </w:r>
      </w:del>
      <w:ins w:id="155" w:author="Evgeny Genelt-Yanovskiy" w:date="2014-11-24T21:31:00Z">
        <w:r w:rsidR="00806D4C">
          <w:rPr>
            <w:sz w:val="24"/>
            <w:szCs w:val="24"/>
            <w:lang w:val="en-GB"/>
          </w:rPr>
          <w:t>S</w:t>
        </w:r>
      </w:ins>
      <w:del w:id="156" w:author="Evgeny Genelt-Yanovskiy" w:date="2014-11-24T21:31:00Z">
        <w:r w:rsidDel="00806D4C">
          <w:rPr>
            <w:sz w:val="24"/>
            <w:szCs w:val="24"/>
            <w:lang w:val="en-GB"/>
          </w:rPr>
          <w:delText>s</w:delText>
        </w:r>
      </w:del>
      <w:r>
        <w:rPr>
          <w:sz w:val="24"/>
          <w:szCs w:val="24"/>
          <w:lang w:val="en-GB"/>
        </w:rPr>
        <w:t>imilar abundance</w:t>
      </w:r>
      <w:ins w:id="157" w:author="CRIO-Z9" w:date="2014-11-17T17:25:00Z">
        <w:r w:rsidR="00C92DD0">
          <w:rPr>
            <w:sz w:val="24"/>
            <w:szCs w:val="24"/>
            <w:lang w:val="en-GB"/>
          </w:rPr>
          <w:t>s</w:t>
        </w:r>
      </w:ins>
      <w:r>
        <w:rPr>
          <w:sz w:val="24"/>
          <w:szCs w:val="24"/>
          <w:lang w:val="en-GB"/>
        </w:rPr>
        <w:t xml:space="preserve"> in the south part of the Norwegian </w:t>
      </w:r>
      <w:proofErr w:type="gramStart"/>
      <w:r>
        <w:rPr>
          <w:sz w:val="24"/>
          <w:szCs w:val="24"/>
          <w:lang w:val="en-GB"/>
        </w:rPr>
        <w:t>sea</w:t>
      </w:r>
      <w:proofErr w:type="gramEnd"/>
      <w:r>
        <w:rPr>
          <w:sz w:val="24"/>
          <w:szCs w:val="24"/>
          <w:lang w:val="en-GB"/>
        </w:rPr>
        <w:t xml:space="preserve"> and in the </w:t>
      </w:r>
      <w:proofErr w:type="spellStart"/>
      <w:r>
        <w:rPr>
          <w:sz w:val="24"/>
          <w:szCs w:val="24"/>
          <w:lang w:val="en-GB"/>
        </w:rPr>
        <w:t>Wadden</w:t>
      </w:r>
      <w:proofErr w:type="spellEnd"/>
      <w:r>
        <w:rPr>
          <w:sz w:val="24"/>
          <w:szCs w:val="24"/>
          <w:lang w:val="en-GB"/>
        </w:rPr>
        <w:t xml:space="preserve"> </w:t>
      </w:r>
      <w:proofErr w:type="spellStart"/>
      <w:r>
        <w:rPr>
          <w:sz w:val="24"/>
          <w:szCs w:val="24"/>
          <w:lang w:val="en-GB"/>
        </w:rPr>
        <w:t>Sea</w:t>
      </w:r>
      <w:commentRangeEnd w:id="153"/>
      <w:r w:rsidR="00C92DD0">
        <w:rPr>
          <w:rStyle w:val="af6"/>
        </w:rPr>
        <w:commentReference w:id="153"/>
      </w:r>
      <w:proofErr w:type="spellEnd"/>
      <w:ins w:id="158" w:author="Evgeny Genelt-Yanovskiy" w:date="2014-11-24T21:31:00Z">
        <w:r w:rsidR="00806D4C">
          <w:rPr>
            <w:sz w:val="24"/>
            <w:szCs w:val="24"/>
            <w:lang w:val="en-GB"/>
          </w:rPr>
          <w:t xml:space="preserve"> was observed </w:t>
        </w:r>
      </w:ins>
      <w:r>
        <w:rPr>
          <w:sz w:val="24"/>
          <w:szCs w:val="24"/>
          <w:lang w:val="en-GB"/>
        </w:rPr>
        <w:t xml:space="preserve"> (</w:t>
      </w:r>
      <w:proofErr w:type="spellStart"/>
      <w:r>
        <w:rPr>
          <w:sz w:val="24"/>
          <w:szCs w:val="24"/>
          <w:lang w:val="en-GB"/>
        </w:rPr>
        <w:t>Sneli</w:t>
      </w:r>
      <w:proofErr w:type="spellEnd"/>
      <w:r>
        <w:rPr>
          <w:sz w:val="24"/>
          <w:szCs w:val="24"/>
          <w:lang w:val="en-GB"/>
        </w:rPr>
        <w:t xml:space="preserve">, 1968; </w:t>
      </w:r>
      <w:proofErr w:type="spellStart"/>
      <w:r>
        <w:rPr>
          <w:sz w:val="24"/>
          <w:szCs w:val="24"/>
          <w:lang w:val="en-GB"/>
        </w:rPr>
        <w:t>Beukema</w:t>
      </w:r>
      <w:proofErr w:type="spellEnd"/>
      <w:r>
        <w:rPr>
          <w:sz w:val="24"/>
          <w:szCs w:val="24"/>
          <w:lang w:val="en-GB"/>
        </w:rPr>
        <w:t xml:space="preserve">, 1976; Jensen et al, 1985; Jensen, Jensen, 1985; </w:t>
      </w:r>
      <w:proofErr w:type="spellStart"/>
      <w:r>
        <w:rPr>
          <w:sz w:val="24"/>
          <w:szCs w:val="24"/>
          <w:lang w:val="en-GB"/>
        </w:rPr>
        <w:t>Zwarts</w:t>
      </w:r>
      <w:proofErr w:type="spellEnd"/>
      <w:r>
        <w:rPr>
          <w:sz w:val="24"/>
          <w:szCs w:val="24"/>
          <w:lang w:val="en-GB"/>
        </w:rPr>
        <w:t xml:space="preserve">, </w:t>
      </w:r>
      <w:proofErr w:type="spellStart"/>
      <w:r>
        <w:rPr>
          <w:sz w:val="24"/>
          <w:szCs w:val="24"/>
          <w:lang w:val="en-GB"/>
        </w:rPr>
        <w:t>Wannik</w:t>
      </w:r>
      <w:proofErr w:type="spellEnd"/>
      <w:r>
        <w:rPr>
          <w:sz w:val="24"/>
          <w:szCs w:val="24"/>
          <w:lang w:val="en-GB"/>
        </w:rPr>
        <w:t xml:space="preserve">, 1993; </w:t>
      </w:r>
      <w:proofErr w:type="spellStart"/>
      <w:r>
        <w:rPr>
          <w:sz w:val="24"/>
          <w:szCs w:val="24"/>
          <w:lang w:val="en-GB"/>
        </w:rPr>
        <w:t>Reise</w:t>
      </w:r>
      <w:proofErr w:type="spellEnd"/>
      <w:r>
        <w:rPr>
          <w:sz w:val="24"/>
          <w:szCs w:val="24"/>
          <w:lang w:val="en-GB"/>
        </w:rPr>
        <w:t xml:space="preserve"> et al., 1994</w:t>
      </w:r>
      <w:ins w:id="159" w:author="Evgeny Genelt-Yanovskiy" w:date="2014-11-24T21:31:00Z">
        <w:r w:rsidR="00806D4C">
          <w:rPr>
            <w:sz w:val="24"/>
            <w:szCs w:val="24"/>
            <w:lang w:val="en-GB"/>
          </w:rPr>
          <w:t>see supplementary for references</w:t>
        </w:r>
      </w:ins>
      <w:r>
        <w:rPr>
          <w:sz w:val="24"/>
          <w:szCs w:val="24"/>
          <w:lang w:val="en-GB"/>
        </w:rPr>
        <w:t xml:space="preserve">). </w:t>
      </w:r>
    </w:p>
    <w:p w14:paraId="02B72080" w14:textId="1FE946FD" w:rsidR="00E53223" w:rsidRDefault="00E53223">
      <w:pPr>
        <w:numPr>
          <w:ilvl w:val="0"/>
          <w:numId w:val="3"/>
        </w:numPr>
        <w:spacing w:line="480" w:lineRule="auto"/>
        <w:ind w:left="0" w:firstLine="567"/>
        <w:rPr>
          <w:sz w:val="24"/>
          <w:szCs w:val="24"/>
          <w:lang w:val="en-GB"/>
        </w:rPr>
      </w:pPr>
      <w:r>
        <w:rPr>
          <w:sz w:val="24"/>
          <w:szCs w:val="24"/>
          <w:lang w:val="en-GB"/>
        </w:rPr>
        <w:t xml:space="preserve">This difference could be </w:t>
      </w:r>
      <w:ins w:id="160" w:author="Evgeny Genelt-Yanovskiy" w:date="2014-11-24T21:33:00Z">
        <w:r w:rsidR="00806D4C">
          <w:rPr>
            <w:sz w:val="24"/>
            <w:szCs w:val="24"/>
            <w:lang w:val="en-GB"/>
          </w:rPr>
          <w:t>explained</w:t>
        </w:r>
      </w:ins>
      <w:del w:id="161" w:author="Evgeny Genelt-Yanovskiy" w:date="2014-11-24T21:33:00Z">
        <w:r w:rsidDel="00806D4C">
          <w:rPr>
            <w:sz w:val="24"/>
            <w:szCs w:val="24"/>
            <w:lang w:val="en-GB"/>
          </w:rPr>
          <w:delText>interpreted</w:delText>
        </w:r>
      </w:del>
      <w:r>
        <w:rPr>
          <w:sz w:val="24"/>
          <w:szCs w:val="24"/>
          <w:lang w:val="en-GB"/>
        </w:rPr>
        <w:t xml:space="preserve"> by</w:t>
      </w:r>
      <w:ins w:id="162" w:author="Evgeny Genelt-Yanovskiy" w:date="2014-11-24T21:33:00Z">
        <w:r w:rsidR="00806D4C">
          <w:rPr>
            <w:sz w:val="24"/>
            <w:szCs w:val="24"/>
            <w:lang w:val="en-GB"/>
          </w:rPr>
          <w:t xml:space="preserve"> the</w:t>
        </w:r>
      </w:ins>
      <w:r>
        <w:rPr>
          <w:sz w:val="24"/>
          <w:szCs w:val="24"/>
          <w:lang w:val="en-GB"/>
        </w:rPr>
        <w:t xml:space="preserve"> difference in general environmental conditions between West and East </w:t>
      </w:r>
      <w:proofErr w:type="spellStart"/>
      <w:r>
        <w:rPr>
          <w:sz w:val="24"/>
          <w:szCs w:val="24"/>
          <w:lang w:val="en-GB"/>
        </w:rPr>
        <w:t>Murman</w:t>
      </w:r>
      <w:proofErr w:type="spellEnd"/>
      <w:r>
        <w:rPr>
          <w:sz w:val="24"/>
          <w:szCs w:val="24"/>
          <w:lang w:val="en-GB"/>
        </w:rPr>
        <w:t xml:space="preserve">. West </w:t>
      </w:r>
      <w:proofErr w:type="spellStart"/>
      <w:r>
        <w:rPr>
          <w:sz w:val="24"/>
          <w:szCs w:val="24"/>
          <w:lang w:val="en-GB"/>
        </w:rPr>
        <w:t>Murman</w:t>
      </w:r>
      <w:proofErr w:type="spellEnd"/>
      <w:r>
        <w:rPr>
          <w:sz w:val="24"/>
          <w:szCs w:val="24"/>
          <w:lang w:val="en-GB"/>
        </w:rPr>
        <w:t xml:space="preserve"> is an area of numerous fjord-like bays, among which Kola Bay is the longest (57 km)</w:t>
      </w:r>
      <w:ins w:id="163" w:author="WiZaRd" w:date="2014-11-19T10:42:00Z">
        <w:r w:rsidR="003C0B60">
          <w:rPr>
            <w:sz w:val="24"/>
            <w:szCs w:val="24"/>
            <w:lang w:val="en-GB"/>
          </w:rPr>
          <w:t xml:space="preserve"> and</w:t>
        </w:r>
      </w:ins>
      <w:del w:id="164" w:author="WiZaRd" w:date="2014-11-19T10:42:00Z">
        <w:r w:rsidDel="003C0B60">
          <w:rPr>
            <w:sz w:val="24"/>
            <w:szCs w:val="24"/>
            <w:lang w:val="en-GB"/>
          </w:rPr>
          <w:delText>,</w:delText>
        </w:r>
      </w:del>
      <w:r>
        <w:rPr>
          <w:sz w:val="24"/>
          <w:szCs w:val="24"/>
          <w:lang w:val="en-GB"/>
        </w:rPr>
        <w:t xml:space="preserve"> </w:t>
      </w:r>
      <w:proofErr w:type="spellStart"/>
      <w:r>
        <w:rPr>
          <w:sz w:val="24"/>
          <w:szCs w:val="24"/>
          <w:lang w:val="en-GB"/>
        </w:rPr>
        <w:t>Pechenga</w:t>
      </w:r>
      <w:proofErr w:type="spellEnd"/>
      <w:r>
        <w:rPr>
          <w:sz w:val="24"/>
          <w:szCs w:val="24"/>
          <w:lang w:val="en-GB"/>
        </w:rPr>
        <w:t xml:space="preserve"> and </w:t>
      </w:r>
      <w:proofErr w:type="spellStart"/>
      <w:r>
        <w:rPr>
          <w:sz w:val="24"/>
          <w:szCs w:val="24"/>
          <w:lang w:val="en-GB"/>
        </w:rPr>
        <w:t>Ura</w:t>
      </w:r>
      <w:proofErr w:type="spellEnd"/>
      <w:r>
        <w:rPr>
          <w:sz w:val="24"/>
          <w:szCs w:val="24"/>
          <w:lang w:val="en-GB"/>
        </w:rPr>
        <w:t xml:space="preserve"> are more typical</w:t>
      </w:r>
      <w:ins w:id="165" w:author="CRIO-Z9" w:date="2014-11-17T17:29:00Z">
        <w:r w:rsidR="00534996">
          <w:rPr>
            <w:sz w:val="24"/>
            <w:szCs w:val="24"/>
            <w:lang w:val="en-GB"/>
          </w:rPr>
          <w:t xml:space="preserve"> -</w:t>
        </w:r>
      </w:ins>
      <w:del w:id="166" w:author="CRIO-Z9" w:date="2014-11-17T17:29:00Z">
        <w:r w:rsidDel="00534996">
          <w:rPr>
            <w:sz w:val="24"/>
            <w:szCs w:val="24"/>
            <w:lang w:val="en-GB"/>
          </w:rPr>
          <w:delText>,</w:delText>
        </w:r>
      </w:del>
      <w:r>
        <w:rPr>
          <w:sz w:val="24"/>
          <w:szCs w:val="24"/>
          <w:lang w:val="en-GB"/>
        </w:rPr>
        <w:t xml:space="preserve"> 16 and 19 km long respectively. East </w:t>
      </w:r>
      <w:proofErr w:type="spellStart"/>
      <w:r>
        <w:rPr>
          <w:sz w:val="24"/>
          <w:szCs w:val="24"/>
          <w:lang w:val="en-GB"/>
        </w:rPr>
        <w:t>Murman</w:t>
      </w:r>
      <w:proofErr w:type="spellEnd"/>
      <w:r>
        <w:rPr>
          <w:sz w:val="24"/>
          <w:szCs w:val="24"/>
          <w:lang w:val="en-GB"/>
        </w:rPr>
        <w:t xml:space="preserve"> coast</w:t>
      </w:r>
      <w:ins w:id="167" w:author="CRIO-Z9" w:date="2014-11-17T17:30:00Z">
        <w:r w:rsidR="00534996">
          <w:rPr>
            <w:sz w:val="24"/>
            <w:szCs w:val="24"/>
            <w:lang w:val="en-GB"/>
          </w:rPr>
          <w:t xml:space="preserve"> contrary</w:t>
        </w:r>
      </w:ins>
      <w:r>
        <w:rPr>
          <w:sz w:val="24"/>
          <w:szCs w:val="24"/>
          <w:lang w:val="en-GB"/>
        </w:rPr>
        <w:t xml:space="preserve"> is comparatively straight. Also, western current, a branch of Gulf Stream, dominates the </w:t>
      </w:r>
      <w:proofErr w:type="spellStart"/>
      <w:r>
        <w:rPr>
          <w:sz w:val="24"/>
          <w:szCs w:val="24"/>
          <w:lang w:val="en-GB"/>
        </w:rPr>
        <w:t>nearshore</w:t>
      </w:r>
      <w:proofErr w:type="spellEnd"/>
      <w:r>
        <w:rPr>
          <w:sz w:val="24"/>
          <w:szCs w:val="24"/>
          <w:lang w:val="en-GB"/>
        </w:rPr>
        <w:t xml:space="preserve"> hydrodynamics in East </w:t>
      </w:r>
      <w:proofErr w:type="spellStart"/>
      <w:r>
        <w:rPr>
          <w:sz w:val="24"/>
          <w:szCs w:val="24"/>
          <w:lang w:val="en-GB"/>
        </w:rPr>
        <w:t>Murman</w:t>
      </w:r>
      <w:proofErr w:type="spellEnd"/>
      <w:r>
        <w:rPr>
          <w:sz w:val="24"/>
          <w:szCs w:val="24"/>
          <w:lang w:val="en-GB"/>
        </w:rPr>
        <w:t xml:space="preserve">, while longer bays of West </w:t>
      </w:r>
      <w:proofErr w:type="spellStart"/>
      <w:r>
        <w:rPr>
          <w:sz w:val="24"/>
          <w:szCs w:val="24"/>
          <w:lang w:val="en-GB"/>
        </w:rPr>
        <w:t>Murman</w:t>
      </w:r>
      <w:proofErr w:type="spellEnd"/>
      <w:r>
        <w:rPr>
          <w:sz w:val="24"/>
          <w:szCs w:val="24"/>
          <w:lang w:val="en-GB"/>
        </w:rPr>
        <w:t xml:space="preserve"> are more isolated and thus provide more stable conditions (</w:t>
      </w:r>
      <w:proofErr w:type="spellStart"/>
      <w:r>
        <w:rPr>
          <w:sz w:val="24"/>
          <w:szCs w:val="24"/>
          <w:lang w:val="en-GB"/>
        </w:rPr>
        <w:t>Denisov</w:t>
      </w:r>
      <w:proofErr w:type="spellEnd"/>
      <w:r>
        <w:rPr>
          <w:sz w:val="24"/>
          <w:szCs w:val="24"/>
          <w:lang w:val="en-GB"/>
        </w:rPr>
        <w:t xml:space="preserve"> &amp; </w:t>
      </w:r>
      <w:proofErr w:type="spellStart"/>
      <w:r>
        <w:rPr>
          <w:sz w:val="24"/>
          <w:szCs w:val="24"/>
          <w:lang w:val="en-GB"/>
        </w:rPr>
        <w:t>Dzhenyuk</w:t>
      </w:r>
      <w:proofErr w:type="spellEnd"/>
      <w:r>
        <w:rPr>
          <w:sz w:val="24"/>
          <w:szCs w:val="24"/>
          <w:lang w:val="en-GB"/>
        </w:rPr>
        <w:t>, 1995).</w:t>
      </w:r>
    </w:p>
    <w:p w14:paraId="466681DD" w14:textId="64DBC1F0" w:rsidR="00EE2449" w:rsidRPr="00EE2449" w:rsidDel="00806D4C" w:rsidRDefault="00E53223">
      <w:pPr>
        <w:suppressAutoHyphens w:val="0"/>
        <w:autoSpaceDE w:val="0"/>
        <w:spacing w:line="480" w:lineRule="auto"/>
        <w:ind w:firstLine="567"/>
        <w:rPr>
          <w:ins w:id="168" w:author="WiZaRd" w:date="2014-11-19T10:55:00Z"/>
          <w:del w:id="169" w:author="Evgeny Genelt-Yanovskiy" w:date="2014-11-24T21:35:00Z"/>
          <w:sz w:val="24"/>
          <w:szCs w:val="24"/>
          <w:lang w:val="en-US"/>
          <w:rPrChange w:id="170" w:author="WiZaRd" w:date="2014-11-19T10:55:00Z">
            <w:rPr>
              <w:ins w:id="171" w:author="WiZaRd" w:date="2014-11-19T10:55:00Z"/>
              <w:del w:id="172" w:author="Evgeny Genelt-Yanovskiy" w:date="2014-11-24T21:35:00Z"/>
              <w:sz w:val="24"/>
              <w:szCs w:val="24"/>
            </w:rPr>
          </w:rPrChange>
        </w:rPr>
      </w:pPr>
      <w:commentRangeStart w:id="173"/>
      <w:r>
        <w:rPr>
          <w:sz w:val="24"/>
          <w:szCs w:val="24"/>
          <w:lang w:val="en-GB"/>
        </w:rPr>
        <w:t xml:space="preserve"> Regional heterogeneity </w:t>
      </w:r>
      <w:commentRangeEnd w:id="173"/>
      <w:r w:rsidR="003C0B60">
        <w:rPr>
          <w:rStyle w:val="af6"/>
        </w:rPr>
        <w:commentReference w:id="173"/>
      </w:r>
      <w:ins w:id="174" w:author="Evgeny Genelt-Yanovskiy" w:date="2014-11-24T21:34:00Z">
        <w:r w:rsidR="00806D4C">
          <w:rPr>
            <w:sz w:val="24"/>
            <w:szCs w:val="24"/>
            <w:lang w:val="en-GB"/>
          </w:rPr>
          <w:t xml:space="preserve">in </w:t>
        </w:r>
        <w:proofErr w:type="spellStart"/>
        <w:r w:rsidR="00806D4C">
          <w:rPr>
            <w:sz w:val="24"/>
            <w:szCs w:val="24"/>
            <w:lang w:val="en-GB"/>
          </w:rPr>
          <w:t>adundance</w:t>
        </w:r>
        <w:proofErr w:type="spellEnd"/>
        <w:r w:rsidR="00806D4C">
          <w:rPr>
            <w:sz w:val="24"/>
            <w:szCs w:val="24"/>
            <w:lang w:val="en-GB"/>
          </w:rPr>
          <w:t xml:space="preserve"> </w:t>
        </w:r>
      </w:ins>
      <w:r>
        <w:rPr>
          <w:sz w:val="24"/>
          <w:szCs w:val="24"/>
          <w:lang w:val="en-GB"/>
        </w:rPr>
        <w:t xml:space="preserve">was </w:t>
      </w:r>
      <w:del w:id="175" w:author="WiZaRd" w:date="2014-11-19T10:48:00Z">
        <w:r w:rsidDel="003C0B60">
          <w:rPr>
            <w:sz w:val="24"/>
            <w:szCs w:val="24"/>
            <w:lang w:val="en-GB"/>
          </w:rPr>
          <w:delText xml:space="preserve">pronounced </w:delText>
        </w:r>
      </w:del>
      <w:ins w:id="176" w:author="WiZaRd" w:date="2014-11-19T10:48:00Z">
        <w:del w:id="177" w:author="Evgeny Genelt-Yanovskiy" w:date="2014-11-24T21:34:00Z">
          <w:r w:rsidR="003C0B60" w:rsidDel="00806D4C">
            <w:rPr>
              <w:sz w:val="24"/>
              <w:szCs w:val="24"/>
              <w:lang w:val="en-GB"/>
            </w:rPr>
            <w:delText>declared</w:delText>
          </w:r>
        </w:del>
      </w:ins>
      <w:ins w:id="178" w:author="Evgeny Genelt-Yanovskiy" w:date="2014-11-24T21:34:00Z">
        <w:r w:rsidR="00806D4C">
          <w:rPr>
            <w:sz w:val="24"/>
            <w:szCs w:val="24"/>
            <w:lang w:val="en-GB"/>
          </w:rPr>
          <w:t>observed</w:t>
        </w:r>
      </w:ins>
      <w:ins w:id="179" w:author="WiZaRd" w:date="2014-11-19T10:48:00Z">
        <w:r w:rsidR="003C0B60">
          <w:rPr>
            <w:sz w:val="24"/>
            <w:szCs w:val="24"/>
            <w:lang w:val="en-GB"/>
          </w:rPr>
          <w:t xml:space="preserve"> </w:t>
        </w:r>
      </w:ins>
      <w:r>
        <w:rPr>
          <w:sz w:val="24"/>
          <w:szCs w:val="24"/>
          <w:lang w:val="en-GB"/>
        </w:rPr>
        <w:t xml:space="preserve">even within West </w:t>
      </w:r>
      <w:proofErr w:type="spellStart"/>
      <w:r>
        <w:rPr>
          <w:sz w:val="24"/>
          <w:szCs w:val="24"/>
          <w:lang w:val="en-GB"/>
        </w:rPr>
        <w:t>Murman</w:t>
      </w:r>
      <w:proofErr w:type="spellEnd"/>
      <w:r>
        <w:rPr>
          <w:sz w:val="24"/>
          <w:szCs w:val="24"/>
          <w:lang w:val="en-GB"/>
        </w:rPr>
        <w:t xml:space="preserve"> and Kola Bay (figure 1A). Among all sites, </w:t>
      </w:r>
      <w:ins w:id="180" w:author="WiZaRd" w:date="2014-11-19T10:48:00Z">
        <w:r w:rsidR="003C0B60">
          <w:rPr>
            <w:sz w:val="24"/>
            <w:szCs w:val="24"/>
            <w:lang w:val="en-GB"/>
          </w:rPr>
          <w:t xml:space="preserve">the </w:t>
        </w:r>
      </w:ins>
      <w:r>
        <w:rPr>
          <w:sz w:val="24"/>
          <w:szCs w:val="24"/>
          <w:lang w:val="en-GB"/>
        </w:rPr>
        <w:t xml:space="preserve">highest density was recorded in the inner part of the Kola Bay – in Cape Abram site (figure1). </w:t>
      </w:r>
      <w:proofErr w:type="spellStart"/>
      <w:r>
        <w:rPr>
          <w:sz w:val="24"/>
          <w:szCs w:val="24"/>
          <w:lang w:val="en-GB"/>
        </w:rPr>
        <w:t>Nagornoe</w:t>
      </w:r>
      <w:proofErr w:type="spellEnd"/>
      <w:r>
        <w:rPr>
          <w:sz w:val="24"/>
          <w:szCs w:val="24"/>
          <w:lang w:val="en-GB"/>
        </w:rPr>
        <w:t>, nearest to Cape Abram site</w:t>
      </w:r>
      <w:ins w:id="181" w:author="WiZaRd" w:date="2014-11-19T10:52:00Z">
        <w:r w:rsidR="00EE2449">
          <w:rPr>
            <w:sz w:val="24"/>
            <w:szCs w:val="24"/>
            <w:lang w:val="en-GB"/>
          </w:rPr>
          <w:t>, situated on the opposite shore of Kola bay</w:t>
        </w:r>
      </w:ins>
      <w:r>
        <w:rPr>
          <w:sz w:val="24"/>
          <w:szCs w:val="24"/>
          <w:lang w:val="en-GB"/>
        </w:rPr>
        <w:t xml:space="preserve">, demonstrated </w:t>
      </w:r>
      <w:commentRangeStart w:id="182"/>
      <w:r>
        <w:rPr>
          <w:sz w:val="24"/>
          <w:szCs w:val="24"/>
          <w:lang w:val="en-GB"/>
        </w:rPr>
        <w:t>lower</w:t>
      </w:r>
      <w:commentRangeEnd w:id="182"/>
      <w:r w:rsidR="00EE2449">
        <w:rPr>
          <w:rStyle w:val="af6"/>
        </w:rPr>
        <w:commentReference w:id="182"/>
      </w:r>
      <w:r>
        <w:rPr>
          <w:sz w:val="24"/>
          <w:szCs w:val="24"/>
          <w:lang w:val="en-GB"/>
        </w:rPr>
        <w:t xml:space="preserve"> clam </w:t>
      </w:r>
      <w:commentRangeStart w:id="183"/>
      <w:r>
        <w:rPr>
          <w:sz w:val="24"/>
          <w:szCs w:val="24"/>
          <w:lang w:val="en-GB"/>
        </w:rPr>
        <w:t>density</w:t>
      </w:r>
      <w:commentRangeEnd w:id="183"/>
      <w:r w:rsidR="00806D4C">
        <w:rPr>
          <w:rStyle w:val="af6"/>
        </w:rPr>
        <w:commentReference w:id="183"/>
      </w:r>
      <w:r>
        <w:rPr>
          <w:sz w:val="24"/>
          <w:szCs w:val="24"/>
          <w:lang w:val="en-GB"/>
        </w:rPr>
        <w:t xml:space="preserve">. </w:t>
      </w:r>
      <w:commentRangeStart w:id="184"/>
      <w:ins w:id="185" w:author="WiZaRd" w:date="2014-11-19T10:55:00Z">
        <w:r w:rsidR="00EE2449">
          <w:rPr>
            <w:sz w:val="24"/>
            <w:szCs w:val="24"/>
            <w:lang w:val="en-US"/>
          </w:rPr>
          <w:t xml:space="preserve">We </w:t>
        </w:r>
      </w:ins>
      <w:ins w:id="186" w:author="WiZaRd" w:date="2014-11-19T10:59:00Z">
        <w:r w:rsidR="00EE2449">
          <w:rPr>
            <w:sz w:val="24"/>
            <w:szCs w:val="24"/>
            <w:lang w:val="en-US"/>
          </w:rPr>
          <w:t>suppose</w:t>
        </w:r>
      </w:ins>
      <w:ins w:id="187" w:author="WiZaRd" w:date="2014-11-19T10:55:00Z">
        <w:r w:rsidR="00EE2449">
          <w:rPr>
            <w:sz w:val="24"/>
            <w:szCs w:val="24"/>
            <w:lang w:val="en-US"/>
          </w:rPr>
          <w:t xml:space="preserve"> that </w:t>
        </w:r>
        <w:r w:rsidR="00EE2449">
          <w:rPr>
            <w:sz w:val="24"/>
            <w:szCs w:val="24"/>
            <w:lang w:val="en-GB"/>
          </w:rPr>
          <w:t xml:space="preserve">lower abundances in </w:t>
        </w:r>
        <w:proofErr w:type="spellStart"/>
        <w:r w:rsidR="00EE2449">
          <w:rPr>
            <w:sz w:val="24"/>
            <w:szCs w:val="24"/>
            <w:lang w:val="en-GB"/>
          </w:rPr>
          <w:t>Nagornoe</w:t>
        </w:r>
        <w:proofErr w:type="spellEnd"/>
        <w:r w:rsidR="00EE2449">
          <w:rPr>
            <w:sz w:val="24"/>
            <w:szCs w:val="24"/>
            <w:lang w:val="en-GB"/>
          </w:rPr>
          <w:t xml:space="preserve"> could be a consequence of its location ne</w:t>
        </w:r>
      </w:ins>
      <w:ins w:id="188" w:author="WiZaRd" w:date="2014-11-19T10:59:00Z">
        <w:r w:rsidR="00EE2449">
          <w:rPr>
            <w:sz w:val="24"/>
            <w:szCs w:val="24"/>
            <w:lang w:val="en-GB"/>
          </w:rPr>
          <w:t>a</w:t>
        </w:r>
      </w:ins>
      <w:ins w:id="189" w:author="WiZaRd" w:date="2014-11-19T10:55:00Z">
        <w:r w:rsidR="00EE2449">
          <w:rPr>
            <w:sz w:val="24"/>
            <w:szCs w:val="24"/>
            <w:lang w:val="en-GB"/>
          </w:rPr>
          <w:t xml:space="preserve">rby to the sewer outlet of city of Murmansk. It is well known, that </w:t>
        </w:r>
      </w:ins>
    </w:p>
    <w:p w14:paraId="6590D5B0" w14:textId="77777777" w:rsidR="00E53223" w:rsidDel="00EE2449" w:rsidRDefault="00E53223">
      <w:pPr>
        <w:numPr>
          <w:ins w:id="190" w:author="WiZaRd" w:date="2014-11-19T10:55:00Z"/>
        </w:numPr>
        <w:suppressAutoHyphens w:val="0"/>
        <w:autoSpaceDE w:val="0"/>
        <w:spacing w:line="480" w:lineRule="auto"/>
        <w:ind w:firstLine="567"/>
        <w:rPr>
          <w:del w:id="191" w:author="WiZaRd" w:date="2014-11-19T10:56:00Z"/>
          <w:sz w:val="24"/>
          <w:szCs w:val="24"/>
          <w:lang w:val="en-GB"/>
        </w:rPr>
      </w:pPr>
      <w:proofErr w:type="spellStart"/>
      <w:r>
        <w:rPr>
          <w:sz w:val="24"/>
          <w:szCs w:val="24"/>
          <w:lang w:val="en-GB"/>
        </w:rPr>
        <w:t>Macoma</w:t>
      </w:r>
      <w:proofErr w:type="spellEnd"/>
      <w:r>
        <w:rPr>
          <w:sz w:val="24"/>
          <w:szCs w:val="24"/>
          <w:lang w:val="en-GB"/>
        </w:rPr>
        <w:t xml:space="preserve"> </w:t>
      </w:r>
      <w:del w:id="192" w:author="WiZaRd" w:date="2014-11-19T10:56:00Z">
        <w:r w:rsidDel="00EE2449">
          <w:rPr>
            <w:sz w:val="24"/>
            <w:szCs w:val="24"/>
            <w:lang w:val="en-GB"/>
          </w:rPr>
          <w:delText>is known to use</w:delText>
        </w:r>
      </w:del>
      <w:ins w:id="193" w:author="WiZaRd" w:date="2014-11-19T10:56:00Z">
        <w:r w:rsidR="00EE2449">
          <w:rPr>
            <w:sz w:val="24"/>
            <w:szCs w:val="24"/>
            <w:lang w:val="en-GB"/>
          </w:rPr>
          <w:t>uses</w:t>
        </w:r>
      </w:ins>
      <w:r>
        <w:rPr>
          <w:sz w:val="24"/>
          <w:szCs w:val="24"/>
          <w:lang w:val="en-GB"/>
        </w:rPr>
        <w:t xml:space="preserve"> two types of feeding modes – </w:t>
      </w:r>
      <w:proofErr w:type="gramStart"/>
      <w:r>
        <w:rPr>
          <w:sz w:val="24"/>
          <w:szCs w:val="24"/>
          <w:lang w:val="en-GB"/>
        </w:rPr>
        <w:t>suspension-feeding</w:t>
      </w:r>
      <w:proofErr w:type="gramEnd"/>
      <w:r>
        <w:rPr>
          <w:sz w:val="24"/>
          <w:szCs w:val="24"/>
          <w:lang w:val="en-GB"/>
        </w:rPr>
        <w:t xml:space="preserve">, more typical for clams living on sandy bottoms, and deposit-feeding which is </w:t>
      </w:r>
      <w:del w:id="194" w:author="WiZaRd" w:date="2014-11-19T10:56:00Z">
        <w:r w:rsidDel="00EE2449">
          <w:rPr>
            <w:sz w:val="24"/>
            <w:szCs w:val="24"/>
            <w:lang w:val="en-GB"/>
          </w:rPr>
          <w:delText xml:space="preserve">characteristic </w:delText>
        </w:r>
      </w:del>
      <w:ins w:id="195" w:author="WiZaRd" w:date="2014-11-19T10:56:00Z">
        <w:r w:rsidR="00EE2449">
          <w:rPr>
            <w:sz w:val="24"/>
            <w:szCs w:val="24"/>
            <w:lang w:val="en-GB"/>
          </w:rPr>
          <w:t>usual for</w:t>
        </w:r>
      </w:ins>
      <w:del w:id="196" w:author="WiZaRd" w:date="2014-11-19T10:56:00Z">
        <w:r w:rsidDel="00EE2449">
          <w:rPr>
            <w:sz w:val="24"/>
            <w:szCs w:val="24"/>
            <w:lang w:val="en-GB"/>
          </w:rPr>
          <w:delText>of</w:delText>
        </w:r>
      </w:del>
      <w:r>
        <w:rPr>
          <w:sz w:val="24"/>
          <w:szCs w:val="24"/>
          <w:lang w:val="en-GB"/>
        </w:rPr>
        <w:t xml:space="preserve"> </w:t>
      </w:r>
      <w:proofErr w:type="spellStart"/>
      <w:r w:rsidRPr="003C0B60">
        <w:rPr>
          <w:i/>
          <w:sz w:val="24"/>
          <w:szCs w:val="24"/>
          <w:lang w:val="en-GB"/>
          <w:rPrChange w:id="197" w:author="WiZaRd" w:date="2014-11-19T10:49:00Z">
            <w:rPr>
              <w:sz w:val="24"/>
              <w:szCs w:val="24"/>
              <w:lang w:val="en-GB"/>
            </w:rPr>
          </w:rPrChange>
        </w:rPr>
        <w:t>Macoma</w:t>
      </w:r>
      <w:proofErr w:type="spellEnd"/>
      <w:r>
        <w:rPr>
          <w:sz w:val="24"/>
          <w:szCs w:val="24"/>
          <w:lang w:val="en-GB"/>
        </w:rPr>
        <w:t xml:space="preserve"> from muddy habitats (</w:t>
      </w:r>
      <w:proofErr w:type="spellStart"/>
      <w:r>
        <w:rPr>
          <w:sz w:val="24"/>
          <w:szCs w:val="24"/>
          <w:lang w:val="en-GB"/>
        </w:rPr>
        <w:t>Olaffson</w:t>
      </w:r>
      <w:proofErr w:type="spellEnd"/>
      <w:r>
        <w:rPr>
          <w:sz w:val="24"/>
          <w:szCs w:val="24"/>
          <w:lang w:val="en-GB"/>
        </w:rPr>
        <w:t xml:space="preserve">, 1989). Despite we didn’t conducted organic content and grain-size analysis for </w:t>
      </w:r>
      <w:del w:id="198" w:author="WiZaRd" w:date="2014-11-19T10:56:00Z">
        <w:r w:rsidDel="00EE2449">
          <w:rPr>
            <w:sz w:val="24"/>
            <w:szCs w:val="24"/>
            <w:lang w:val="en-GB"/>
          </w:rPr>
          <w:delText xml:space="preserve">these </w:delText>
        </w:r>
      </w:del>
      <w:ins w:id="199" w:author="WiZaRd" w:date="2014-11-19T10:56:00Z">
        <w:r w:rsidR="00EE2449">
          <w:rPr>
            <w:sz w:val="24"/>
            <w:szCs w:val="24"/>
            <w:lang w:val="en-GB"/>
          </w:rPr>
          <w:t>Cape Abram a</w:t>
        </w:r>
      </w:ins>
      <w:ins w:id="200" w:author="WiZaRd" w:date="2014-11-19T10:57:00Z">
        <w:r w:rsidR="00EE2449">
          <w:rPr>
            <w:sz w:val="24"/>
            <w:szCs w:val="24"/>
            <w:lang w:val="en-GB"/>
          </w:rPr>
          <w:t xml:space="preserve">nd </w:t>
        </w:r>
        <w:proofErr w:type="spellStart"/>
        <w:r w:rsidR="00EE2449">
          <w:rPr>
            <w:sz w:val="24"/>
            <w:szCs w:val="24"/>
            <w:lang w:val="en-GB"/>
          </w:rPr>
          <w:t>Nagornoe</w:t>
        </w:r>
      </w:ins>
      <w:proofErr w:type="spellEnd"/>
      <w:ins w:id="201" w:author="WiZaRd" w:date="2014-11-19T10:56:00Z">
        <w:r w:rsidR="00EE2449">
          <w:rPr>
            <w:sz w:val="24"/>
            <w:szCs w:val="24"/>
            <w:lang w:val="en-GB"/>
          </w:rPr>
          <w:t xml:space="preserve"> </w:t>
        </w:r>
      </w:ins>
      <w:r>
        <w:rPr>
          <w:sz w:val="24"/>
          <w:szCs w:val="24"/>
          <w:lang w:val="en-GB"/>
        </w:rPr>
        <w:t xml:space="preserve">sites, it is obvious that </w:t>
      </w:r>
      <w:ins w:id="202" w:author="WiZaRd" w:date="2014-11-19T10:57:00Z">
        <w:r w:rsidR="00EE2449">
          <w:rPr>
            <w:sz w:val="24"/>
            <w:szCs w:val="24"/>
            <w:lang w:val="en-GB"/>
          </w:rPr>
          <w:t xml:space="preserve">the </w:t>
        </w:r>
      </w:ins>
      <w:r>
        <w:rPr>
          <w:sz w:val="24"/>
          <w:szCs w:val="24"/>
          <w:lang w:val="en-GB"/>
        </w:rPr>
        <w:t xml:space="preserve">tidal zone around sewer outlets </w:t>
      </w:r>
      <w:ins w:id="203" w:author="WiZaRd" w:date="2014-11-19T10:57:00Z">
        <w:r w:rsidR="00EE2449">
          <w:rPr>
            <w:sz w:val="24"/>
            <w:szCs w:val="24"/>
            <w:lang w:val="en-GB"/>
          </w:rPr>
          <w:t>(</w:t>
        </w:r>
        <w:proofErr w:type="spellStart"/>
        <w:r w:rsidR="00EE2449">
          <w:rPr>
            <w:sz w:val="24"/>
            <w:szCs w:val="24"/>
            <w:lang w:val="en-GB"/>
          </w:rPr>
          <w:t>Nagornoe</w:t>
        </w:r>
        <w:proofErr w:type="spellEnd"/>
        <w:r w:rsidR="00EE2449">
          <w:rPr>
            <w:sz w:val="24"/>
            <w:szCs w:val="24"/>
            <w:lang w:val="en-GB"/>
          </w:rPr>
          <w:t xml:space="preserve">) </w:t>
        </w:r>
      </w:ins>
      <w:r>
        <w:rPr>
          <w:sz w:val="24"/>
          <w:szCs w:val="24"/>
          <w:lang w:val="en-GB"/>
        </w:rPr>
        <w:t>contains additional amounts of silt as compared to background values (Littler &amp; Murray, 1975; de-la-Ossa-</w:t>
      </w:r>
      <w:proofErr w:type="spellStart"/>
      <w:r>
        <w:rPr>
          <w:sz w:val="24"/>
          <w:szCs w:val="24"/>
          <w:lang w:val="en-GB"/>
        </w:rPr>
        <w:t>Carretero</w:t>
      </w:r>
      <w:proofErr w:type="spellEnd"/>
      <w:r>
        <w:rPr>
          <w:sz w:val="24"/>
          <w:szCs w:val="24"/>
          <w:lang w:val="en-GB"/>
        </w:rPr>
        <w:t xml:space="preserve"> et </w:t>
      </w:r>
      <w:r>
        <w:rPr>
          <w:sz w:val="24"/>
          <w:szCs w:val="24"/>
          <w:lang w:val="en-GB"/>
        </w:rPr>
        <w:lastRenderedPageBreak/>
        <w:t xml:space="preserve">al., 2012). </w:t>
      </w:r>
      <w:ins w:id="204" w:author="WiZaRd" w:date="2014-11-19T10:59:00Z">
        <w:r w:rsidR="00EE2449">
          <w:rPr>
            <w:sz w:val="24"/>
            <w:szCs w:val="24"/>
            <w:lang w:val="en-GB"/>
          </w:rPr>
          <w:t xml:space="preserve">Thus, </w:t>
        </w:r>
      </w:ins>
      <w:del w:id="205" w:author="WiZaRd" w:date="2014-11-19T10:59:00Z">
        <w:r w:rsidDel="00EE2449">
          <w:rPr>
            <w:sz w:val="24"/>
            <w:szCs w:val="24"/>
            <w:lang w:val="en-GB"/>
          </w:rPr>
          <w:delText>I</w:delText>
        </w:r>
      </w:del>
      <w:ins w:id="206" w:author="WiZaRd" w:date="2014-11-19T10:59:00Z">
        <w:r w:rsidR="00EE2449">
          <w:rPr>
            <w:sz w:val="24"/>
            <w:szCs w:val="24"/>
            <w:lang w:val="en-GB"/>
          </w:rPr>
          <w:t>i</w:t>
        </w:r>
      </w:ins>
      <w:r>
        <w:rPr>
          <w:sz w:val="24"/>
          <w:szCs w:val="24"/>
          <w:lang w:val="en-GB"/>
        </w:rPr>
        <w:t>n muddy habitats</w:t>
      </w:r>
      <w:ins w:id="207" w:author="WiZaRd" w:date="2014-11-19T10:59:00Z">
        <w:r w:rsidR="00EE2449">
          <w:rPr>
            <w:sz w:val="24"/>
            <w:szCs w:val="24"/>
            <w:lang w:val="en-GB"/>
          </w:rPr>
          <w:t xml:space="preserve">, such as </w:t>
        </w:r>
        <w:proofErr w:type="spellStart"/>
        <w:r w:rsidR="00EE2449">
          <w:rPr>
            <w:sz w:val="24"/>
            <w:szCs w:val="24"/>
            <w:lang w:val="en-GB"/>
          </w:rPr>
          <w:t>Nagornoe</w:t>
        </w:r>
        <w:proofErr w:type="spellEnd"/>
        <w:proofErr w:type="gramStart"/>
        <w:r w:rsidR="00EE2449">
          <w:rPr>
            <w:sz w:val="24"/>
            <w:szCs w:val="24"/>
            <w:lang w:val="en-GB"/>
          </w:rPr>
          <w:t xml:space="preserve">, </w:t>
        </w:r>
      </w:ins>
      <w:r>
        <w:rPr>
          <w:sz w:val="24"/>
          <w:szCs w:val="24"/>
          <w:lang w:val="en-GB"/>
        </w:rPr>
        <w:t xml:space="preserve"> </w:t>
      </w:r>
      <w:proofErr w:type="spellStart"/>
      <w:r>
        <w:rPr>
          <w:i/>
          <w:sz w:val="24"/>
          <w:szCs w:val="24"/>
          <w:lang w:val="en-GB"/>
        </w:rPr>
        <w:t>Macoma</w:t>
      </w:r>
      <w:proofErr w:type="spellEnd"/>
      <w:proofErr w:type="gramEnd"/>
      <w:r>
        <w:rPr>
          <w:sz w:val="24"/>
          <w:szCs w:val="24"/>
          <w:lang w:val="en-GB"/>
        </w:rPr>
        <w:t xml:space="preserve"> shows density-related effects due to intraspecific competition for food and space, at least on growth levels (</w:t>
      </w:r>
      <w:proofErr w:type="spellStart"/>
      <w:r>
        <w:rPr>
          <w:sz w:val="24"/>
          <w:szCs w:val="24"/>
          <w:lang w:val="en-GB"/>
        </w:rPr>
        <w:t>Olaffson</w:t>
      </w:r>
      <w:proofErr w:type="spellEnd"/>
      <w:r>
        <w:rPr>
          <w:sz w:val="24"/>
          <w:szCs w:val="24"/>
          <w:lang w:val="en-GB"/>
        </w:rPr>
        <w:t>, 1989)</w:t>
      </w:r>
      <w:ins w:id="208" w:author="WiZaRd" w:date="2014-11-19T10:59:00Z">
        <w:r w:rsidR="00EE2449">
          <w:rPr>
            <w:sz w:val="24"/>
            <w:szCs w:val="24"/>
            <w:lang w:val="en-GB"/>
          </w:rPr>
          <w:t>.</w:t>
        </w:r>
      </w:ins>
      <w:del w:id="209" w:author="WiZaRd" w:date="2014-11-19T10:59:00Z">
        <w:r w:rsidDel="00EE2449">
          <w:rPr>
            <w:sz w:val="24"/>
            <w:szCs w:val="24"/>
            <w:lang w:val="en-GB"/>
          </w:rPr>
          <w:delText>,</w:delText>
        </w:r>
      </w:del>
      <w:r>
        <w:rPr>
          <w:sz w:val="24"/>
          <w:szCs w:val="24"/>
          <w:lang w:val="en-GB"/>
        </w:rPr>
        <w:t xml:space="preserve"> </w:t>
      </w:r>
      <w:commentRangeEnd w:id="184"/>
      <w:r w:rsidR="00EE2449">
        <w:rPr>
          <w:rStyle w:val="af6"/>
        </w:rPr>
        <w:commentReference w:id="184"/>
      </w:r>
      <w:del w:id="210" w:author="WiZaRd" w:date="2014-11-19T10:56:00Z">
        <w:r w:rsidDel="00EE2449">
          <w:rPr>
            <w:sz w:val="24"/>
            <w:szCs w:val="24"/>
            <w:lang w:val="en-GB"/>
          </w:rPr>
          <w:delText>so</w:delText>
        </w:r>
      </w:del>
      <w:del w:id="211" w:author="WiZaRd" w:date="2014-11-19T10:55:00Z">
        <w:r w:rsidDel="00EE2449">
          <w:rPr>
            <w:sz w:val="24"/>
            <w:szCs w:val="24"/>
            <w:lang w:val="en-GB"/>
          </w:rPr>
          <w:delText xml:space="preserve"> lower abundances in Nagornoe could be a consequence of its location just next to the sewer outlet of city of Murmansk</w:delText>
        </w:r>
      </w:del>
      <w:del w:id="212" w:author="WiZaRd" w:date="2014-11-19T10:56:00Z">
        <w:r w:rsidDel="00EE2449">
          <w:rPr>
            <w:sz w:val="24"/>
            <w:szCs w:val="24"/>
            <w:lang w:val="en-GB"/>
          </w:rPr>
          <w:delText>.</w:delText>
        </w:r>
      </w:del>
    </w:p>
    <w:p w14:paraId="0062A44C" w14:textId="77777777" w:rsidR="00EE2449" w:rsidRDefault="00EE2449" w:rsidP="00806D4C">
      <w:pPr>
        <w:suppressAutoHyphens w:val="0"/>
        <w:autoSpaceDE w:val="0"/>
        <w:spacing w:line="480" w:lineRule="auto"/>
        <w:ind w:firstLine="567"/>
        <w:rPr>
          <w:ins w:id="213" w:author="WiZaRd" w:date="2014-11-19T10:56:00Z"/>
          <w:sz w:val="24"/>
          <w:szCs w:val="24"/>
          <w:lang w:val="en-GB"/>
        </w:rPr>
      </w:pPr>
    </w:p>
    <w:p w14:paraId="6345A58A" w14:textId="77777777" w:rsidR="00E53223" w:rsidRDefault="00E53223" w:rsidP="00EE2449">
      <w:pPr>
        <w:suppressAutoHyphens w:val="0"/>
        <w:autoSpaceDE w:val="0"/>
        <w:spacing w:line="480" w:lineRule="auto"/>
        <w:ind w:firstLine="567"/>
        <w:rPr>
          <w:sz w:val="24"/>
          <w:szCs w:val="24"/>
          <w:lang w:val="en-GB"/>
        </w:rPr>
      </w:pPr>
      <w:r>
        <w:rPr>
          <w:sz w:val="24"/>
          <w:szCs w:val="24"/>
          <w:lang w:val="en-GB"/>
        </w:rPr>
        <w:t xml:space="preserve">Densities of </w:t>
      </w:r>
      <w:proofErr w:type="spellStart"/>
      <w:r>
        <w:rPr>
          <w:i/>
          <w:sz w:val="24"/>
          <w:szCs w:val="24"/>
          <w:lang w:val="en-GB"/>
        </w:rPr>
        <w:t>M.balthica</w:t>
      </w:r>
      <w:proofErr w:type="spellEnd"/>
      <w:r>
        <w:rPr>
          <w:sz w:val="24"/>
          <w:szCs w:val="24"/>
          <w:lang w:val="en-GB"/>
        </w:rPr>
        <w:t xml:space="preserve"> in </w:t>
      </w:r>
      <w:proofErr w:type="spellStart"/>
      <w:r>
        <w:rPr>
          <w:sz w:val="24"/>
          <w:szCs w:val="24"/>
          <w:lang w:val="en-GB"/>
        </w:rPr>
        <w:t>Ivanovskaya</w:t>
      </w:r>
      <w:proofErr w:type="spellEnd"/>
      <w:r>
        <w:rPr>
          <w:sz w:val="24"/>
          <w:szCs w:val="24"/>
          <w:lang w:val="en-GB"/>
        </w:rPr>
        <w:t xml:space="preserve">, the easternmost site for this species in our dataset, were dissimilar with other East </w:t>
      </w:r>
      <w:proofErr w:type="spellStart"/>
      <w:r>
        <w:rPr>
          <w:sz w:val="24"/>
          <w:szCs w:val="24"/>
          <w:lang w:val="en-GB"/>
        </w:rPr>
        <w:t>Murman</w:t>
      </w:r>
      <w:proofErr w:type="spellEnd"/>
      <w:ins w:id="214" w:author="WiZaRd" w:date="2014-11-19T11:01:00Z">
        <w:r w:rsidR="00EE2449" w:rsidRPr="00EE2449">
          <w:rPr>
            <w:sz w:val="24"/>
            <w:szCs w:val="24"/>
            <w:lang w:val="en-US"/>
            <w:rPrChange w:id="215" w:author="WiZaRd" w:date="2014-11-19T11:01:00Z">
              <w:rPr>
                <w:sz w:val="24"/>
                <w:szCs w:val="24"/>
              </w:rPr>
            </w:rPrChange>
          </w:rPr>
          <w:t xml:space="preserve"> </w:t>
        </w:r>
        <w:r w:rsidR="00EE2449">
          <w:rPr>
            <w:sz w:val="24"/>
            <w:szCs w:val="24"/>
            <w:lang w:val="en-US"/>
          </w:rPr>
          <w:t>localities</w:t>
        </w:r>
      </w:ins>
      <w:r>
        <w:rPr>
          <w:sz w:val="24"/>
          <w:szCs w:val="24"/>
          <w:lang w:val="en-GB"/>
        </w:rPr>
        <w:t xml:space="preserve">, because in this site </w:t>
      </w:r>
      <w:proofErr w:type="spellStart"/>
      <w:r>
        <w:rPr>
          <w:i/>
          <w:sz w:val="24"/>
          <w:szCs w:val="24"/>
          <w:lang w:val="en-GB"/>
        </w:rPr>
        <w:t>Macoma</w:t>
      </w:r>
      <w:proofErr w:type="spellEnd"/>
      <w:r>
        <w:rPr>
          <w:sz w:val="24"/>
          <w:szCs w:val="24"/>
          <w:lang w:val="en-GB"/>
        </w:rPr>
        <w:t xml:space="preserve"> </w:t>
      </w:r>
      <w:del w:id="216" w:author="WiZaRd" w:date="2014-11-19T11:01:00Z">
        <w:r w:rsidDel="00EE2449">
          <w:rPr>
            <w:sz w:val="24"/>
            <w:szCs w:val="24"/>
            <w:lang w:val="en-GB"/>
          </w:rPr>
          <w:delText>is</w:delText>
        </w:r>
      </w:del>
      <w:proofErr w:type="spellStart"/>
      <w:ins w:id="217" w:author="WiZaRd" w:date="2014-11-19T11:01:00Z">
        <w:r w:rsidR="00EE2449">
          <w:rPr>
            <w:sz w:val="24"/>
            <w:szCs w:val="24"/>
            <w:lang w:val="en-GB"/>
          </w:rPr>
          <w:t>appearedto</w:t>
        </w:r>
        <w:proofErr w:type="spellEnd"/>
        <w:r w:rsidR="00EE2449">
          <w:rPr>
            <w:sz w:val="24"/>
            <w:szCs w:val="24"/>
            <w:lang w:val="en-GB"/>
          </w:rPr>
          <w:t xml:space="preserve"> be</w:t>
        </w:r>
      </w:ins>
      <w:r>
        <w:rPr>
          <w:sz w:val="24"/>
          <w:szCs w:val="24"/>
          <w:lang w:val="en-GB"/>
        </w:rPr>
        <w:t xml:space="preserve"> more </w:t>
      </w:r>
      <w:proofErr w:type="spellStart"/>
      <w:r>
        <w:rPr>
          <w:sz w:val="24"/>
          <w:szCs w:val="24"/>
          <w:lang w:val="en-GB"/>
        </w:rPr>
        <w:t>subtidal</w:t>
      </w:r>
      <w:proofErr w:type="spellEnd"/>
      <w:r>
        <w:rPr>
          <w:sz w:val="24"/>
          <w:szCs w:val="24"/>
          <w:lang w:val="en-GB"/>
        </w:rPr>
        <w:t xml:space="preserve"> than intertidal species – it occurs just below the </w:t>
      </w:r>
      <w:commentRangeStart w:id="218"/>
      <w:r>
        <w:rPr>
          <w:sz w:val="24"/>
          <w:szCs w:val="24"/>
          <w:lang w:val="en-GB"/>
        </w:rPr>
        <w:t>LWL</w:t>
      </w:r>
      <w:commentRangeEnd w:id="218"/>
      <w:r w:rsidR="00EE2449">
        <w:rPr>
          <w:rStyle w:val="af6"/>
        </w:rPr>
        <w:commentReference w:id="218"/>
      </w:r>
      <w:r>
        <w:rPr>
          <w:sz w:val="24"/>
          <w:szCs w:val="24"/>
          <w:lang w:val="en-GB"/>
        </w:rPr>
        <w:t xml:space="preserve">. </w:t>
      </w:r>
      <w:proofErr w:type="spellStart"/>
      <w:r>
        <w:rPr>
          <w:sz w:val="24"/>
          <w:szCs w:val="24"/>
          <w:lang w:val="en-GB"/>
        </w:rPr>
        <w:t>Subtidal</w:t>
      </w:r>
      <w:proofErr w:type="spellEnd"/>
      <w:r>
        <w:rPr>
          <w:sz w:val="24"/>
          <w:szCs w:val="24"/>
          <w:lang w:val="en-GB"/>
        </w:rPr>
        <w:t xml:space="preserve"> </w:t>
      </w:r>
      <w:proofErr w:type="spellStart"/>
      <w:r>
        <w:rPr>
          <w:i/>
          <w:sz w:val="24"/>
          <w:szCs w:val="24"/>
          <w:lang w:val="en-GB"/>
        </w:rPr>
        <w:t>Macoma</w:t>
      </w:r>
      <w:proofErr w:type="spellEnd"/>
      <w:r>
        <w:rPr>
          <w:i/>
          <w:sz w:val="24"/>
          <w:szCs w:val="24"/>
          <w:lang w:val="en-GB"/>
        </w:rPr>
        <w:t xml:space="preserve"> </w:t>
      </w:r>
      <w:proofErr w:type="spellStart"/>
      <w:r>
        <w:rPr>
          <w:i/>
          <w:sz w:val="24"/>
          <w:szCs w:val="24"/>
          <w:lang w:val="en-GB"/>
        </w:rPr>
        <w:t>balthica</w:t>
      </w:r>
      <w:proofErr w:type="spellEnd"/>
      <w:r>
        <w:rPr>
          <w:sz w:val="24"/>
          <w:szCs w:val="24"/>
          <w:lang w:val="en-GB"/>
        </w:rPr>
        <w:t xml:space="preserve"> population was previously reported in </w:t>
      </w:r>
      <w:proofErr w:type="gramStart"/>
      <w:r>
        <w:rPr>
          <w:sz w:val="24"/>
          <w:szCs w:val="24"/>
          <w:lang w:val="en-GB"/>
        </w:rPr>
        <w:t xml:space="preserve">the Pechora sea </w:t>
      </w:r>
      <w:del w:id="219" w:author="WiZaRd" w:date="2014-11-19T11:01:00Z">
        <w:r w:rsidDel="00EE2449">
          <w:rPr>
            <w:sz w:val="24"/>
            <w:szCs w:val="24"/>
            <w:lang w:val="en-GB"/>
          </w:rPr>
          <w:delText xml:space="preserve">- </w:delText>
        </w:r>
      </w:del>
      <w:ins w:id="220" w:author="WiZaRd" w:date="2014-11-19T11:01:00Z">
        <w:r w:rsidR="00EE2449" w:rsidRPr="00EE2449">
          <w:rPr>
            <w:sz w:val="24"/>
            <w:szCs w:val="24"/>
            <w:lang w:val="en-US"/>
            <w:rPrChange w:id="221" w:author="WiZaRd" w:date="2014-11-19T11:01:00Z">
              <w:rPr>
                <w:sz w:val="24"/>
                <w:szCs w:val="24"/>
              </w:rPr>
            </w:rPrChange>
          </w:rPr>
          <w:t>(</w:t>
        </w:r>
      </w:ins>
      <w:r>
        <w:rPr>
          <w:sz w:val="24"/>
          <w:szCs w:val="24"/>
          <w:lang w:val="en-GB"/>
        </w:rPr>
        <w:t>SE part of the Barents sea</w:t>
      </w:r>
      <w:ins w:id="222" w:author="WiZaRd" w:date="2014-11-19T11:01:00Z">
        <w:r w:rsidR="00EE2449" w:rsidRPr="00EE2449">
          <w:rPr>
            <w:sz w:val="24"/>
            <w:szCs w:val="24"/>
            <w:lang w:val="en-US"/>
            <w:rPrChange w:id="223" w:author="WiZaRd" w:date="2014-11-19T11:01:00Z">
              <w:rPr>
                <w:sz w:val="24"/>
                <w:szCs w:val="24"/>
              </w:rPr>
            </w:rPrChange>
          </w:rPr>
          <w:t>)</w:t>
        </w:r>
      </w:ins>
      <w:r>
        <w:rPr>
          <w:sz w:val="24"/>
          <w:szCs w:val="24"/>
          <w:lang w:val="en-GB"/>
        </w:rPr>
        <w:t xml:space="preserve"> with mean densities of 654 </w:t>
      </w:r>
      <w:proofErr w:type="spellStart"/>
      <w:r>
        <w:rPr>
          <w:sz w:val="24"/>
          <w:szCs w:val="24"/>
          <w:lang w:val="en-GB"/>
        </w:rPr>
        <w:t>ind.</w:t>
      </w:r>
      <w:proofErr w:type="spellEnd"/>
      <w:r>
        <w:rPr>
          <w:sz w:val="24"/>
          <w:szCs w:val="24"/>
          <w:lang w:val="en-GB"/>
        </w:rPr>
        <w:t>/m</w:t>
      </w:r>
      <w:r>
        <w:rPr>
          <w:sz w:val="24"/>
          <w:szCs w:val="24"/>
          <w:vertAlign w:val="superscript"/>
          <w:lang w:val="en-GB"/>
        </w:rPr>
        <w:t>-2</w:t>
      </w:r>
      <w:r>
        <w:rPr>
          <w:sz w:val="24"/>
          <w:szCs w:val="24"/>
          <w:lang w:val="en-GB"/>
        </w:rPr>
        <w:t xml:space="preserve">, which is twice lower than in </w:t>
      </w:r>
      <w:proofErr w:type="spellStart"/>
      <w:r>
        <w:rPr>
          <w:sz w:val="24"/>
          <w:szCs w:val="24"/>
          <w:lang w:val="en-GB"/>
        </w:rPr>
        <w:t>Ivanovskaya</w:t>
      </w:r>
      <w:proofErr w:type="spellEnd"/>
      <w:proofErr w:type="gramEnd"/>
      <w:r>
        <w:rPr>
          <w:sz w:val="24"/>
          <w:szCs w:val="24"/>
          <w:lang w:val="en-GB"/>
        </w:rPr>
        <w:t xml:space="preserve"> (</w:t>
      </w:r>
      <w:proofErr w:type="spellStart"/>
      <w:r>
        <w:rPr>
          <w:sz w:val="24"/>
          <w:szCs w:val="24"/>
          <w:lang w:val="en-GB"/>
        </w:rPr>
        <w:t>Denisenko</w:t>
      </w:r>
      <w:proofErr w:type="spellEnd"/>
      <w:r>
        <w:rPr>
          <w:sz w:val="24"/>
          <w:szCs w:val="24"/>
          <w:lang w:val="en-GB"/>
        </w:rPr>
        <w:t xml:space="preserve"> et al., 2003). </w:t>
      </w:r>
    </w:p>
    <w:p w14:paraId="01EC863D" w14:textId="77777777" w:rsidR="00E53223" w:rsidRDefault="00E53223">
      <w:pPr>
        <w:spacing w:line="480" w:lineRule="auto"/>
        <w:ind w:firstLine="567"/>
        <w:rPr>
          <w:sz w:val="24"/>
          <w:szCs w:val="24"/>
          <w:lang w:val="en-GB"/>
        </w:rPr>
      </w:pPr>
      <w:r>
        <w:rPr>
          <w:sz w:val="24"/>
          <w:szCs w:val="24"/>
          <w:lang w:val="en-GB"/>
        </w:rPr>
        <w:t xml:space="preserve">Our data suggest that </w:t>
      </w:r>
      <w:proofErr w:type="spellStart"/>
      <w:r>
        <w:rPr>
          <w:i/>
          <w:sz w:val="24"/>
          <w:szCs w:val="24"/>
          <w:lang w:val="en-GB"/>
        </w:rPr>
        <w:t>Macoma</w:t>
      </w:r>
      <w:proofErr w:type="spellEnd"/>
      <w:r>
        <w:rPr>
          <w:i/>
          <w:sz w:val="24"/>
          <w:szCs w:val="24"/>
          <w:lang w:val="en-GB"/>
        </w:rPr>
        <w:t xml:space="preserve"> </w:t>
      </w:r>
      <w:proofErr w:type="spellStart"/>
      <w:r>
        <w:rPr>
          <w:i/>
          <w:sz w:val="24"/>
          <w:szCs w:val="24"/>
          <w:lang w:val="en-GB"/>
        </w:rPr>
        <w:t>balthica</w:t>
      </w:r>
      <w:proofErr w:type="spellEnd"/>
      <w:r>
        <w:rPr>
          <w:sz w:val="24"/>
          <w:szCs w:val="24"/>
          <w:lang w:val="en-GB"/>
        </w:rPr>
        <w:t xml:space="preserve"> abundance distribution within the species range does not clearly follow the “abundant centre” (f</w:t>
      </w:r>
      <w:r>
        <w:rPr>
          <w:sz w:val="24"/>
          <w:szCs w:val="24"/>
          <w:shd w:val="clear" w:color="auto" w:fill="FFFF00"/>
          <w:lang w:val="en-GB"/>
        </w:rPr>
        <w:t>igure 5, A</w:t>
      </w:r>
      <w:r>
        <w:rPr>
          <w:sz w:val="24"/>
          <w:szCs w:val="24"/>
          <w:lang w:val="en-GB"/>
        </w:rPr>
        <w:t xml:space="preserve">) and is more likely a “ramped north” (for names of distribution shapes see </w:t>
      </w:r>
      <w:proofErr w:type="spellStart"/>
      <w:r>
        <w:rPr>
          <w:sz w:val="24"/>
          <w:szCs w:val="24"/>
          <w:lang w:val="en-GB"/>
        </w:rPr>
        <w:t>Sagarin</w:t>
      </w:r>
      <w:proofErr w:type="spellEnd"/>
      <w:r>
        <w:rPr>
          <w:sz w:val="24"/>
          <w:szCs w:val="24"/>
          <w:lang w:val="en-GB"/>
        </w:rPr>
        <w:t xml:space="preserve"> &amp; Gaines, 2002). Surprisingly, mean adult (&gt;1 mm) </w:t>
      </w:r>
      <w:proofErr w:type="spellStart"/>
      <w:r>
        <w:rPr>
          <w:i/>
          <w:sz w:val="24"/>
          <w:szCs w:val="24"/>
          <w:lang w:val="en-GB"/>
        </w:rPr>
        <w:t>Macoma</w:t>
      </w:r>
      <w:proofErr w:type="spellEnd"/>
      <w:r>
        <w:rPr>
          <w:sz w:val="24"/>
          <w:szCs w:val="24"/>
          <w:lang w:val="en-GB"/>
        </w:rPr>
        <w:t xml:space="preserve"> densities in West </w:t>
      </w:r>
      <w:proofErr w:type="spellStart"/>
      <w:r>
        <w:rPr>
          <w:sz w:val="24"/>
          <w:szCs w:val="24"/>
          <w:lang w:val="en-GB"/>
        </w:rPr>
        <w:t>Murman</w:t>
      </w:r>
      <w:proofErr w:type="spellEnd"/>
      <w:r>
        <w:rPr>
          <w:sz w:val="24"/>
          <w:szCs w:val="24"/>
          <w:lang w:val="en-GB"/>
        </w:rPr>
        <w:t xml:space="preserve"> local populations were more similar to the White and Baltic Seas, and </w:t>
      </w:r>
      <w:ins w:id="224" w:author="WiZaRd" w:date="2014-11-19T11:02:00Z">
        <w:r w:rsidR="00034660">
          <w:rPr>
            <w:sz w:val="24"/>
            <w:szCs w:val="24"/>
            <w:lang w:val="en-US"/>
          </w:rPr>
          <w:t xml:space="preserve">were </w:t>
        </w:r>
      </w:ins>
      <w:r>
        <w:rPr>
          <w:sz w:val="24"/>
          <w:szCs w:val="24"/>
          <w:lang w:val="en-GB"/>
        </w:rPr>
        <w:t>higher than long-term mean values available for North Sea and Bay of Biscay (</w:t>
      </w:r>
      <w:r>
        <w:rPr>
          <w:sz w:val="24"/>
          <w:szCs w:val="24"/>
          <w:shd w:val="clear" w:color="auto" w:fill="FFFF00"/>
          <w:lang w:val="en-GB"/>
        </w:rPr>
        <w:t>see supplementary</w:t>
      </w:r>
      <w:r>
        <w:rPr>
          <w:sz w:val="24"/>
          <w:szCs w:val="24"/>
          <w:lang w:val="en-GB"/>
        </w:rPr>
        <w:t xml:space="preserve">). </w:t>
      </w:r>
      <w:commentRangeStart w:id="225"/>
      <w:r>
        <w:rPr>
          <w:sz w:val="24"/>
          <w:szCs w:val="24"/>
          <w:lang w:val="en-GB"/>
        </w:rPr>
        <w:t xml:space="preserve">This result </w:t>
      </w:r>
      <w:del w:id="226" w:author="WiZaRd" w:date="2014-11-19T11:03:00Z">
        <w:r w:rsidDel="00034660">
          <w:rPr>
            <w:sz w:val="24"/>
            <w:szCs w:val="24"/>
            <w:lang w:val="en-GB"/>
          </w:rPr>
          <w:delText>is consistent</w:delText>
        </w:r>
      </w:del>
      <w:ins w:id="227" w:author="WiZaRd" w:date="2014-11-19T11:03:00Z">
        <w:r w:rsidR="00034660">
          <w:rPr>
            <w:sz w:val="24"/>
            <w:szCs w:val="24"/>
            <w:lang w:val="en-GB"/>
          </w:rPr>
          <w:t>corresponds</w:t>
        </w:r>
      </w:ins>
      <w:r>
        <w:rPr>
          <w:sz w:val="24"/>
          <w:szCs w:val="24"/>
          <w:lang w:val="en-GB"/>
        </w:rPr>
        <w:t xml:space="preserve"> with the distribution of Atlantic </w:t>
      </w:r>
      <w:proofErr w:type="spellStart"/>
      <w:r>
        <w:rPr>
          <w:i/>
          <w:sz w:val="24"/>
          <w:szCs w:val="24"/>
          <w:lang w:val="en-GB"/>
        </w:rPr>
        <w:t>Macoma</w:t>
      </w:r>
      <w:proofErr w:type="spellEnd"/>
      <w:r>
        <w:rPr>
          <w:i/>
          <w:sz w:val="24"/>
          <w:szCs w:val="24"/>
          <w:lang w:val="en-GB"/>
        </w:rPr>
        <w:t xml:space="preserve"> </w:t>
      </w:r>
      <w:proofErr w:type="spellStart"/>
      <w:r>
        <w:rPr>
          <w:i/>
          <w:sz w:val="24"/>
          <w:szCs w:val="24"/>
          <w:lang w:val="en-GB"/>
        </w:rPr>
        <w:t>balthica</w:t>
      </w:r>
      <w:proofErr w:type="spellEnd"/>
      <w:r>
        <w:rPr>
          <w:i/>
          <w:sz w:val="24"/>
          <w:szCs w:val="24"/>
          <w:lang w:val="en-GB"/>
        </w:rPr>
        <w:t xml:space="preserve"> </w:t>
      </w:r>
      <w:proofErr w:type="spellStart"/>
      <w:r>
        <w:rPr>
          <w:i/>
          <w:sz w:val="24"/>
          <w:szCs w:val="24"/>
          <w:lang w:val="en-GB"/>
        </w:rPr>
        <w:t>rubra</w:t>
      </w:r>
      <w:proofErr w:type="spellEnd"/>
      <w:r>
        <w:rPr>
          <w:sz w:val="24"/>
          <w:szCs w:val="24"/>
          <w:lang w:val="en-GB"/>
        </w:rPr>
        <w:t xml:space="preserve"> and Pacific </w:t>
      </w:r>
      <w:proofErr w:type="spellStart"/>
      <w:r>
        <w:rPr>
          <w:i/>
          <w:sz w:val="24"/>
          <w:szCs w:val="24"/>
          <w:lang w:val="en-GB"/>
        </w:rPr>
        <w:t>Macoma</w:t>
      </w:r>
      <w:proofErr w:type="spellEnd"/>
      <w:r>
        <w:rPr>
          <w:i/>
          <w:sz w:val="24"/>
          <w:szCs w:val="24"/>
          <w:lang w:val="en-GB"/>
        </w:rPr>
        <w:t xml:space="preserve"> </w:t>
      </w:r>
      <w:proofErr w:type="spellStart"/>
      <w:r>
        <w:rPr>
          <w:i/>
          <w:sz w:val="24"/>
          <w:szCs w:val="24"/>
          <w:lang w:val="en-GB"/>
        </w:rPr>
        <w:t>balthica</w:t>
      </w:r>
      <w:proofErr w:type="spellEnd"/>
      <w:r>
        <w:rPr>
          <w:i/>
          <w:sz w:val="24"/>
          <w:szCs w:val="24"/>
          <w:lang w:val="en-GB"/>
        </w:rPr>
        <w:t xml:space="preserve"> </w:t>
      </w:r>
      <w:proofErr w:type="spellStart"/>
      <w:r>
        <w:rPr>
          <w:i/>
          <w:sz w:val="24"/>
          <w:szCs w:val="24"/>
          <w:lang w:val="en-GB"/>
        </w:rPr>
        <w:t>balthica</w:t>
      </w:r>
      <w:proofErr w:type="spellEnd"/>
      <w:r>
        <w:rPr>
          <w:sz w:val="24"/>
          <w:szCs w:val="24"/>
          <w:lang w:val="en-GB"/>
        </w:rPr>
        <w:t xml:space="preserve"> lineages in Europe </w:t>
      </w:r>
      <w:commentRangeEnd w:id="225"/>
      <w:r w:rsidR="00034660">
        <w:rPr>
          <w:rStyle w:val="af6"/>
        </w:rPr>
        <w:commentReference w:id="225"/>
      </w:r>
      <w:r>
        <w:rPr>
          <w:sz w:val="24"/>
          <w:szCs w:val="24"/>
          <w:lang w:val="en-GB"/>
        </w:rPr>
        <w:t>(</w:t>
      </w:r>
      <w:proofErr w:type="spellStart"/>
      <w:r>
        <w:rPr>
          <w:sz w:val="24"/>
          <w:szCs w:val="24"/>
          <w:lang w:val="en-GB"/>
        </w:rPr>
        <w:t>Nikula</w:t>
      </w:r>
      <w:proofErr w:type="spellEnd"/>
      <w:r>
        <w:rPr>
          <w:sz w:val="24"/>
          <w:szCs w:val="24"/>
          <w:lang w:val="en-GB"/>
        </w:rPr>
        <w:t xml:space="preserve"> et al., 2007; </w:t>
      </w:r>
      <w:proofErr w:type="spellStart"/>
      <w:r>
        <w:rPr>
          <w:sz w:val="24"/>
          <w:szCs w:val="24"/>
          <w:lang w:val="en-GB"/>
        </w:rPr>
        <w:t>Strelkov</w:t>
      </w:r>
      <w:proofErr w:type="spellEnd"/>
      <w:r>
        <w:rPr>
          <w:sz w:val="24"/>
          <w:szCs w:val="24"/>
          <w:lang w:val="en-GB"/>
        </w:rPr>
        <w:t xml:space="preserve"> et al., 2007). European Atlantic </w:t>
      </w:r>
      <w:proofErr w:type="spellStart"/>
      <w:r>
        <w:rPr>
          <w:i/>
          <w:sz w:val="24"/>
          <w:szCs w:val="24"/>
          <w:lang w:val="en-GB"/>
        </w:rPr>
        <w:t>M.b.rubra</w:t>
      </w:r>
      <w:proofErr w:type="spellEnd"/>
      <w:r>
        <w:rPr>
          <w:sz w:val="24"/>
          <w:szCs w:val="24"/>
          <w:lang w:val="en-GB"/>
        </w:rPr>
        <w:t xml:space="preserve"> inhabits North Sea and Northeast Atlantic coasts, while </w:t>
      </w:r>
      <w:proofErr w:type="spellStart"/>
      <w:r>
        <w:rPr>
          <w:i/>
          <w:sz w:val="24"/>
          <w:szCs w:val="24"/>
          <w:lang w:val="en-GB"/>
        </w:rPr>
        <w:t>M.b.balthica</w:t>
      </w:r>
      <w:proofErr w:type="spellEnd"/>
      <w:r>
        <w:rPr>
          <w:sz w:val="24"/>
          <w:szCs w:val="24"/>
          <w:lang w:val="en-GB"/>
        </w:rPr>
        <w:t xml:space="preserve"> occurs together </w:t>
      </w:r>
      <w:proofErr w:type="spellStart"/>
      <w:r>
        <w:rPr>
          <w:i/>
          <w:sz w:val="24"/>
          <w:szCs w:val="24"/>
          <w:lang w:val="en-GB"/>
        </w:rPr>
        <w:t>M.b.rubra</w:t>
      </w:r>
      <w:proofErr w:type="spellEnd"/>
      <w:r>
        <w:rPr>
          <w:sz w:val="24"/>
          <w:szCs w:val="24"/>
          <w:lang w:val="en-GB"/>
        </w:rPr>
        <w:t xml:space="preserve"> in the Baltic and northern marginal seas and is regarded as a result of trans-Arctic invasion in early Holocene (</w:t>
      </w:r>
      <w:proofErr w:type="spellStart"/>
      <w:r>
        <w:rPr>
          <w:sz w:val="24"/>
          <w:szCs w:val="24"/>
          <w:lang w:val="en-GB"/>
        </w:rPr>
        <w:t>Nikula</w:t>
      </w:r>
      <w:proofErr w:type="spellEnd"/>
      <w:r>
        <w:rPr>
          <w:sz w:val="24"/>
          <w:szCs w:val="24"/>
          <w:lang w:val="en-GB"/>
        </w:rPr>
        <w:t xml:space="preserve"> et al., 2007).</w:t>
      </w:r>
    </w:p>
    <w:p w14:paraId="69E6919F" w14:textId="77777777" w:rsidR="00E53223" w:rsidRDefault="00E53223">
      <w:pPr>
        <w:spacing w:line="480" w:lineRule="auto"/>
        <w:ind w:firstLine="567"/>
        <w:rPr>
          <w:sz w:val="24"/>
          <w:szCs w:val="24"/>
          <w:lang w:val="en-GB"/>
        </w:rPr>
      </w:pPr>
      <w:r>
        <w:rPr>
          <w:sz w:val="24"/>
          <w:szCs w:val="24"/>
          <w:lang w:val="en-GB"/>
        </w:rPr>
        <w:t xml:space="preserve">Mean densities of adult </w:t>
      </w:r>
      <w:proofErr w:type="spellStart"/>
      <w:r>
        <w:rPr>
          <w:i/>
          <w:sz w:val="24"/>
          <w:szCs w:val="24"/>
          <w:lang w:val="en-GB"/>
        </w:rPr>
        <w:t>Cerastoderma</w:t>
      </w:r>
      <w:proofErr w:type="spellEnd"/>
      <w:r>
        <w:rPr>
          <w:i/>
          <w:sz w:val="24"/>
          <w:szCs w:val="24"/>
          <w:lang w:val="en-GB"/>
        </w:rPr>
        <w:t> </w:t>
      </w:r>
      <w:proofErr w:type="spellStart"/>
      <w:r>
        <w:rPr>
          <w:i/>
          <w:sz w:val="24"/>
          <w:szCs w:val="24"/>
          <w:lang w:val="en-GB"/>
        </w:rPr>
        <w:t>edule</w:t>
      </w:r>
      <w:proofErr w:type="spellEnd"/>
      <w:r>
        <w:rPr>
          <w:sz w:val="24"/>
          <w:szCs w:val="24"/>
          <w:lang w:val="en-GB"/>
        </w:rPr>
        <w:t xml:space="preserve"> on the </w:t>
      </w:r>
      <w:proofErr w:type="spellStart"/>
      <w:r>
        <w:rPr>
          <w:sz w:val="24"/>
          <w:szCs w:val="24"/>
          <w:lang w:val="en-GB"/>
        </w:rPr>
        <w:t>Murman</w:t>
      </w:r>
      <w:proofErr w:type="spellEnd"/>
      <w:r>
        <w:rPr>
          <w:sz w:val="24"/>
          <w:szCs w:val="24"/>
          <w:lang w:val="en-GB"/>
        </w:rPr>
        <w:t xml:space="preserve"> coast of the Barents Sea, varying in most sites around 10 </w:t>
      </w:r>
      <w:proofErr w:type="spellStart"/>
      <w:r>
        <w:rPr>
          <w:sz w:val="24"/>
          <w:szCs w:val="24"/>
          <w:lang w:val="en-GB"/>
        </w:rPr>
        <w:t>ind.</w:t>
      </w:r>
      <w:proofErr w:type="spellEnd"/>
      <w:r>
        <w:rPr>
          <w:sz w:val="24"/>
          <w:szCs w:val="24"/>
          <w:lang w:val="en-GB"/>
        </w:rPr>
        <w:t xml:space="preserve"> m</w:t>
      </w:r>
      <w:r>
        <w:rPr>
          <w:sz w:val="24"/>
          <w:szCs w:val="24"/>
          <w:vertAlign w:val="superscript"/>
          <w:lang w:val="en-GB"/>
        </w:rPr>
        <w:t>-2</w:t>
      </w:r>
      <w:r>
        <w:rPr>
          <w:sz w:val="24"/>
          <w:szCs w:val="24"/>
          <w:lang w:val="en-GB"/>
        </w:rPr>
        <w:t xml:space="preserve"> were generally lower than in other parts of the species range (</w:t>
      </w:r>
      <w:proofErr w:type="spellStart"/>
      <w:r>
        <w:rPr>
          <w:sz w:val="24"/>
          <w:szCs w:val="24"/>
          <w:lang w:val="en-GB"/>
        </w:rPr>
        <w:t>Beukema</w:t>
      </w:r>
      <w:proofErr w:type="spellEnd"/>
      <w:r>
        <w:rPr>
          <w:sz w:val="24"/>
          <w:szCs w:val="24"/>
          <w:lang w:val="en-GB"/>
        </w:rPr>
        <w:t xml:space="preserve">, 1989; </w:t>
      </w:r>
      <w:proofErr w:type="spellStart"/>
      <w:r>
        <w:rPr>
          <w:sz w:val="24"/>
          <w:szCs w:val="24"/>
          <w:lang w:val="en-GB"/>
        </w:rPr>
        <w:t>Ivell</w:t>
      </w:r>
      <w:proofErr w:type="spellEnd"/>
      <w:r>
        <w:rPr>
          <w:sz w:val="24"/>
          <w:szCs w:val="24"/>
          <w:lang w:val="en-GB"/>
        </w:rPr>
        <w:t xml:space="preserve">, 1989; André, Rosenberg, 1991; </w:t>
      </w:r>
      <w:proofErr w:type="spellStart"/>
      <w:r>
        <w:rPr>
          <w:sz w:val="24"/>
          <w:szCs w:val="24"/>
          <w:lang w:val="en-GB"/>
        </w:rPr>
        <w:t>Bachelet</w:t>
      </w:r>
      <w:proofErr w:type="spellEnd"/>
      <w:r>
        <w:rPr>
          <w:sz w:val="24"/>
          <w:szCs w:val="24"/>
          <w:lang w:val="en-GB"/>
        </w:rPr>
        <w:t xml:space="preserve"> et al., 1992; </w:t>
      </w:r>
      <w:proofErr w:type="spellStart"/>
      <w:r>
        <w:rPr>
          <w:sz w:val="24"/>
          <w:szCs w:val="24"/>
          <w:lang w:val="en-GB"/>
        </w:rPr>
        <w:t>Montaudouin</w:t>
      </w:r>
      <w:proofErr w:type="spellEnd"/>
      <w:r>
        <w:rPr>
          <w:sz w:val="24"/>
          <w:szCs w:val="24"/>
          <w:lang w:val="en-GB"/>
        </w:rPr>
        <w:t xml:space="preserve">, </w:t>
      </w:r>
      <w:proofErr w:type="spellStart"/>
      <w:r>
        <w:rPr>
          <w:sz w:val="24"/>
          <w:szCs w:val="24"/>
          <w:lang w:val="en-GB"/>
        </w:rPr>
        <w:t>Bachelet</w:t>
      </w:r>
      <w:proofErr w:type="spellEnd"/>
      <w:r>
        <w:rPr>
          <w:sz w:val="24"/>
          <w:szCs w:val="24"/>
          <w:lang w:val="en-GB"/>
        </w:rPr>
        <w:t xml:space="preserve">, 1996; Ramon, 2003; Dare et al., 2004). Very similar to </w:t>
      </w:r>
      <w:ins w:id="228" w:author="WiZaRd" w:date="2014-11-19T11:05:00Z">
        <w:r w:rsidR="00034660">
          <w:rPr>
            <w:sz w:val="24"/>
            <w:szCs w:val="24"/>
            <w:lang w:val="en-US"/>
          </w:rPr>
          <w:t xml:space="preserve">the </w:t>
        </w:r>
      </w:ins>
      <w:r>
        <w:rPr>
          <w:sz w:val="24"/>
          <w:szCs w:val="24"/>
          <w:lang w:val="en-GB"/>
        </w:rPr>
        <w:t xml:space="preserve">Barents Sea cockle density was previously reported from </w:t>
      </w:r>
      <w:proofErr w:type="spellStart"/>
      <w:r>
        <w:rPr>
          <w:sz w:val="24"/>
          <w:szCs w:val="24"/>
          <w:lang w:val="en-GB"/>
        </w:rPr>
        <w:t>Tromsø</w:t>
      </w:r>
      <w:proofErr w:type="spellEnd"/>
      <w:r>
        <w:rPr>
          <w:sz w:val="24"/>
          <w:szCs w:val="24"/>
          <w:lang w:val="en-GB"/>
        </w:rPr>
        <w:t>, North Norway (</w:t>
      </w:r>
      <w:proofErr w:type="spellStart"/>
      <w:r>
        <w:rPr>
          <w:sz w:val="24"/>
          <w:szCs w:val="24"/>
          <w:lang w:val="en-GB"/>
        </w:rPr>
        <w:t>Oug</w:t>
      </w:r>
      <w:proofErr w:type="spellEnd"/>
      <w:r>
        <w:rPr>
          <w:sz w:val="24"/>
          <w:szCs w:val="24"/>
          <w:lang w:val="en-GB"/>
        </w:rPr>
        <w:t>, 2001)</w:t>
      </w:r>
      <w:del w:id="229" w:author="WiZaRd" w:date="2014-11-19T11:06:00Z">
        <w:r w:rsidDel="00034660">
          <w:rPr>
            <w:sz w:val="24"/>
            <w:szCs w:val="24"/>
            <w:lang w:val="en-GB"/>
          </w:rPr>
          <w:delText>,</w:delText>
        </w:r>
      </w:del>
      <w:ins w:id="230" w:author="WiZaRd" w:date="2014-11-19T11:06:00Z">
        <w:r w:rsidR="00034660">
          <w:rPr>
            <w:sz w:val="24"/>
            <w:szCs w:val="24"/>
            <w:lang w:val="en-GB"/>
          </w:rPr>
          <w:t>.</w:t>
        </w:r>
      </w:ins>
      <w:r>
        <w:rPr>
          <w:sz w:val="24"/>
          <w:szCs w:val="24"/>
          <w:lang w:val="en-GB"/>
        </w:rPr>
        <w:t xml:space="preserve"> </w:t>
      </w:r>
      <w:del w:id="231" w:author="WiZaRd" w:date="2014-11-19T11:06:00Z">
        <w:r w:rsidDel="00034660">
          <w:rPr>
            <w:sz w:val="24"/>
            <w:szCs w:val="24"/>
            <w:lang w:val="en-GB"/>
          </w:rPr>
          <w:delText xml:space="preserve">which </w:delText>
        </w:r>
      </w:del>
      <w:ins w:id="232" w:author="WiZaRd" w:date="2014-11-19T11:06:00Z">
        <w:r w:rsidR="00034660">
          <w:rPr>
            <w:sz w:val="24"/>
            <w:szCs w:val="24"/>
            <w:lang w:val="en-GB"/>
          </w:rPr>
          <w:t xml:space="preserve">That data </w:t>
        </w:r>
      </w:ins>
      <w:r>
        <w:rPr>
          <w:sz w:val="24"/>
          <w:szCs w:val="24"/>
          <w:lang w:val="en-GB"/>
        </w:rPr>
        <w:t xml:space="preserve">also supports </w:t>
      </w:r>
      <w:ins w:id="233" w:author="WiZaRd" w:date="2014-11-19T11:06:00Z">
        <w:r w:rsidR="00034660">
          <w:rPr>
            <w:sz w:val="24"/>
            <w:szCs w:val="24"/>
            <w:lang w:val="en-GB"/>
          </w:rPr>
          <w:t xml:space="preserve">hypothesis </w:t>
        </w:r>
      </w:ins>
      <w:r>
        <w:rPr>
          <w:sz w:val="24"/>
          <w:szCs w:val="24"/>
          <w:lang w:val="en-GB"/>
        </w:rPr>
        <w:t xml:space="preserve">that low abundance is typical feature of the northern part of the species range. </w:t>
      </w:r>
      <w:proofErr w:type="spellStart"/>
      <w:r>
        <w:rPr>
          <w:i/>
          <w:sz w:val="24"/>
          <w:szCs w:val="24"/>
          <w:lang w:val="en-GB"/>
        </w:rPr>
        <w:t>Cerastoderma</w:t>
      </w:r>
      <w:proofErr w:type="spellEnd"/>
      <w:r>
        <w:rPr>
          <w:i/>
          <w:sz w:val="24"/>
          <w:szCs w:val="24"/>
          <w:lang w:val="en-GB"/>
        </w:rPr>
        <w:t xml:space="preserve"> </w:t>
      </w:r>
      <w:proofErr w:type="spellStart"/>
      <w:r>
        <w:rPr>
          <w:i/>
          <w:sz w:val="24"/>
          <w:szCs w:val="24"/>
          <w:lang w:val="en-GB"/>
        </w:rPr>
        <w:t>edule</w:t>
      </w:r>
      <w:proofErr w:type="spellEnd"/>
      <w:r>
        <w:rPr>
          <w:sz w:val="24"/>
          <w:szCs w:val="24"/>
          <w:lang w:val="en-GB"/>
        </w:rPr>
        <w:t xml:space="preserve"> abundance distribution pattern within the range could be named as “abundant centre” (f</w:t>
      </w:r>
      <w:r>
        <w:rPr>
          <w:sz w:val="24"/>
          <w:szCs w:val="24"/>
          <w:shd w:val="clear" w:color="auto" w:fill="FFFF00"/>
          <w:lang w:val="en-GB"/>
        </w:rPr>
        <w:t>igure 5, B</w:t>
      </w:r>
      <w:del w:id="234" w:author="WiZaRd" w:date="2014-11-19T11:07:00Z">
        <w:r w:rsidDel="00034660">
          <w:rPr>
            <w:sz w:val="24"/>
            <w:szCs w:val="24"/>
            <w:lang w:val="en-GB"/>
          </w:rPr>
          <w:delText xml:space="preserve">), </w:delText>
        </w:r>
      </w:del>
      <w:ins w:id="235" w:author="WiZaRd" w:date="2014-11-19T11:07:00Z">
        <w:r w:rsidR="00034660">
          <w:rPr>
            <w:sz w:val="24"/>
            <w:szCs w:val="24"/>
            <w:lang w:val="en-GB"/>
          </w:rPr>
          <w:t xml:space="preserve">). </w:t>
        </w:r>
      </w:ins>
      <w:proofErr w:type="spellStart"/>
      <w:ins w:id="236" w:author="WiZaRd" w:date="2014-11-19T11:08:00Z">
        <w:r w:rsidR="00034660">
          <w:rPr>
            <w:sz w:val="24"/>
            <w:szCs w:val="24"/>
            <w:lang w:val="en-GB"/>
          </w:rPr>
          <w:t>Takimg</w:t>
        </w:r>
        <w:proofErr w:type="spellEnd"/>
        <w:r w:rsidR="00034660">
          <w:rPr>
            <w:sz w:val="24"/>
            <w:szCs w:val="24"/>
            <w:lang w:val="en-GB"/>
          </w:rPr>
          <w:t xml:space="preserve"> into account that at southernmost distribution limit, </w:t>
        </w:r>
        <w:proofErr w:type="spellStart"/>
        <w:r w:rsidR="00034660">
          <w:rPr>
            <w:sz w:val="24"/>
            <w:szCs w:val="24"/>
            <w:lang w:val="en-GB"/>
          </w:rPr>
          <w:t>Merja</w:t>
        </w:r>
        <w:proofErr w:type="spellEnd"/>
        <w:r w:rsidR="00034660">
          <w:rPr>
            <w:sz w:val="24"/>
            <w:szCs w:val="24"/>
            <w:lang w:val="en-GB"/>
          </w:rPr>
          <w:t xml:space="preserve"> </w:t>
        </w:r>
        <w:proofErr w:type="spellStart"/>
        <w:r w:rsidR="00034660">
          <w:rPr>
            <w:sz w:val="24"/>
            <w:szCs w:val="24"/>
            <w:lang w:val="en-GB"/>
          </w:rPr>
          <w:t>Zerga</w:t>
        </w:r>
        <w:proofErr w:type="spellEnd"/>
        <w:r w:rsidR="00034660">
          <w:rPr>
            <w:sz w:val="24"/>
            <w:szCs w:val="24"/>
            <w:lang w:val="en-GB"/>
          </w:rPr>
          <w:t xml:space="preserve"> </w:t>
        </w:r>
        <w:r w:rsidR="00034660">
          <w:rPr>
            <w:sz w:val="24"/>
            <w:szCs w:val="24"/>
            <w:lang w:val="en-GB"/>
          </w:rPr>
          <w:lastRenderedPageBreak/>
          <w:t xml:space="preserve">(Morocco), cockle density may reach 1200 </w:t>
        </w:r>
        <w:proofErr w:type="spellStart"/>
        <w:r w:rsidR="00034660">
          <w:rPr>
            <w:sz w:val="24"/>
            <w:szCs w:val="24"/>
            <w:lang w:val="en-GB"/>
          </w:rPr>
          <w:t>ind</w:t>
        </w:r>
        <w:proofErr w:type="spellEnd"/>
        <w:r w:rsidR="00034660">
          <w:rPr>
            <w:sz w:val="24"/>
            <w:szCs w:val="24"/>
            <w:lang w:val="en-GB"/>
          </w:rPr>
          <w:t xml:space="preserve"> m</w:t>
        </w:r>
        <w:r w:rsidR="00034660">
          <w:rPr>
            <w:sz w:val="24"/>
            <w:szCs w:val="24"/>
            <w:vertAlign w:val="superscript"/>
            <w:lang w:val="en-GB"/>
          </w:rPr>
          <w:t>-2</w:t>
        </w:r>
        <w:r w:rsidR="00034660">
          <w:rPr>
            <w:sz w:val="24"/>
            <w:szCs w:val="24"/>
            <w:lang w:val="en-GB"/>
          </w:rPr>
          <w:t xml:space="preserve"> with long-term mean of 638 </w:t>
        </w:r>
        <w:proofErr w:type="spellStart"/>
        <w:r w:rsidR="00034660">
          <w:rPr>
            <w:sz w:val="24"/>
            <w:szCs w:val="24"/>
            <w:lang w:val="en-GB"/>
          </w:rPr>
          <w:t>ind</w:t>
        </w:r>
        <w:proofErr w:type="spellEnd"/>
        <w:r w:rsidR="00034660">
          <w:rPr>
            <w:sz w:val="24"/>
            <w:szCs w:val="24"/>
            <w:lang w:val="en-GB"/>
          </w:rPr>
          <w:t xml:space="preserve"> m</w:t>
        </w:r>
        <w:r w:rsidR="00034660">
          <w:rPr>
            <w:sz w:val="24"/>
            <w:szCs w:val="24"/>
            <w:vertAlign w:val="superscript"/>
            <w:lang w:val="en-GB"/>
          </w:rPr>
          <w:t>-</w:t>
        </w:r>
        <w:proofErr w:type="gramStart"/>
        <w:r w:rsidR="00034660">
          <w:rPr>
            <w:sz w:val="24"/>
            <w:szCs w:val="24"/>
            <w:vertAlign w:val="superscript"/>
            <w:lang w:val="en-GB"/>
          </w:rPr>
          <w:t xml:space="preserve">2 </w:t>
        </w:r>
        <w:r w:rsidR="00034660">
          <w:rPr>
            <w:sz w:val="24"/>
            <w:szCs w:val="24"/>
            <w:lang w:val="en-GB"/>
          </w:rPr>
          <w:t>,</w:t>
        </w:r>
        <w:proofErr w:type="gramEnd"/>
        <w:r w:rsidR="00034660">
          <w:rPr>
            <w:sz w:val="24"/>
            <w:szCs w:val="24"/>
            <w:lang w:val="en-GB"/>
          </w:rPr>
          <w:t xml:space="preserve"> </w:t>
        </w:r>
      </w:ins>
      <w:del w:id="237" w:author="WiZaRd" w:date="2014-11-19T11:07:00Z">
        <w:r w:rsidDel="00034660">
          <w:rPr>
            <w:sz w:val="24"/>
            <w:szCs w:val="24"/>
            <w:lang w:val="en-GB"/>
          </w:rPr>
          <w:delText>however it is</w:delText>
        </w:r>
      </w:del>
      <w:ins w:id="238" w:author="WiZaRd" w:date="2014-11-19T11:08:00Z">
        <w:r w:rsidR="00034660">
          <w:rPr>
            <w:sz w:val="24"/>
            <w:szCs w:val="24"/>
            <w:lang w:val="en-GB"/>
          </w:rPr>
          <w:t>abundance pattern</w:t>
        </w:r>
      </w:ins>
      <w:ins w:id="239" w:author="WiZaRd" w:date="2014-11-19T11:07:00Z">
        <w:r w:rsidR="00034660">
          <w:rPr>
            <w:sz w:val="24"/>
            <w:szCs w:val="24"/>
            <w:lang w:val="en-GB"/>
          </w:rPr>
          <w:t xml:space="preserve"> could be</w:t>
        </w:r>
      </w:ins>
      <w:r>
        <w:rPr>
          <w:sz w:val="24"/>
          <w:szCs w:val="24"/>
          <w:lang w:val="en-GB"/>
        </w:rPr>
        <w:t xml:space="preserve"> probably transitional between typical “abundant centre” and “</w:t>
      </w:r>
      <w:proofErr w:type="spellStart"/>
      <w:r>
        <w:rPr>
          <w:sz w:val="24"/>
          <w:szCs w:val="24"/>
          <w:lang w:val="en-GB"/>
        </w:rPr>
        <w:t>rumped</w:t>
      </w:r>
      <w:proofErr w:type="spellEnd"/>
      <w:r>
        <w:rPr>
          <w:sz w:val="24"/>
          <w:szCs w:val="24"/>
          <w:lang w:val="en-GB"/>
        </w:rPr>
        <w:t xml:space="preserve"> south”, because </w:t>
      </w:r>
      <w:del w:id="240" w:author="WiZaRd" w:date="2014-11-19T11:08:00Z">
        <w:r w:rsidDel="00034660">
          <w:rPr>
            <w:sz w:val="24"/>
            <w:szCs w:val="24"/>
            <w:lang w:val="en-GB"/>
          </w:rPr>
          <w:delText>at southernmost distribution limit, Merja Zerga (Morocco), cockle density may reach 1200 ind m</w:delText>
        </w:r>
        <w:r w:rsidDel="00034660">
          <w:rPr>
            <w:sz w:val="24"/>
            <w:szCs w:val="24"/>
            <w:vertAlign w:val="superscript"/>
            <w:lang w:val="en-GB"/>
          </w:rPr>
          <w:delText>-2</w:delText>
        </w:r>
        <w:r w:rsidDel="00034660">
          <w:rPr>
            <w:sz w:val="24"/>
            <w:szCs w:val="24"/>
            <w:lang w:val="en-GB"/>
          </w:rPr>
          <w:delText xml:space="preserve"> with long-term mean of 638 ind m</w:delText>
        </w:r>
        <w:r w:rsidDel="00034660">
          <w:rPr>
            <w:sz w:val="24"/>
            <w:szCs w:val="24"/>
            <w:vertAlign w:val="superscript"/>
            <w:lang w:val="en-GB"/>
          </w:rPr>
          <w:delText xml:space="preserve">-2 </w:delText>
        </w:r>
      </w:del>
      <w:r>
        <w:rPr>
          <w:sz w:val="24"/>
          <w:szCs w:val="24"/>
          <w:lang w:val="en-GB"/>
        </w:rPr>
        <w:t xml:space="preserve">(Gam et al., 2010). </w:t>
      </w:r>
    </w:p>
    <w:p w14:paraId="4D6D7B32" w14:textId="77777777" w:rsidR="00E53223" w:rsidRDefault="00E53223">
      <w:pPr>
        <w:spacing w:line="480" w:lineRule="auto"/>
        <w:ind w:firstLine="567"/>
        <w:rPr>
          <w:i/>
          <w:sz w:val="24"/>
          <w:szCs w:val="24"/>
          <w:lang w:val="en-GB"/>
        </w:rPr>
      </w:pPr>
      <w:r>
        <w:rPr>
          <w:sz w:val="24"/>
          <w:szCs w:val="24"/>
          <w:lang w:val="en-GB"/>
        </w:rPr>
        <w:t xml:space="preserve">Current easternmost </w:t>
      </w:r>
      <w:proofErr w:type="spellStart"/>
      <w:r>
        <w:rPr>
          <w:i/>
          <w:sz w:val="24"/>
          <w:szCs w:val="24"/>
          <w:lang w:val="en-GB"/>
        </w:rPr>
        <w:t>Cerastoderma</w:t>
      </w:r>
      <w:proofErr w:type="spellEnd"/>
      <w:r>
        <w:rPr>
          <w:sz w:val="24"/>
          <w:szCs w:val="24"/>
          <w:lang w:val="en-GB"/>
        </w:rPr>
        <w:t xml:space="preserve"> local population is located in </w:t>
      </w:r>
      <w:proofErr w:type="spellStart"/>
      <w:r>
        <w:rPr>
          <w:sz w:val="24"/>
          <w:szCs w:val="24"/>
          <w:lang w:val="en-GB"/>
        </w:rPr>
        <w:t>Trashina</w:t>
      </w:r>
      <w:proofErr w:type="spellEnd"/>
      <w:r>
        <w:rPr>
          <w:sz w:val="24"/>
          <w:szCs w:val="24"/>
          <w:lang w:val="en-GB"/>
        </w:rPr>
        <w:t xml:space="preserve"> bay (</w:t>
      </w:r>
      <w:r>
        <w:rPr>
          <w:rFonts w:cs="Times"/>
          <w:color w:val="1A1718"/>
          <w:kern w:val="1"/>
          <w:sz w:val="24"/>
          <w:szCs w:val="24"/>
          <w:lang w:val="en-GB"/>
        </w:rPr>
        <w:t xml:space="preserve">~68° 59’ N,  ~36° 30’ E), we didn’t find any </w:t>
      </w:r>
      <w:proofErr w:type="gramStart"/>
      <w:r>
        <w:rPr>
          <w:rFonts w:cs="Times"/>
          <w:color w:val="1A1718"/>
          <w:kern w:val="1"/>
          <w:sz w:val="24"/>
          <w:szCs w:val="24"/>
          <w:lang w:val="en-GB"/>
        </w:rPr>
        <w:t>alive</w:t>
      </w:r>
      <w:proofErr w:type="gramEnd"/>
      <w:r>
        <w:rPr>
          <w:rFonts w:cs="Times"/>
          <w:color w:val="1A1718"/>
          <w:kern w:val="1"/>
          <w:sz w:val="24"/>
          <w:szCs w:val="24"/>
          <w:lang w:val="en-GB"/>
        </w:rPr>
        <w:t xml:space="preserve"> cockles further east. However, in </w:t>
      </w:r>
      <w:proofErr w:type="spellStart"/>
      <w:r>
        <w:rPr>
          <w:rFonts w:cs="Times"/>
          <w:color w:val="1A1718"/>
          <w:kern w:val="1"/>
          <w:sz w:val="24"/>
          <w:szCs w:val="24"/>
          <w:lang w:val="en-GB"/>
        </w:rPr>
        <w:t>Drozdovka</w:t>
      </w:r>
      <w:proofErr w:type="spellEnd"/>
      <w:r>
        <w:rPr>
          <w:rFonts w:cs="Times"/>
          <w:color w:val="1A1718"/>
          <w:kern w:val="1"/>
          <w:sz w:val="24"/>
          <w:szCs w:val="24"/>
          <w:lang w:val="en-GB"/>
        </w:rPr>
        <w:t xml:space="preserve"> bay (~100 km east from </w:t>
      </w:r>
      <w:proofErr w:type="spellStart"/>
      <w:r>
        <w:rPr>
          <w:rFonts w:cs="Times"/>
          <w:color w:val="1A1718"/>
          <w:kern w:val="1"/>
          <w:sz w:val="24"/>
          <w:szCs w:val="24"/>
          <w:lang w:val="en-GB"/>
        </w:rPr>
        <w:t>Trashina</w:t>
      </w:r>
      <w:proofErr w:type="spellEnd"/>
      <w:r>
        <w:rPr>
          <w:rFonts w:cs="Times"/>
          <w:color w:val="1A1718"/>
          <w:kern w:val="1"/>
          <w:sz w:val="24"/>
          <w:szCs w:val="24"/>
          <w:lang w:val="en-GB"/>
        </w:rPr>
        <w:t xml:space="preserve">) we’ve </w:t>
      </w:r>
      <w:del w:id="241" w:author="WiZaRd" w:date="2014-11-19T11:10:00Z">
        <w:r w:rsidDel="00034660">
          <w:rPr>
            <w:rFonts w:cs="Times"/>
            <w:color w:val="1A1718"/>
            <w:kern w:val="1"/>
            <w:sz w:val="24"/>
            <w:szCs w:val="24"/>
            <w:lang w:val="en-GB"/>
          </w:rPr>
          <w:delText xml:space="preserve">got </w:delText>
        </w:r>
      </w:del>
      <w:ins w:id="242" w:author="WiZaRd" w:date="2014-11-19T11:10:00Z">
        <w:r w:rsidR="00034660">
          <w:rPr>
            <w:rFonts w:cs="Times"/>
            <w:color w:val="1A1718"/>
            <w:kern w:val="1"/>
            <w:sz w:val="24"/>
            <w:szCs w:val="24"/>
            <w:lang w:val="en-GB"/>
          </w:rPr>
          <w:t xml:space="preserve">found out </w:t>
        </w:r>
      </w:ins>
      <w:r>
        <w:rPr>
          <w:rFonts w:cs="Times"/>
          <w:color w:val="1A1718"/>
          <w:kern w:val="1"/>
          <w:sz w:val="24"/>
          <w:szCs w:val="24"/>
          <w:lang w:val="en-GB"/>
        </w:rPr>
        <w:t xml:space="preserve">two non-fossilized </w:t>
      </w:r>
      <w:proofErr w:type="gramStart"/>
      <w:r>
        <w:rPr>
          <w:rFonts w:cs="Times"/>
          <w:color w:val="1A1718"/>
          <w:kern w:val="1"/>
          <w:sz w:val="24"/>
          <w:szCs w:val="24"/>
          <w:lang w:val="en-GB"/>
        </w:rPr>
        <w:t>cockle shells</w:t>
      </w:r>
      <w:proofErr w:type="gramEnd"/>
      <w:r>
        <w:rPr>
          <w:rFonts w:cs="Times"/>
          <w:color w:val="1A1718"/>
          <w:kern w:val="1"/>
          <w:sz w:val="24"/>
          <w:szCs w:val="24"/>
          <w:lang w:val="en-GB"/>
        </w:rPr>
        <w:t xml:space="preserve">, which means that temporary outbreak settlement of this species occurred </w:t>
      </w:r>
      <w:del w:id="243" w:author="WiZaRd" w:date="2014-11-19T11:11:00Z">
        <w:r w:rsidDel="00034660">
          <w:rPr>
            <w:rFonts w:cs="Times"/>
            <w:color w:val="1A1718"/>
            <w:kern w:val="1"/>
            <w:sz w:val="24"/>
            <w:szCs w:val="24"/>
            <w:lang w:val="en-GB"/>
          </w:rPr>
          <w:delText>t</w:delText>
        </w:r>
      </w:del>
      <w:r>
        <w:rPr>
          <w:rFonts w:cs="Times"/>
          <w:color w:val="1A1718"/>
          <w:kern w:val="1"/>
          <w:sz w:val="24"/>
          <w:szCs w:val="24"/>
          <w:lang w:val="en-GB"/>
        </w:rPr>
        <w:t xml:space="preserve">here some years ago. </w:t>
      </w:r>
      <w:proofErr w:type="spellStart"/>
      <w:r>
        <w:rPr>
          <w:rFonts w:cs="Times"/>
          <w:color w:val="1A1718"/>
          <w:kern w:val="1"/>
          <w:sz w:val="24"/>
          <w:szCs w:val="24"/>
          <w:lang w:val="en-GB"/>
        </w:rPr>
        <w:t>Murman</w:t>
      </w:r>
      <w:proofErr w:type="spellEnd"/>
      <w:r>
        <w:rPr>
          <w:rFonts w:cs="Times"/>
          <w:color w:val="1A1718"/>
          <w:kern w:val="1"/>
          <w:sz w:val="24"/>
          <w:szCs w:val="24"/>
          <w:lang w:val="en-GB"/>
        </w:rPr>
        <w:t xml:space="preserve"> coast clearly is a dynamic range edge for </w:t>
      </w:r>
      <w:proofErr w:type="spellStart"/>
      <w:r>
        <w:rPr>
          <w:rFonts w:cs="Times"/>
          <w:i/>
          <w:color w:val="1A1718"/>
          <w:kern w:val="1"/>
          <w:sz w:val="24"/>
          <w:szCs w:val="24"/>
          <w:lang w:val="en-GB"/>
        </w:rPr>
        <w:t>Cerastoderma</w:t>
      </w:r>
      <w:proofErr w:type="spellEnd"/>
      <w:r>
        <w:rPr>
          <w:rFonts w:cs="Times"/>
          <w:color w:val="1A1718"/>
          <w:kern w:val="1"/>
          <w:sz w:val="24"/>
          <w:szCs w:val="24"/>
          <w:lang w:val="en-GB"/>
        </w:rPr>
        <w:t>, and thus in five other sites (</w:t>
      </w:r>
      <w:proofErr w:type="spellStart"/>
      <w:r>
        <w:rPr>
          <w:rFonts w:cs="Times"/>
          <w:color w:val="1A1718"/>
          <w:kern w:val="1"/>
          <w:sz w:val="24"/>
          <w:szCs w:val="24"/>
          <w:lang w:val="en-GB"/>
        </w:rPr>
        <w:t>Pechenga</w:t>
      </w:r>
      <w:proofErr w:type="spellEnd"/>
      <w:r>
        <w:rPr>
          <w:rFonts w:cs="Times"/>
          <w:color w:val="1A1718"/>
          <w:kern w:val="1"/>
          <w:sz w:val="24"/>
          <w:szCs w:val="24"/>
          <w:lang w:val="en-GB"/>
        </w:rPr>
        <w:t xml:space="preserve">, </w:t>
      </w:r>
      <w:proofErr w:type="spellStart"/>
      <w:r>
        <w:rPr>
          <w:rFonts w:cs="Times"/>
          <w:color w:val="1A1718"/>
          <w:kern w:val="1"/>
          <w:sz w:val="24"/>
          <w:szCs w:val="24"/>
          <w:lang w:val="en-GB"/>
        </w:rPr>
        <w:t>Retinskoe</w:t>
      </w:r>
      <w:proofErr w:type="spellEnd"/>
      <w:r>
        <w:rPr>
          <w:rFonts w:cs="Times"/>
          <w:color w:val="1A1718"/>
          <w:kern w:val="1"/>
          <w:sz w:val="24"/>
          <w:szCs w:val="24"/>
          <w:lang w:val="en-GB"/>
        </w:rPr>
        <w:t xml:space="preserve">, </w:t>
      </w:r>
      <w:del w:id="244" w:author="WiZaRd" w:date="2014-11-19T11:11:00Z">
        <w:r w:rsidDel="00034660">
          <w:rPr>
            <w:rFonts w:cs="Times"/>
            <w:color w:val="1A1718"/>
            <w:kern w:val="1"/>
            <w:sz w:val="24"/>
            <w:szCs w:val="24"/>
            <w:lang w:val="en-GB"/>
          </w:rPr>
          <w:delText xml:space="preserve"> </w:delText>
        </w:r>
      </w:del>
      <w:proofErr w:type="spellStart"/>
      <w:r>
        <w:rPr>
          <w:rFonts w:cs="Times"/>
          <w:color w:val="1A1718"/>
          <w:kern w:val="1"/>
          <w:sz w:val="24"/>
          <w:szCs w:val="24"/>
          <w:lang w:val="en-GB"/>
        </w:rPr>
        <w:t>Tuva</w:t>
      </w:r>
      <w:proofErr w:type="spellEnd"/>
      <w:r>
        <w:rPr>
          <w:rFonts w:cs="Times"/>
          <w:color w:val="1A1718"/>
          <w:kern w:val="1"/>
          <w:sz w:val="24"/>
          <w:szCs w:val="24"/>
          <w:lang w:val="en-GB"/>
        </w:rPr>
        <w:t xml:space="preserve">, </w:t>
      </w:r>
      <w:proofErr w:type="spellStart"/>
      <w:r>
        <w:rPr>
          <w:rFonts w:cs="Times"/>
          <w:color w:val="1A1718"/>
          <w:kern w:val="1"/>
          <w:sz w:val="24"/>
          <w:szCs w:val="24"/>
          <w:lang w:val="en-GB"/>
        </w:rPr>
        <w:t>Bolshaya</w:t>
      </w:r>
      <w:proofErr w:type="spellEnd"/>
      <w:r>
        <w:rPr>
          <w:rFonts w:cs="Times"/>
          <w:color w:val="1A1718"/>
          <w:kern w:val="1"/>
          <w:sz w:val="24"/>
          <w:szCs w:val="24"/>
          <w:lang w:val="en-GB"/>
        </w:rPr>
        <w:t xml:space="preserve"> </w:t>
      </w:r>
      <w:proofErr w:type="spellStart"/>
      <w:r>
        <w:rPr>
          <w:rFonts w:cs="Times"/>
          <w:color w:val="1A1718"/>
          <w:kern w:val="1"/>
          <w:sz w:val="24"/>
          <w:szCs w:val="24"/>
          <w:lang w:val="en-GB"/>
        </w:rPr>
        <w:t>Volokovaya</w:t>
      </w:r>
      <w:proofErr w:type="spellEnd"/>
      <w:r>
        <w:rPr>
          <w:rFonts w:cs="Times"/>
          <w:color w:val="1A1718"/>
          <w:kern w:val="1"/>
          <w:sz w:val="24"/>
          <w:szCs w:val="24"/>
          <w:lang w:val="en-GB"/>
        </w:rPr>
        <w:t xml:space="preserve">, </w:t>
      </w:r>
      <w:proofErr w:type="spellStart"/>
      <w:r>
        <w:rPr>
          <w:rFonts w:cs="Times"/>
          <w:color w:val="1A1718"/>
          <w:kern w:val="1"/>
          <w:sz w:val="24"/>
          <w:szCs w:val="24"/>
          <w:lang w:val="en-GB"/>
        </w:rPr>
        <w:t>Gavrilovo</w:t>
      </w:r>
      <w:proofErr w:type="spellEnd"/>
      <w:r>
        <w:rPr>
          <w:rFonts w:cs="Times"/>
          <w:color w:val="1A1718"/>
          <w:kern w:val="1"/>
          <w:sz w:val="24"/>
          <w:szCs w:val="24"/>
          <w:lang w:val="en-GB"/>
        </w:rPr>
        <w:t xml:space="preserve">) </w:t>
      </w:r>
      <w:del w:id="245" w:author="WiZaRd" w:date="2014-11-19T11:11:00Z">
        <w:r w:rsidDel="00034660">
          <w:rPr>
            <w:rFonts w:cs="Times"/>
            <w:color w:val="1A1718"/>
            <w:kern w:val="1"/>
            <w:sz w:val="24"/>
            <w:szCs w:val="24"/>
            <w:lang w:val="en-GB"/>
          </w:rPr>
          <w:delText xml:space="preserve">only shells were found or </w:delText>
        </w:r>
      </w:del>
      <w:r>
        <w:rPr>
          <w:rFonts w:cs="Times"/>
          <w:color w:val="1A1718"/>
          <w:kern w:val="1"/>
          <w:sz w:val="24"/>
          <w:szCs w:val="24"/>
          <w:lang w:val="en-GB"/>
        </w:rPr>
        <w:t>there was no possibility to estimate cockle density using standard sampling methods</w:t>
      </w:r>
      <w:ins w:id="246" w:author="WiZaRd" w:date="2014-11-19T11:11:00Z">
        <w:r w:rsidR="00034660" w:rsidRPr="00034660">
          <w:rPr>
            <w:rFonts w:cs="Times"/>
            <w:color w:val="1A1718"/>
            <w:kern w:val="1"/>
            <w:sz w:val="24"/>
            <w:szCs w:val="24"/>
            <w:lang w:val="en-GB"/>
          </w:rPr>
          <w:t xml:space="preserve"> </w:t>
        </w:r>
        <w:r w:rsidR="00034660">
          <w:rPr>
            <w:rFonts w:cs="Times"/>
            <w:color w:val="1A1718"/>
            <w:kern w:val="1"/>
            <w:sz w:val="24"/>
            <w:szCs w:val="24"/>
            <w:lang w:val="en-GB"/>
          </w:rPr>
          <w:t>and only shells were found</w:t>
        </w:r>
      </w:ins>
      <w:r>
        <w:rPr>
          <w:rFonts w:cs="Times"/>
          <w:color w:val="1A1718"/>
          <w:kern w:val="1"/>
          <w:sz w:val="24"/>
          <w:szCs w:val="24"/>
          <w:lang w:val="en-GB"/>
        </w:rPr>
        <w:t xml:space="preserve">. No cockles were also found in the inner part of the Kola Bay, Cape Abram and </w:t>
      </w:r>
      <w:proofErr w:type="spellStart"/>
      <w:r>
        <w:rPr>
          <w:rFonts w:cs="Times"/>
          <w:color w:val="1A1718"/>
          <w:kern w:val="1"/>
          <w:sz w:val="24"/>
          <w:szCs w:val="24"/>
          <w:lang w:val="en-GB"/>
        </w:rPr>
        <w:t>Nagornoe</w:t>
      </w:r>
      <w:proofErr w:type="spellEnd"/>
      <w:r>
        <w:rPr>
          <w:rFonts w:cs="Times"/>
          <w:color w:val="1A1718"/>
          <w:kern w:val="1"/>
          <w:sz w:val="24"/>
          <w:szCs w:val="24"/>
          <w:lang w:val="en-GB"/>
        </w:rPr>
        <w:t xml:space="preserve"> </w:t>
      </w:r>
      <w:r>
        <w:rPr>
          <w:sz w:val="24"/>
          <w:szCs w:val="24"/>
          <w:lang w:val="en-GB"/>
        </w:rPr>
        <w:t>(</w:t>
      </w:r>
      <w:r>
        <w:rPr>
          <w:sz w:val="24"/>
          <w:szCs w:val="24"/>
          <w:shd w:val="clear" w:color="auto" w:fill="FFFF00"/>
          <w:lang w:val="en-GB"/>
        </w:rPr>
        <w:t>figure 1,B</w:t>
      </w:r>
      <w:r>
        <w:rPr>
          <w:sz w:val="24"/>
          <w:szCs w:val="24"/>
          <w:lang w:val="en-GB"/>
        </w:rPr>
        <w:t>)</w:t>
      </w:r>
      <w:ins w:id="247" w:author="WiZaRd" w:date="2014-11-19T11:12:00Z">
        <w:r w:rsidR="00FB210D">
          <w:rPr>
            <w:sz w:val="24"/>
            <w:szCs w:val="24"/>
            <w:lang w:val="en-GB"/>
          </w:rPr>
          <w:t xml:space="preserve">. We suppose that </w:t>
        </w:r>
      </w:ins>
      <w:ins w:id="248" w:author="WiZaRd" w:date="2014-11-19T11:13:00Z">
        <w:r w:rsidR="00FB210D">
          <w:rPr>
            <w:sz w:val="24"/>
            <w:szCs w:val="24"/>
            <w:lang w:val="en-GB"/>
          </w:rPr>
          <w:t>it could be explained</w:t>
        </w:r>
      </w:ins>
      <w:del w:id="249" w:author="WiZaRd" w:date="2014-11-19T11:13:00Z">
        <w:r w:rsidDel="00FB210D">
          <w:rPr>
            <w:sz w:val="24"/>
            <w:szCs w:val="24"/>
            <w:lang w:val="en-GB"/>
          </w:rPr>
          <w:delText>, but</w:delText>
        </w:r>
      </w:del>
      <w:ins w:id="250" w:author="WiZaRd" w:date="2014-11-19T11:13:00Z">
        <w:r w:rsidR="00FB210D">
          <w:rPr>
            <w:sz w:val="24"/>
            <w:szCs w:val="24"/>
            <w:lang w:val="en-GB"/>
          </w:rPr>
          <w:t xml:space="preserve"> by known</w:t>
        </w:r>
      </w:ins>
      <w:r>
        <w:rPr>
          <w:sz w:val="24"/>
          <w:szCs w:val="24"/>
          <w:lang w:val="en-GB"/>
        </w:rPr>
        <w:t xml:space="preserve"> </w:t>
      </w:r>
      <w:del w:id="251" w:author="WiZaRd" w:date="2014-11-19T11:12:00Z">
        <w:r w:rsidDel="00FB210D">
          <w:rPr>
            <w:sz w:val="24"/>
            <w:szCs w:val="24"/>
            <w:lang w:val="en-GB"/>
          </w:rPr>
          <w:delText>it seems to be</w:delText>
        </w:r>
      </w:del>
      <w:r>
        <w:rPr>
          <w:sz w:val="24"/>
          <w:szCs w:val="24"/>
          <w:lang w:val="en-GB"/>
        </w:rPr>
        <w:t xml:space="preserve"> </w:t>
      </w:r>
      <w:del w:id="252" w:author="WiZaRd" w:date="2014-11-19T11:13:00Z">
        <w:r w:rsidDel="00FB210D">
          <w:rPr>
            <w:sz w:val="24"/>
            <w:szCs w:val="24"/>
            <w:lang w:val="en-GB"/>
          </w:rPr>
          <w:delText xml:space="preserve">associated with known </w:delText>
        </w:r>
      </w:del>
      <w:r>
        <w:rPr>
          <w:sz w:val="24"/>
          <w:szCs w:val="24"/>
          <w:lang w:val="en-GB"/>
        </w:rPr>
        <w:t xml:space="preserve">sensitivity of </w:t>
      </w:r>
      <w:proofErr w:type="spellStart"/>
      <w:r>
        <w:rPr>
          <w:i/>
          <w:sz w:val="24"/>
          <w:szCs w:val="24"/>
          <w:lang w:val="en-GB"/>
        </w:rPr>
        <w:t>Cerastoderma</w:t>
      </w:r>
      <w:proofErr w:type="spellEnd"/>
      <w:r>
        <w:rPr>
          <w:sz w:val="24"/>
          <w:szCs w:val="24"/>
          <w:lang w:val="en-GB"/>
        </w:rPr>
        <w:t xml:space="preserve"> to pollution load (</w:t>
      </w:r>
      <w:proofErr w:type="spellStart"/>
      <w:r>
        <w:rPr>
          <w:sz w:val="24"/>
          <w:szCs w:val="24"/>
          <w:lang w:val="en-GB"/>
        </w:rPr>
        <w:t>Savari</w:t>
      </w:r>
      <w:proofErr w:type="spellEnd"/>
      <w:r>
        <w:rPr>
          <w:sz w:val="24"/>
          <w:szCs w:val="24"/>
          <w:lang w:val="en-GB"/>
        </w:rPr>
        <w:t xml:space="preserve"> et al., 1989), which should be significant near the city and port of Murmansk, largest coastal industrial area in the Barents Sea region.</w:t>
      </w:r>
    </w:p>
    <w:p w14:paraId="7C1C165C" w14:textId="77777777" w:rsidR="00E53223" w:rsidRDefault="00E53223">
      <w:pPr>
        <w:spacing w:line="480" w:lineRule="auto"/>
        <w:ind w:firstLine="567"/>
        <w:rPr>
          <w:sz w:val="24"/>
          <w:szCs w:val="24"/>
          <w:lang w:val="en-GB"/>
        </w:rPr>
      </w:pPr>
      <w:proofErr w:type="spellStart"/>
      <w:r>
        <w:rPr>
          <w:i/>
          <w:sz w:val="24"/>
          <w:szCs w:val="24"/>
          <w:lang w:val="en-GB"/>
        </w:rPr>
        <w:t>Cerastoderma</w:t>
      </w:r>
      <w:proofErr w:type="spellEnd"/>
      <w:r>
        <w:rPr>
          <w:i/>
          <w:sz w:val="24"/>
          <w:szCs w:val="24"/>
          <w:lang w:val="en-GB"/>
        </w:rPr>
        <w:t xml:space="preserve"> </w:t>
      </w:r>
      <w:proofErr w:type="spellStart"/>
      <w:r>
        <w:rPr>
          <w:i/>
          <w:sz w:val="24"/>
          <w:szCs w:val="24"/>
          <w:lang w:val="en-GB"/>
        </w:rPr>
        <w:t>edule</w:t>
      </w:r>
      <w:proofErr w:type="spellEnd"/>
      <w:r>
        <w:rPr>
          <w:sz w:val="24"/>
          <w:szCs w:val="24"/>
          <w:lang w:val="en-GB"/>
        </w:rPr>
        <w:t xml:space="preserve"> population dynamics has a very typical feature of periodically occurring mass mortality events, when adult densities sharply reduces from thousands of individuals to single cockles per square meter due to a variety of factors</w:t>
      </w:r>
      <w:del w:id="253" w:author="WiZaRd" w:date="2014-11-19T11:22:00Z">
        <w:r w:rsidDel="00D3429F">
          <w:rPr>
            <w:sz w:val="24"/>
            <w:szCs w:val="24"/>
            <w:lang w:val="en-GB"/>
          </w:rPr>
          <w:delText xml:space="preserve">, </w:delText>
        </w:r>
      </w:del>
      <w:ins w:id="254" w:author="WiZaRd" w:date="2014-11-19T11:22:00Z">
        <w:r w:rsidR="00D3429F">
          <w:rPr>
            <w:sz w:val="24"/>
            <w:szCs w:val="24"/>
            <w:lang w:val="en-GB"/>
          </w:rPr>
          <w:t xml:space="preserve">. </w:t>
        </w:r>
      </w:ins>
      <w:del w:id="255" w:author="WiZaRd" w:date="2014-11-19T11:22:00Z">
        <w:r w:rsidDel="00D3429F">
          <w:rPr>
            <w:sz w:val="24"/>
            <w:szCs w:val="24"/>
            <w:lang w:val="en-GB"/>
          </w:rPr>
          <w:delText>and then</w:delText>
        </w:r>
      </w:del>
      <w:ins w:id="256" w:author="WiZaRd" w:date="2014-11-19T11:22:00Z">
        <w:r w:rsidR="00D3429F">
          <w:rPr>
            <w:sz w:val="24"/>
            <w:szCs w:val="24"/>
            <w:lang w:val="en-GB"/>
          </w:rPr>
          <w:t xml:space="preserve">After </w:t>
        </w:r>
        <w:commentRangeStart w:id="257"/>
        <w:r w:rsidR="00D3429F">
          <w:rPr>
            <w:sz w:val="24"/>
            <w:szCs w:val="24"/>
            <w:lang w:val="en-GB"/>
          </w:rPr>
          <w:t>that</w:t>
        </w:r>
      </w:ins>
      <w:commentRangeEnd w:id="257"/>
      <w:r w:rsidR="00D3429F">
        <w:rPr>
          <w:rStyle w:val="af6"/>
        </w:rPr>
        <w:commentReference w:id="257"/>
      </w:r>
      <w:r>
        <w:rPr>
          <w:sz w:val="24"/>
          <w:szCs w:val="24"/>
          <w:lang w:val="en-GB"/>
        </w:rPr>
        <w:t xml:space="preserve"> slow population recovery takes place (</w:t>
      </w:r>
      <w:proofErr w:type="spellStart"/>
      <w:r>
        <w:rPr>
          <w:sz w:val="24"/>
          <w:szCs w:val="24"/>
          <w:lang w:val="en-GB"/>
        </w:rPr>
        <w:t>Strasser</w:t>
      </w:r>
      <w:proofErr w:type="spellEnd"/>
      <w:r>
        <w:rPr>
          <w:sz w:val="24"/>
          <w:szCs w:val="24"/>
          <w:lang w:val="en-GB"/>
        </w:rPr>
        <w:t xml:space="preserve"> at al., 2001; </w:t>
      </w:r>
      <w:proofErr w:type="spellStart"/>
      <w:r>
        <w:rPr>
          <w:sz w:val="24"/>
          <w:szCs w:val="24"/>
          <w:lang w:val="en-GB"/>
        </w:rPr>
        <w:t>Malham</w:t>
      </w:r>
      <w:proofErr w:type="spellEnd"/>
      <w:r>
        <w:rPr>
          <w:sz w:val="24"/>
          <w:szCs w:val="24"/>
          <w:lang w:val="en-GB"/>
        </w:rPr>
        <w:t xml:space="preserve"> et al., 2012; Callaway et al., 2013). In the </w:t>
      </w:r>
      <w:proofErr w:type="spellStart"/>
      <w:r>
        <w:rPr>
          <w:sz w:val="24"/>
          <w:szCs w:val="24"/>
          <w:lang w:val="en-GB"/>
        </w:rPr>
        <w:t>Wadden</w:t>
      </w:r>
      <w:proofErr w:type="spellEnd"/>
      <w:r>
        <w:rPr>
          <w:sz w:val="24"/>
          <w:szCs w:val="24"/>
          <w:lang w:val="en-GB"/>
        </w:rPr>
        <w:t xml:space="preserve"> </w:t>
      </w:r>
      <w:proofErr w:type="gramStart"/>
      <w:r>
        <w:rPr>
          <w:sz w:val="24"/>
          <w:szCs w:val="24"/>
          <w:lang w:val="en-GB"/>
        </w:rPr>
        <w:t>sea</w:t>
      </w:r>
      <w:proofErr w:type="gramEnd"/>
      <w:r>
        <w:rPr>
          <w:sz w:val="24"/>
          <w:szCs w:val="24"/>
          <w:lang w:val="en-GB"/>
        </w:rPr>
        <w:t xml:space="preserve"> during periods, called after </w:t>
      </w:r>
      <w:proofErr w:type="spellStart"/>
      <w:r>
        <w:rPr>
          <w:sz w:val="24"/>
          <w:szCs w:val="24"/>
          <w:lang w:val="en-GB"/>
        </w:rPr>
        <w:t>Ducrotoy</w:t>
      </w:r>
      <w:proofErr w:type="spellEnd"/>
      <w:r>
        <w:rPr>
          <w:sz w:val="24"/>
          <w:szCs w:val="24"/>
          <w:lang w:val="en-GB"/>
        </w:rPr>
        <w:t xml:space="preserve"> et al. (1991) as “recovery”, cockle density may reach 54000 </w:t>
      </w:r>
      <w:proofErr w:type="spellStart"/>
      <w:r>
        <w:rPr>
          <w:sz w:val="24"/>
          <w:szCs w:val="24"/>
          <w:lang w:val="en-GB"/>
        </w:rPr>
        <w:t>ind.</w:t>
      </w:r>
      <w:proofErr w:type="spellEnd"/>
      <w:r>
        <w:rPr>
          <w:sz w:val="24"/>
          <w:szCs w:val="24"/>
          <w:lang w:val="en-GB"/>
        </w:rPr>
        <w:t xml:space="preserve"> m</w:t>
      </w:r>
      <w:r>
        <w:rPr>
          <w:sz w:val="24"/>
          <w:szCs w:val="24"/>
          <w:vertAlign w:val="superscript"/>
          <w:lang w:val="en-GB"/>
        </w:rPr>
        <w:t>-2</w:t>
      </w:r>
      <w:r>
        <w:rPr>
          <w:sz w:val="24"/>
          <w:szCs w:val="24"/>
          <w:lang w:val="en-GB"/>
        </w:rPr>
        <w:t xml:space="preserve"> including individuals of all age groups (</w:t>
      </w:r>
      <w:proofErr w:type="spellStart"/>
      <w:r>
        <w:rPr>
          <w:sz w:val="24"/>
          <w:szCs w:val="24"/>
          <w:lang w:val="en-GB"/>
        </w:rPr>
        <w:t>Malham</w:t>
      </w:r>
      <w:proofErr w:type="spellEnd"/>
      <w:r>
        <w:rPr>
          <w:sz w:val="24"/>
          <w:szCs w:val="24"/>
          <w:lang w:val="en-GB"/>
        </w:rPr>
        <w:t xml:space="preserve"> et al., 2012). </w:t>
      </w:r>
      <w:del w:id="258" w:author="WiZaRd" w:date="2014-11-19T11:26:00Z">
        <w:r w:rsidDel="00D3429F">
          <w:rPr>
            <w:sz w:val="24"/>
            <w:szCs w:val="24"/>
            <w:lang w:val="en-GB"/>
          </w:rPr>
          <w:delText xml:space="preserve">In </w:delText>
        </w:r>
      </w:del>
      <w:ins w:id="259" w:author="WiZaRd" w:date="2014-11-19T11:26:00Z">
        <w:r w:rsidR="00D3429F">
          <w:rPr>
            <w:sz w:val="24"/>
            <w:szCs w:val="24"/>
            <w:lang w:val="en-US"/>
          </w:rPr>
          <w:t>According to</w:t>
        </w:r>
        <w:r w:rsidR="00D3429F">
          <w:rPr>
            <w:sz w:val="24"/>
            <w:szCs w:val="24"/>
            <w:lang w:val="en-GB"/>
          </w:rPr>
          <w:t xml:space="preserve"> </w:t>
        </w:r>
      </w:ins>
      <w:r>
        <w:rPr>
          <w:sz w:val="24"/>
          <w:szCs w:val="24"/>
          <w:lang w:val="en-GB"/>
        </w:rPr>
        <w:t xml:space="preserve">our study, </w:t>
      </w:r>
      <w:proofErr w:type="spellStart"/>
      <w:r>
        <w:rPr>
          <w:i/>
          <w:sz w:val="24"/>
          <w:szCs w:val="24"/>
          <w:lang w:val="en-GB"/>
        </w:rPr>
        <w:t>Cerastoderma</w:t>
      </w:r>
      <w:proofErr w:type="spellEnd"/>
      <w:r>
        <w:rPr>
          <w:sz w:val="24"/>
          <w:szCs w:val="24"/>
          <w:lang w:val="en-GB"/>
        </w:rPr>
        <w:t xml:space="preserve"> local population in </w:t>
      </w:r>
      <w:proofErr w:type="spellStart"/>
      <w:r>
        <w:rPr>
          <w:sz w:val="24"/>
          <w:szCs w:val="24"/>
          <w:lang w:val="en-GB"/>
        </w:rPr>
        <w:t>Ura</w:t>
      </w:r>
      <w:proofErr w:type="spellEnd"/>
      <w:r>
        <w:rPr>
          <w:sz w:val="24"/>
          <w:szCs w:val="24"/>
          <w:lang w:val="en-GB"/>
        </w:rPr>
        <w:t xml:space="preserve"> bay on West </w:t>
      </w:r>
      <w:proofErr w:type="spellStart"/>
      <w:r>
        <w:rPr>
          <w:sz w:val="24"/>
          <w:szCs w:val="24"/>
          <w:lang w:val="en-GB"/>
        </w:rPr>
        <w:t>Murman</w:t>
      </w:r>
      <w:proofErr w:type="spellEnd"/>
      <w:r>
        <w:rPr>
          <w:sz w:val="24"/>
          <w:szCs w:val="24"/>
          <w:lang w:val="en-GB"/>
        </w:rPr>
        <w:t xml:space="preserve"> unambiguously had features of recovery phase of population dynamics in 2010 after “crisis” phase observed in 2005 (</w:t>
      </w:r>
      <w:r>
        <w:rPr>
          <w:sz w:val="24"/>
          <w:szCs w:val="24"/>
          <w:shd w:val="clear" w:color="auto" w:fill="FFFF00"/>
          <w:lang w:val="en-GB"/>
        </w:rPr>
        <w:t>figure 1, B</w:t>
      </w:r>
      <w:r>
        <w:rPr>
          <w:sz w:val="24"/>
          <w:szCs w:val="24"/>
          <w:lang w:val="en-GB"/>
        </w:rPr>
        <w:t xml:space="preserve">). During our first visit, only solitary individuals were found across the tidal flat, while in 2010 mean cockle density was 282 </w:t>
      </w:r>
      <w:proofErr w:type="spellStart"/>
      <w:proofErr w:type="gramStart"/>
      <w:r>
        <w:rPr>
          <w:sz w:val="24"/>
          <w:szCs w:val="24"/>
          <w:lang w:val="en-GB"/>
        </w:rPr>
        <w:t>ind</w:t>
      </w:r>
      <w:proofErr w:type="spellEnd"/>
      <w:proofErr w:type="gramEnd"/>
      <w:r>
        <w:rPr>
          <w:sz w:val="24"/>
          <w:szCs w:val="24"/>
          <w:lang w:val="en-GB"/>
        </w:rPr>
        <w:t xml:space="preserve"> m</w:t>
      </w:r>
      <w:r>
        <w:rPr>
          <w:sz w:val="24"/>
          <w:szCs w:val="24"/>
          <w:vertAlign w:val="superscript"/>
          <w:lang w:val="en-GB"/>
        </w:rPr>
        <w:t>-2</w:t>
      </w:r>
      <w:r>
        <w:rPr>
          <w:sz w:val="24"/>
          <w:szCs w:val="24"/>
          <w:lang w:val="en-GB"/>
        </w:rPr>
        <w:t xml:space="preserve">, which is highest density value for the Barents sea. Our results on cockle local population recovery in </w:t>
      </w:r>
      <w:proofErr w:type="spellStart"/>
      <w:r>
        <w:rPr>
          <w:sz w:val="24"/>
          <w:szCs w:val="24"/>
          <w:lang w:val="en-GB"/>
        </w:rPr>
        <w:t>Ura</w:t>
      </w:r>
      <w:proofErr w:type="spellEnd"/>
      <w:r>
        <w:rPr>
          <w:sz w:val="24"/>
          <w:szCs w:val="24"/>
          <w:lang w:val="en-GB"/>
        </w:rPr>
        <w:t xml:space="preserve"> bay support the </w:t>
      </w:r>
      <w:del w:id="260" w:author="WiZaRd" w:date="2014-11-19T11:26:00Z">
        <w:r w:rsidDel="00D3429F">
          <w:rPr>
            <w:sz w:val="24"/>
            <w:szCs w:val="24"/>
            <w:lang w:val="en-GB"/>
          </w:rPr>
          <w:delText xml:space="preserve">conclusion of </w:delText>
        </w:r>
      </w:del>
      <w:r>
        <w:rPr>
          <w:sz w:val="24"/>
          <w:szCs w:val="24"/>
          <w:lang w:val="en-GB"/>
        </w:rPr>
        <w:t xml:space="preserve">dependence of Barents </w:t>
      </w:r>
      <w:proofErr w:type="gramStart"/>
      <w:r>
        <w:rPr>
          <w:sz w:val="24"/>
          <w:szCs w:val="24"/>
          <w:lang w:val="en-GB"/>
        </w:rPr>
        <w:t>sea</w:t>
      </w:r>
      <w:proofErr w:type="gramEnd"/>
      <w:r>
        <w:rPr>
          <w:sz w:val="24"/>
          <w:szCs w:val="24"/>
          <w:lang w:val="en-GB"/>
        </w:rPr>
        <w:t xml:space="preserve"> populations of </w:t>
      </w:r>
      <w:r>
        <w:rPr>
          <w:sz w:val="24"/>
          <w:szCs w:val="24"/>
          <w:lang w:val="en-GB"/>
        </w:rPr>
        <w:lastRenderedPageBreak/>
        <w:t>invertebrates and pelagic fish on larval drift from west (</w:t>
      </w:r>
      <w:proofErr w:type="spellStart"/>
      <w:r>
        <w:rPr>
          <w:sz w:val="24"/>
          <w:szCs w:val="24"/>
          <w:lang w:val="en-GB"/>
        </w:rPr>
        <w:t>Gjøsaeter</w:t>
      </w:r>
      <w:proofErr w:type="spellEnd"/>
      <w:r>
        <w:rPr>
          <w:sz w:val="24"/>
          <w:szCs w:val="24"/>
          <w:lang w:val="en-GB"/>
        </w:rPr>
        <w:t xml:space="preserve">, 1995; </w:t>
      </w:r>
      <w:proofErr w:type="spellStart"/>
      <w:r>
        <w:rPr>
          <w:kern w:val="1"/>
          <w:sz w:val="24"/>
          <w:szCs w:val="24"/>
          <w:lang w:val="en-GB"/>
        </w:rPr>
        <w:t>Mikkelsen</w:t>
      </w:r>
      <w:proofErr w:type="spellEnd"/>
      <w:r>
        <w:rPr>
          <w:kern w:val="1"/>
          <w:sz w:val="24"/>
          <w:szCs w:val="24"/>
          <w:lang w:val="en-GB"/>
        </w:rPr>
        <w:t xml:space="preserve"> &amp; Pedersen, 2004; </w:t>
      </w:r>
      <w:proofErr w:type="spellStart"/>
      <w:r>
        <w:rPr>
          <w:sz w:val="24"/>
          <w:szCs w:val="24"/>
          <w:lang w:val="en-GB"/>
        </w:rPr>
        <w:t>Strelkov</w:t>
      </w:r>
      <w:proofErr w:type="spellEnd"/>
      <w:r>
        <w:rPr>
          <w:sz w:val="24"/>
          <w:szCs w:val="24"/>
          <w:lang w:val="en-GB"/>
        </w:rPr>
        <w:t xml:space="preserve"> et al., 2007).</w:t>
      </w:r>
    </w:p>
    <w:p w14:paraId="5C92C886" w14:textId="77777777" w:rsidR="00E53223" w:rsidRDefault="00E53223">
      <w:pPr>
        <w:spacing w:line="480" w:lineRule="auto"/>
        <w:ind w:firstLine="567"/>
        <w:rPr>
          <w:sz w:val="24"/>
          <w:szCs w:val="24"/>
          <w:lang w:val="en-GB"/>
        </w:rPr>
      </w:pPr>
      <w:r>
        <w:rPr>
          <w:sz w:val="24"/>
          <w:szCs w:val="24"/>
          <w:lang w:val="en-GB"/>
        </w:rPr>
        <w:t xml:space="preserve">Spatial aggregation may form on different scales. It could be observed at geographic distribution level, where distribution of populations and their abundance is a response of availability of suitable habitats, or simply could be driven by patchy structure of the biotope, which is critically important for distribution of individuals (Thrush et al., 1989; </w:t>
      </w:r>
      <w:proofErr w:type="spellStart"/>
      <w:r>
        <w:rPr>
          <w:sz w:val="24"/>
          <w:szCs w:val="24"/>
          <w:lang w:val="en-GB"/>
        </w:rPr>
        <w:t>Kraan</w:t>
      </w:r>
      <w:proofErr w:type="spellEnd"/>
      <w:r>
        <w:rPr>
          <w:sz w:val="24"/>
          <w:szCs w:val="24"/>
          <w:lang w:val="en-GB"/>
        </w:rPr>
        <w:t xml:space="preserve"> et al., 2010; Santos et al., 2012). Remarkably low </w:t>
      </w:r>
      <w:proofErr w:type="spellStart"/>
      <w:r>
        <w:rPr>
          <w:i/>
          <w:sz w:val="24"/>
          <w:szCs w:val="24"/>
          <w:lang w:val="en-GB"/>
        </w:rPr>
        <w:t>Cerastoderma</w:t>
      </w:r>
      <w:proofErr w:type="spellEnd"/>
      <w:r>
        <w:rPr>
          <w:sz w:val="24"/>
          <w:szCs w:val="24"/>
          <w:lang w:val="en-GB"/>
        </w:rPr>
        <w:t xml:space="preserve"> and </w:t>
      </w:r>
      <w:proofErr w:type="spellStart"/>
      <w:r>
        <w:rPr>
          <w:i/>
          <w:sz w:val="24"/>
          <w:szCs w:val="24"/>
          <w:lang w:val="en-GB"/>
        </w:rPr>
        <w:t>Macoma</w:t>
      </w:r>
      <w:proofErr w:type="spellEnd"/>
      <w:r>
        <w:rPr>
          <w:sz w:val="24"/>
          <w:szCs w:val="24"/>
          <w:lang w:val="en-GB"/>
        </w:rPr>
        <w:t xml:space="preserve"> densities in East </w:t>
      </w:r>
      <w:proofErr w:type="spellStart"/>
      <w:r>
        <w:rPr>
          <w:sz w:val="24"/>
          <w:szCs w:val="24"/>
          <w:lang w:val="en-GB"/>
        </w:rPr>
        <w:t>Murman</w:t>
      </w:r>
      <w:proofErr w:type="spellEnd"/>
      <w:r>
        <w:rPr>
          <w:sz w:val="24"/>
          <w:szCs w:val="24"/>
          <w:lang w:val="en-GB"/>
        </w:rPr>
        <w:t xml:space="preserve"> local populations provoked a further study of abundance distribution of these species within the tidal flats. Since the beginning it was obvious that cockles have non-random distribution during low tides, </w:t>
      </w:r>
      <w:del w:id="261" w:author="WiZaRd" w:date="2014-11-19T11:29:00Z">
        <w:r w:rsidDel="00D3429F">
          <w:rPr>
            <w:sz w:val="24"/>
            <w:szCs w:val="24"/>
            <w:lang w:val="en-GB"/>
          </w:rPr>
          <w:delText xml:space="preserve">because </w:delText>
        </w:r>
      </w:del>
      <w:ins w:id="262" w:author="WiZaRd" w:date="2014-11-19T11:29:00Z">
        <w:r w:rsidR="00D3429F">
          <w:rPr>
            <w:sz w:val="24"/>
            <w:szCs w:val="24"/>
            <w:lang w:val="en-GB"/>
          </w:rPr>
          <w:t xml:space="preserve">as the </w:t>
        </w:r>
      </w:ins>
      <w:r>
        <w:rPr>
          <w:sz w:val="24"/>
          <w:szCs w:val="24"/>
          <w:lang w:val="en-GB"/>
        </w:rPr>
        <w:t xml:space="preserve">sampling of qualitative material for our previous study on dynamics and growth of </w:t>
      </w:r>
      <w:proofErr w:type="spellStart"/>
      <w:r>
        <w:rPr>
          <w:i/>
          <w:sz w:val="24"/>
          <w:szCs w:val="24"/>
          <w:lang w:val="en-GB"/>
        </w:rPr>
        <w:t>Cerastoderma</w:t>
      </w:r>
      <w:proofErr w:type="spellEnd"/>
      <w:r>
        <w:rPr>
          <w:i/>
          <w:sz w:val="24"/>
          <w:szCs w:val="24"/>
          <w:lang w:val="en-GB"/>
        </w:rPr>
        <w:t xml:space="preserve"> </w:t>
      </w:r>
      <w:proofErr w:type="spellStart"/>
      <w:r>
        <w:rPr>
          <w:i/>
          <w:sz w:val="24"/>
          <w:szCs w:val="24"/>
          <w:lang w:val="en-GB"/>
        </w:rPr>
        <w:t>edule</w:t>
      </w:r>
      <w:proofErr w:type="spellEnd"/>
      <w:r>
        <w:rPr>
          <w:sz w:val="24"/>
          <w:szCs w:val="24"/>
          <w:lang w:val="en-GB"/>
        </w:rPr>
        <w:t xml:space="preserve"> (Genelt-Yanovskiy et al., 2010) usually became easy </w:t>
      </w:r>
      <w:del w:id="263" w:author="WiZaRd" w:date="2014-11-19T11:29:00Z">
        <w:r w:rsidDel="00D3429F">
          <w:rPr>
            <w:sz w:val="24"/>
            <w:szCs w:val="24"/>
            <w:lang w:val="en-GB"/>
          </w:rPr>
          <w:delText xml:space="preserve">task </w:delText>
        </w:r>
      </w:del>
      <w:ins w:id="264" w:author="WiZaRd" w:date="2014-11-19T11:29:00Z">
        <w:r w:rsidR="00D3429F">
          <w:rPr>
            <w:sz w:val="24"/>
            <w:szCs w:val="24"/>
            <w:lang w:val="en-GB"/>
          </w:rPr>
          <w:t xml:space="preserve">right </w:t>
        </w:r>
      </w:ins>
      <w:r>
        <w:rPr>
          <w:sz w:val="24"/>
          <w:szCs w:val="24"/>
          <w:lang w:val="en-GB"/>
        </w:rPr>
        <w:t>after</w:t>
      </w:r>
      <w:ins w:id="265" w:author="WiZaRd" w:date="2014-11-19T11:29:00Z">
        <w:r w:rsidR="00D3429F">
          <w:rPr>
            <w:sz w:val="24"/>
            <w:szCs w:val="24"/>
            <w:lang w:val="en-GB"/>
          </w:rPr>
          <w:t xml:space="preserve"> the</w:t>
        </w:r>
      </w:ins>
      <w:r>
        <w:rPr>
          <w:sz w:val="24"/>
          <w:szCs w:val="24"/>
          <w:lang w:val="en-GB"/>
        </w:rPr>
        <w:t xml:space="preserve"> first </w:t>
      </w:r>
      <w:proofErr w:type="spellStart"/>
      <w:r>
        <w:rPr>
          <w:sz w:val="24"/>
          <w:szCs w:val="24"/>
          <w:lang w:val="en-GB"/>
        </w:rPr>
        <w:t>mollusk</w:t>
      </w:r>
      <w:proofErr w:type="spellEnd"/>
      <w:r>
        <w:rPr>
          <w:sz w:val="24"/>
          <w:szCs w:val="24"/>
          <w:lang w:val="en-GB"/>
        </w:rPr>
        <w:t xml:space="preserve"> was discovered,</w:t>
      </w:r>
      <w:ins w:id="266" w:author="WiZaRd" w:date="2014-11-19T11:29:00Z">
        <w:r w:rsidR="00D3429F">
          <w:rPr>
            <w:sz w:val="24"/>
            <w:szCs w:val="24"/>
            <w:lang w:val="en-GB"/>
          </w:rPr>
          <w:t xml:space="preserve"> -</w:t>
        </w:r>
      </w:ins>
      <w:r>
        <w:rPr>
          <w:sz w:val="24"/>
          <w:szCs w:val="24"/>
          <w:lang w:val="en-GB"/>
        </w:rPr>
        <w:t xml:space="preserve"> even in bays where quantitative estimation of density was not possible. </w:t>
      </w:r>
    </w:p>
    <w:p w14:paraId="06239553" w14:textId="77777777" w:rsidR="00E53223" w:rsidRDefault="00E53223">
      <w:pPr>
        <w:spacing w:line="480" w:lineRule="auto"/>
        <w:ind w:firstLine="567"/>
        <w:rPr>
          <w:sz w:val="24"/>
          <w:szCs w:val="24"/>
          <w:lang w:val="en-GB"/>
        </w:rPr>
      </w:pPr>
      <w:r>
        <w:rPr>
          <w:sz w:val="24"/>
          <w:szCs w:val="24"/>
          <w:lang w:val="en-GB"/>
        </w:rPr>
        <w:t xml:space="preserve">Our </w:t>
      </w:r>
      <w:del w:id="267" w:author="WiZaRd" w:date="2014-11-19T11:30:00Z">
        <w:r w:rsidDel="00D3429F">
          <w:rPr>
            <w:sz w:val="24"/>
            <w:szCs w:val="24"/>
            <w:lang w:val="en-GB"/>
          </w:rPr>
          <w:delText xml:space="preserve">results </w:delText>
        </w:r>
      </w:del>
      <w:ins w:id="268" w:author="WiZaRd" w:date="2014-11-19T11:30:00Z">
        <w:r w:rsidR="00D3429F">
          <w:rPr>
            <w:sz w:val="24"/>
            <w:szCs w:val="24"/>
            <w:lang w:val="en-GB"/>
          </w:rPr>
          <w:t xml:space="preserve">data </w:t>
        </w:r>
      </w:ins>
      <w:r>
        <w:rPr>
          <w:sz w:val="24"/>
          <w:szCs w:val="24"/>
          <w:lang w:val="en-GB"/>
        </w:rPr>
        <w:t xml:space="preserve">show that spatial distribution patterns of </w:t>
      </w:r>
      <w:proofErr w:type="spellStart"/>
      <w:r>
        <w:rPr>
          <w:i/>
          <w:sz w:val="24"/>
          <w:szCs w:val="24"/>
          <w:lang w:val="en-GB"/>
        </w:rPr>
        <w:t>Cerastoderma</w:t>
      </w:r>
      <w:proofErr w:type="spellEnd"/>
      <w:r>
        <w:rPr>
          <w:sz w:val="24"/>
          <w:szCs w:val="24"/>
          <w:lang w:val="en-GB"/>
        </w:rPr>
        <w:t xml:space="preserve"> and </w:t>
      </w:r>
      <w:proofErr w:type="spellStart"/>
      <w:r>
        <w:rPr>
          <w:i/>
          <w:sz w:val="24"/>
          <w:szCs w:val="24"/>
          <w:lang w:val="en-GB"/>
        </w:rPr>
        <w:t>Macoma</w:t>
      </w:r>
      <w:proofErr w:type="spellEnd"/>
      <w:r>
        <w:rPr>
          <w:sz w:val="24"/>
          <w:szCs w:val="24"/>
          <w:lang w:val="en-GB"/>
        </w:rPr>
        <w:t xml:space="preserve"> were site-specific. Most significant non-random distribution of </w:t>
      </w:r>
      <w:proofErr w:type="spellStart"/>
      <w:r>
        <w:rPr>
          <w:i/>
          <w:sz w:val="24"/>
          <w:szCs w:val="24"/>
          <w:lang w:val="en-GB"/>
        </w:rPr>
        <w:t>Macoma</w:t>
      </w:r>
      <w:proofErr w:type="spellEnd"/>
      <w:r>
        <w:rPr>
          <w:sz w:val="24"/>
          <w:szCs w:val="24"/>
          <w:lang w:val="en-GB"/>
        </w:rPr>
        <w:t xml:space="preserve"> was observed in Pala bay, where density of smaller individuals gradually increased towards the streambed flowing through the central part of tidal flat, bigger clams formed broad patch and oldest individuals were arranged randomly (</w:t>
      </w:r>
      <w:r>
        <w:rPr>
          <w:sz w:val="24"/>
          <w:szCs w:val="24"/>
          <w:shd w:val="clear" w:color="auto" w:fill="FFFF00"/>
          <w:lang w:val="en-GB"/>
        </w:rPr>
        <w:t>figure 2,A, table 2</w:t>
      </w:r>
      <w:r>
        <w:rPr>
          <w:sz w:val="24"/>
          <w:szCs w:val="24"/>
          <w:lang w:val="en-GB"/>
        </w:rPr>
        <w:t xml:space="preserve">). Gradient pattern in younger </w:t>
      </w:r>
      <w:proofErr w:type="spellStart"/>
      <w:r>
        <w:rPr>
          <w:i/>
          <w:sz w:val="24"/>
          <w:szCs w:val="24"/>
          <w:lang w:val="en-GB"/>
        </w:rPr>
        <w:t>Macoma</w:t>
      </w:r>
      <w:proofErr w:type="spellEnd"/>
      <w:r>
        <w:rPr>
          <w:sz w:val="24"/>
          <w:szCs w:val="24"/>
          <w:lang w:val="en-GB"/>
        </w:rPr>
        <w:t xml:space="preserve"> is probably determined by higher availability of dissolved organic matter brought by the stream and thus lower competition with uniformly distributed adults. </w:t>
      </w:r>
    </w:p>
    <w:p w14:paraId="1E24400F" w14:textId="77777777" w:rsidR="00E53223" w:rsidRDefault="00E53223">
      <w:pPr>
        <w:spacing w:line="480" w:lineRule="auto"/>
        <w:ind w:firstLine="567"/>
        <w:rPr>
          <w:sz w:val="24"/>
          <w:szCs w:val="24"/>
          <w:lang w:val="en-GB"/>
        </w:rPr>
      </w:pPr>
      <w:r>
        <w:rPr>
          <w:sz w:val="24"/>
          <w:szCs w:val="24"/>
          <w:lang w:val="en-GB"/>
        </w:rPr>
        <w:t xml:space="preserve"> </w:t>
      </w:r>
      <w:proofErr w:type="spellStart"/>
      <w:r>
        <w:rPr>
          <w:i/>
          <w:sz w:val="24"/>
          <w:szCs w:val="24"/>
          <w:lang w:val="en-GB"/>
        </w:rPr>
        <w:t>Cerastoderma</w:t>
      </w:r>
      <w:proofErr w:type="spellEnd"/>
      <w:r>
        <w:rPr>
          <w:i/>
          <w:sz w:val="24"/>
          <w:szCs w:val="24"/>
          <w:lang w:val="en-GB"/>
        </w:rPr>
        <w:t xml:space="preserve"> </w:t>
      </w:r>
      <w:r>
        <w:rPr>
          <w:sz w:val="24"/>
          <w:szCs w:val="24"/>
          <w:lang w:val="en-GB"/>
        </w:rPr>
        <w:t xml:space="preserve">distribution on the Pala bay intertidal as well as in </w:t>
      </w:r>
      <w:proofErr w:type="spellStart"/>
      <w:r>
        <w:rPr>
          <w:sz w:val="24"/>
          <w:szCs w:val="24"/>
          <w:lang w:val="en-GB"/>
        </w:rPr>
        <w:t>Yarnishnaya</w:t>
      </w:r>
      <w:proofErr w:type="spellEnd"/>
      <w:r>
        <w:rPr>
          <w:sz w:val="24"/>
          <w:szCs w:val="24"/>
          <w:lang w:val="en-GB"/>
        </w:rPr>
        <w:t xml:space="preserve"> bay was also non-random, but cockle formed patchy aggregations 3-5 meters in diameter (</w:t>
      </w:r>
      <w:r>
        <w:rPr>
          <w:sz w:val="24"/>
          <w:szCs w:val="24"/>
          <w:shd w:val="clear" w:color="auto" w:fill="FFFF00"/>
          <w:lang w:val="en-GB"/>
        </w:rPr>
        <w:t>figure 3,B)</w:t>
      </w:r>
      <w:r>
        <w:rPr>
          <w:sz w:val="24"/>
          <w:szCs w:val="24"/>
          <w:lang w:val="en-GB"/>
        </w:rPr>
        <w:t xml:space="preserve">. Experimental data suggested that </w:t>
      </w:r>
      <w:ins w:id="269" w:author="WiZaRd" w:date="2014-11-19T11:39:00Z">
        <w:r w:rsidR="00C53CBB">
          <w:rPr>
            <w:sz w:val="24"/>
            <w:szCs w:val="24"/>
            <w:lang w:val="en-GB"/>
          </w:rPr>
          <w:t xml:space="preserve">the </w:t>
        </w:r>
      </w:ins>
      <w:r>
        <w:rPr>
          <w:sz w:val="24"/>
          <w:szCs w:val="24"/>
          <w:lang w:val="en-GB"/>
        </w:rPr>
        <w:t xml:space="preserve">high abundance causes more uniform distribution of </w:t>
      </w:r>
      <w:proofErr w:type="spellStart"/>
      <w:r>
        <w:rPr>
          <w:i/>
          <w:sz w:val="24"/>
          <w:szCs w:val="24"/>
          <w:lang w:val="en-GB"/>
        </w:rPr>
        <w:t>Cerastoderma</w:t>
      </w:r>
      <w:proofErr w:type="spellEnd"/>
      <w:r>
        <w:rPr>
          <w:sz w:val="24"/>
          <w:szCs w:val="24"/>
          <w:lang w:val="en-GB"/>
        </w:rPr>
        <w:t xml:space="preserve"> individuals, but when density is low</w:t>
      </w:r>
      <w:ins w:id="270" w:author="WiZaRd" w:date="2014-11-19T11:39:00Z">
        <w:r w:rsidR="00C53CBB">
          <w:rPr>
            <w:sz w:val="24"/>
            <w:szCs w:val="24"/>
            <w:lang w:val="en-GB"/>
          </w:rPr>
          <w:t>,</w:t>
        </w:r>
      </w:ins>
      <w:r>
        <w:rPr>
          <w:sz w:val="24"/>
          <w:szCs w:val="24"/>
          <w:lang w:val="en-GB"/>
        </w:rPr>
        <w:t xml:space="preserve"> cockles become more randomly </w:t>
      </w:r>
      <w:proofErr w:type="spellStart"/>
      <w:r>
        <w:rPr>
          <w:sz w:val="24"/>
          <w:szCs w:val="24"/>
          <w:lang w:val="en-GB"/>
        </w:rPr>
        <w:t>distributied</w:t>
      </w:r>
      <w:proofErr w:type="spellEnd"/>
      <w:r>
        <w:rPr>
          <w:sz w:val="24"/>
          <w:szCs w:val="24"/>
          <w:lang w:val="en-GB"/>
        </w:rPr>
        <w:t xml:space="preserve"> (Richardson et al., 1993). </w:t>
      </w:r>
      <w:proofErr w:type="spellStart"/>
      <w:r>
        <w:rPr>
          <w:i/>
          <w:sz w:val="24"/>
          <w:szCs w:val="24"/>
          <w:lang w:val="en-GB"/>
        </w:rPr>
        <w:t>Cerastoderma</w:t>
      </w:r>
      <w:proofErr w:type="spellEnd"/>
      <w:r>
        <w:rPr>
          <w:i/>
          <w:sz w:val="24"/>
          <w:szCs w:val="24"/>
          <w:lang w:val="en-GB"/>
        </w:rPr>
        <w:t xml:space="preserve"> </w:t>
      </w:r>
      <w:r>
        <w:rPr>
          <w:sz w:val="24"/>
          <w:szCs w:val="24"/>
          <w:lang w:val="en-GB"/>
        </w:rPr>
        <w:t xml:space="preserve">is highly mobile species; each individual can crawl over 0.5 m during each tidal cycle, and thus distribution pattern changes over time (Richardson et al., </w:t>
      </w:r>
      <w:r>
        <w:rPr>
          <w:sz w:val="24"/>
          <w:szCs w:val="24"/>
          <w:lang w:val="en-GB"/>
        </w:rPr>
        <w:lastRenderedPageBreak/>
        <w:t xml:space="preserve">1993). In the </w:t>
      </w:r>
      <w:proofErr w:type="spellStart"/>
      <w:r>
        <w:rPr>
          <w:sz w:val="24"/>
          <w:szCs w:val="24"/>
          <w:lang w:val="en-GB"/>
        </w:rPr>
        <w:t>Wadden</w:t>
      </w:r>
      <w:proofErr w:type="spellEnd"/>
      <w:r>
        <w:rPr>
          <w:sz w:val="24"/>
          <w:szCs w:val="24"/>
          <w:lang w:val="en-GB"/>
        </w:rPr>
        <w:t xml:space="preserve"> sea, where </w:t>
      </w:r>
      <w:proofErr w:type="spellStart"/>
      <w:r>
        <w:rPr>
          <w:i/>
          <w:sz w:val="24"/>
          <w:szCs w:val="24"/>
          <w:lang w:val="en-GB"/>
        </w:rPr>
        <w:t>Macoma</w:t>
      </w:r>
      <w:proofErr w:type="spellEnd"/>
      <w:r>
        <w:rPr>
          <w:sz w:val="24"/>
          <w:szCs w:val="24"/>
          <w:lang w:val="en-GB"/>
        </w:rPr>
        <w:t xml:space="preserve"> and </w:t>
      </w:r>
      <w:proofErr w:type="spellStart"/>
      <w:r>
        <w:rPr>
          <w:i/>
          <w:sz w:val="24"/>
          <w:szCs w:val="24"/>
          <w:lang w:val="en-GB"/>
        </w:rPr>
        <w:t>Cerastoderma</w:t>
      </w:r>
      <w:proofErr w:type="spellEnd"/>
      <w:r>
        <w:rPr>
          <w:sz w:val="24"/>
          <w:szCs w:val="24"/>
          <w:lang w:val="en-GB"/>
        </w:rPr>
        <w:t xml:space="preserve"> may form patches with the size over 200 and 1000 meters respectively (Santos et al., 2012). In </w:t>
      </w:r>
      <w:proofErr w:type="spellStart"/>
      <w:r>
        <w:rPr>
          <w:sz w:val="24"/>
          <w:szCs w:val="24"/>
          <w:lang w:val="en-GB"/>
        </w:rPr>
        <w:t>Dalne-Zelenetskaya</w:t>
      </w:r>
      <w:proofErr w:type="spellEnd"/>
      <w:r>
        <w:rPr>
          <w:sz w:val="24"/>
          <w:szCs w:val="24"/>
          <w:lang w:val="en-GB"/>
        </w:rPr>
        <w:t xml:space="preserve"> bay cockles showed random distribution pattern at the chosen scale. Further attempt of individual location of cockles within the polygon revealed that even at low densities (</w:t>
      </w:r>
      <w:r>
        <w:rPr>
          <w:sz w:val="24"/>
          <w:szCs w:val="24"/>
          <w:shd w:val="clear" w:color="auto" w:fill="FFFF00"/>
          <w:lang w:val="en-GB"/>
        </w:rPr>
        <w:t>figure 4)</w:t>
      </w:r>
      <w:r>
        <w:rPr>
          <w:sz w:val="24"/>
          <w:szCs w:val="24"/>
          <w:lang w:val="en-GB"/>
        </w:rPr>
        <w:t xml:space="preserve">, typical for the East </w:t>
      </w:r>
      <w:proofErr w:type="spellStart"/>
      <w:r>
        <w:rPr>
          <w:sz w:val="24"/>
          <w:szCs w:val="24"/>
          <w:lang w:val="en-GB"/>
        </w:rPr>
        <w:t>Murman</w:t>
      </w:r>
      <w:proofErr w:type="spellEnd"/>
      <w:r>
        <w:rPr>
          <w:sz w:val="24"/>
          <w:szCs w:val="24"/>
          <w:lang w:val="en-GB"/>
        </w:rPr>
        <w:t xml:space="preserve">, cockles could be arranged uniformly within tens of meters. </w:t>
      </w:r>
    </w:p>
    <w:p w14:paraId="6FBA4E0C" w14:textId="6C54A1A7" w:rsidR="00E53223" w:rsidDel="006F337A" w:rsidRDefault="00E53223">
      <w:pPr>
        <w:spacing w:line="480" w:lineRule="auto"/>
        <w:ind w:firstLine="567"/>
        <w:rPr>
          <w:del w:id="271" w:author="Evgeny Genelt-Yanovskiy" w:date="2014-11-24T21:37:00Z"/>
          <w:sz w:val="24"/>
          <w:szCs w:val="24"/>
          <w:lang w:val="en-GB"/>
        </w:rPr>
      </w:pPr>
      <w:bookmarkStart w:id="272" w:name="_GoBack"/>
      <w:bookmarkEnd w:id="272"/>
      <w:commentRangeStart w:id="273"/>
      <w:del w:id="274" w:author="Evgeny Genelt-Yanovskiy" w:date="2014-11-24T21:37:00Z">
        <w:r w:rsidDel="006F337A">
          <w:rPr>
            <w:sz w:val="24"/>
            <w:szCs w:val="24"/>
            <w:lang w:val="en-GB"/>
          </w:rPr>
          <w:delText xml:space="preserve">Intertidal infaunal bivalves, inhabiting same area may demonstrate similar patterns of spatial distribution over tidal flats (Kraan et al., 2010; Santos et al., 2012). Within the present study we didn’t evaluated abundance of the </w:delText>
        </w:r>
        <w:r w:rsidDel="006F337A">
          <w:rPr>
            <w:i/>
            <w:sz w:val="24"/>
            <w:szCs w:val="24"/>
            <w:lang w:val="en-GB"/>
          </w:rPr>
          <w:delText>Mya arenaria,</w:delText>
        </w:r>
        <w:r w:rsidDel="006F337A">
          <w:rPr>
            <w:sz w:val="24"/>
            <w:szCs w:val="24"/>
            <w:lang w:val="en-GB"/>
          </w:rPr>
          <w:delText xml:space="preserve"> third infaunal bivalve species occur on the tidal flats of the Barents Sea, but more abundant in the White Sea (Gerasimova, Maksimovich, 2013). Sand gapers were observed in most sites where abundances of </w:delText>
        </w:r>
        <w:r w:rsidDel="006F337A">
          <w:rPr>
            <w:i/>
            <w:sz w:val="24"/>
            <w:szCs w:val="24"/>
            <w:lang w:val="en-GB"/>
          </w:rPr>
          <w:delText>Macoma balthica</w:delText>
        </w:r>
        <w:r w:rsidDel="006F337A">
          <w:rPr>
            <w:sz w:val="24"/>
            <w:szCs w:val="24"/>
            <w:lang w:val="en-GB"/>
          </w:rPr>
          <w:delText xml:space="preserve"> and </w:delText>
        </w:r>
        <w:r w:rsidDel="006F337A">
          <w:rPr>
            <w:i/>
            <w:sz w:val="24"/>
            <w:szCs w:val="24"/>
            <w:lang w:val="en-GB"/>
          </w:rPr>
          <w:delText>Cerastoderma edule</w:delText>
        </w:r>
        <w:r w:rsidDel="006F337A">
          <w:rPr>
            <w:sz w:val="24"/>
            <w:szCs w:val="24"/>
            <w:lang w:val="en-GB"/>
          </w:rPr>
          <w:delText xml:space="preserve"> were estimated, but only random distribution pattern was typical for </w:delText>
        </w:r>
        <w:r w:rsidDel="006F337A">
          <w:rPr>
            <w:i/>
            <w:iCs/>
            <w:sz w:val="24"/>
            <w:szCs w:val="24"/>
            <w:lang w:val="en-GB"/>
          </w:rPr>
          <w:delText>Mya</w:delText>
        </w:r>
        <w:r w:rsidDel="006F337A">
          <w:rPr>
            <w:sz w:val="24"/>
            <w:szCs w:val="24"/>
            <w:lang w:val="en-GB"/>
          </w:rPr>
          <w:delText>.</w:delText>
        </w:r>
        <w:commentRangeEnd w:id="273"/>
        <w:r w:rsidR="00C53CBB" w:rsidDel="006F337A">
          <w:rPr>
            <w:rStyle w:val="af6"/>
          </w:rPr>
          <w:commentReference w:id="273"/>
        </w:r>
      </w:del>
    </w:p>
    <w:p w14:paraId="595110F4" w14:textId="77777777" w:rsidR="00E53223" w:rsidRDefault="00E53223">
      <w:pPr>
        <w:pStyle w:val="1"/>
        <w:rPr>
          <w:sz w:val="24"/>
          <w:szCs w:val="24"/>
          <w:lang w:val="en-GB"/>
        </w:rPr>
      </w:pPr>
      <w:r>
        <w:rPr>
          <w:sz w:val="24"/>
          <w:szCs w:val="24"/>
          <w:lang w:val="en-GB"/>
        </w:rPr>
        <w:t>ACKNOWLEDGEMENTS</w:t>
      </w:r>
    </w:p>
    <w:p w14:paraId="16043E61" w14:textId="77777777" w:rsidR="00E53223" w:rsidRDefault="00E53223">
      <w:pPr>
        <w:spacing w:line="480" w:lineRule="auto"/>
        <w:rPr>
          <w:sz w:val="24"/>
          <w:szCs w:val="24"/>
          <w:lang w:val="en-GB"/>
        </w:rPr>
      </w:pPr>
      <w:r>
        <w:rPr>
          <w:sz w:val="24"/>
          <w:szCs w:val="24"/>
          <w:lang w:val="en-GB"/>
        </w:rPr>
        <w:t xml:space="preserve">We </w:t>
      </w:r>
      <w:del w:id="275" w:author="WiZaRd" w:date="2014-11-19T10:38:00Z">
        <w:r w:rsidDel="003C0B60">
          <w:rPr>
            <w:sz w:val="24"/>
            <w:szCs w:val="24"/>
            <w:lang w:val="en-GB"/>
          </w:rPr>
          <w:delText xml:space="preserve">thank </w:delText>
        </w:r>
      </w:del>
      <w:ins w:id="276" w:author="WiZaRd" w:date="2014-11-19T10:38:00Z">
        <w:r w:rsidR="003C0B60">
          <w:rPr>
            <w:sz w:val="24"/>
            <w:szCs w:val="24"/>
            <w:lang w:val="en-GB"/>
          </w:rPr>
          <w:t xml:space="preserve">are </w:t>
        </w:r>
        <w:proofErr w:type="spellStart"/>
        <w:r w:rsidR="003C0B60">
          <w:rPr>
            <w:sz w:val="24"/>
            <w:szCs w:val="24"/>
            <w:lang w:val="en-GB"/>
          </w:rPr>
          <w:t>greatfull</w:t>
        </w:r>
        <w:proofErr w:type="spellEnd"/>
        <w:r w:rsidR="003C0B60">
          <w:rPr>
            <w:sz w:val="24"/>
            <w:szCs w:val="24"/>
            <w:lang w:val="en-GB"/>
          </w:rPr>
          <w:t xml:space="preserve"> </w:t>
        </w:r>
      </w:ins>
      <w:ins w:id="277" w:author="WiZaRd" w:date="2014-11-19T10:39:00Z">
        <w:r w:rsidR="003C0B60">
          <w:rPr>
            <w:sz w:val="24"/>
            <w:szCs w:val="24"/>
            <w:lang w:val="en-GB"/>
          </w:rPr>
          <w:t xml:space="preserve">to </w:t>
        </w:r>
      </w:ins>
      <w:r>
        <w:rPr>
          <w:sz w:val="24"/>
          <w:szCs w:val="24"/>
          <w:lang w:val="en-GB"/>
        </w:rPr>
        <w:t xml:space="preserve">all participants of Saint-Petersburg State university </w:t>
      </w:r>
      <w:ins w:id="278" w:author="WiZaRd" w:date="2014-11-19T10:39:00Z">
        <w:r w:rsidR="003C0B60">
          <w:rPr>
            <w:sz w:val="24"/>
            <w:szCs w:val="24"/>
            <w:lang w:val="en-GB"/>
          </w:rPr>
          <w:t xml:space="preserve">Barents Sea </w:t>
        </w:r>
      </w:ins>
      <w:r>
        <w:rPr>
          <w:sz w:val="24"/>
          <w:szCs w:val="24"/>
          <w:lang w:val="en-GB"/>
        </w:rPr>
        <w:t xml:space="preserve">expeditions </w:t>
      </w:r>
      <w:del w:id="279" w:author="WiZaRd" w:date="2014-11-19T10:39:00Z">
        <w:r w:rsidDel="003C0B60">
          <w:rPr>
            <w:sz w:val="24"/>
            <w:szCs w:val="24"/>
            <w:lang w:val="en-GB"/>
          </w:rPr>
          <w:delText>to the Barents</w:delText>
        </w:r>
      </w:del>
      <w:r>
        <w:rPr>
          <w:sz w:val="24"/>
          <w:szCs w:val="24"/>
          <w:lang w:val="en-GB"/>
        </w:rPr>
        <w:t xml:space="preserve"> </w:t>
      </w:r>
      <w:del w:id="280" w:author="WiZaRd" w:date="2014-11-19T10:39:00Z">
        <w:r w:rsidDel="003C0B60">
          <w:rPr>
            <w:sz w:val="24"/>
            <w:szCs w:val="24"/>
            <w:lang w:val="en-GB"/>
          </w:rPr>
          <w:delText>Sea in</w:delText>
        </w:r>
      </w:del>
      <w:ins w:id="281" w:author="WiZaRd" w:date="2014-11-19T10:39:00Z">
        <w:r w:rsidR="003C0B60">
          <w:rPr>
            <w:sz w:val="24"/>
            <w:szCs w:val="24"/>
            <w:lang w:val="en-GB"/>
          </w:rPr>
          <w:t>of</w:t>
        </w:r>
      </w:ins>
      <w:r>
        <w:rPr>
          <w:sz w:val="24"/>
          <w:szCs w:val="24"/>
          <w:lang w:val="en-GB"/>
        </w:rPr>
        <w:t xml:space="preserve"> 2002-2009</w:t>
      </w:r>
      <w:ins w:id="282" w:author="WiZaRd" w:date="2014-11-19T10:39:00Z">
        <w:r w:rsidR="003C0B60">
          <w:rPr>
            <w:sz w:val="24"/>
            <w:szCs w:val="24"/>
            <w:lang w:val="en-GB"/>
          </w:rPr>
          <w:t xml:space="preserve"> years</w:t>
        </w:r>
      </w:ins>
      <w:r>
        <w:rPr>
          <w:sz w:val="24"/>
          <w:szCs w:val="24"/>
          <w:lang w:val="en-GB"/>
        </w:rPr>
        <w:t xml:space="preserve"> for their help in the </w:t>
      </w:r>
      <w:proofErr w:type="gramStart"/>
      <w:r>
        <w:rPr>
          <w:sz w:val="24"/>
          <w:szCs w:val="24"/>
          <w:lang w:val="en-GB"/>
        </w:rPr>
        <w:t>field work</w:t>
      </w:r>
      <w:proofErr w:type="gramEnd"/>
      <w:r>
        <w:rPr>
          <w:sz w:val="24"/>
          <w:szCs w:val="24"/>
          <w:lang w:val="en-GB"/>
        </w:rPr>
        <w:t xml:space="preserve"> and </w:t>
      </w:r>
      <w:ins w:id="283" w:author="WiZaRd" w:date="2014-11-19T10:39:00Z">
        <w:r w:rsidR="003C0B60">
          <w:rPr>
            <w:sz w:val="24"/>
            <w:szCs w:val="24"/>
            <w:lang w:val="en-GB"/>
          </w:rPr>
          <w:t xml:space="preserve">to the </w:t>
        </w:r>
      </w:ins>
      <w:r>
        <w:rPr>
          <w:sz w:val="24"/>
          <w:szCs w:val="24"/>
          <w:lang w:val="en-GB"/>
        </w:rPr>
        <w:t xml:space="preserve">administration of </w:t>
      </w:r>
      <w:proofErr w:type="spellStart"/>
      <w:r>
        <w:rPr>
          <w:sz w:val="24"/>
          <w:szCs w:val="24"/>
          <w:lang w:val="en-GB"/>
        </w:rPr>
        <w:t>Kandalaksha</w:t>
      </w:r>
      <w:proofErr w:type="spellEnd"/>
      <w:r>
        <w:rPr>
          <w:sz w:val="24"/>
          <w:szCs w:val="24"/>
          <w:lang w:val="en-GB"/>
        </w:rPr>
        <w:t xml:space="preserve"> State Natural </w:t>
      </w:r>
      <w:proofErr w:type="spellStart"/>
      <w:r>
        <w:rPr>
          <w:sz w:val="24"/>
          <w:szCs w:val="24"/>
          <w:lang w:val="en-GB"/>
        </w:rPr>
        <w:t>Researve</w:t>
      </w:r>
      <w:proofErr w:type="spellEnd"/>
      <w:r>
        <w:rPr>
          <w:sz w:val="24"/>
          <w:szCs w:val="24"/>
          <w:lang w:val="en-GB"/>
        </w:rPr>
        <w:t xml:space="preserve"> for supporting our activity. </w:t>
      </w:r>
    </w:p>
    <w:p w14:paraId="3BD9CBA2" w14:textId="77777777" w:rsidR="00E53223" w:rsidRDefault="00E53223">
      <w:pPr>
        <w:pStyle w:val="1"/>
        <w:rPr>
          <w:sz w:val="24"/>
          <w:szCs w:val="24"/>
          <w:lang w:val="en-GB"/>
        </w:rPr>
      </w:pPr>
      <w:r>
        <w:rPr>
          <w:sz w:val="24"/>
          <w:szCs w:val="24"/>
          <w:lang w:val="en-GB"/>
        </w:rPr>
        <w:t>FINANCIAL SUPPORT</w:t>
      </w:r>
    </w:p>
    <w:p w14:paraId="2D65C8C4" w14:textId="77777777" w:rsidR="00E53223" w:rsidRDefault="00E53223">
      <w:pPr>
        <w:spacing w:line="480" w:lineRule="auto"/>
        <w:rPr>
          <w:rFonts w:cs="Verdana"/>
          <w:i/>
          <w:iCs/>
          <w:kern w:val="1"/>
          <w:sz w:val="24"/>
          <w:szCs w:val="24"/>
          <w:shd w:val="clear" w:color="auto" w:fill="FFFF00"/>
          <w:lang w:val="en-GB"/>
        </w:rPr>
      </w:pPr>
      <w:r>
        <w:rPr>
          <w:sz w:val="24"/>
          <w:szCs w:val="24"/>
          <w:lang w:val="en-GB"/>
        </w:rPr>
        <w:t xml:space="preserve">The study </w:t>
      </w:r>
      <w:commentRangeStart w:id="284"/>
      <w:del w:id="285" w:author="WiZaRd" w:date="2014-11-19T10:38:00Z">
        <w:r w:rsidDel="003C0B60">
          <w:rPr>
            <w:sz w:val="24"/>
            <w:szCs w:val="24"/>
            <w:lang w:val="en-GB"/>
          </w:rPr>
          <w:delText xml:space="preserve">is </w:delText>
        </w:r>
      </w:del>
      <w:ins w:id="286" w:author="WiZaRd" w:date="2014-11-19T10:38:00Z">
        <w:r w:rsidR="003C0B60">
          <w:rPr>
            <w:sz w:val="24"/>
            <w:szCs w:val="24"/>
            <w:lang w:val="en-GB"/>
          </w:rPr>
          <w:t>was</w:t>
        </w:r>
        <w:commentRangeEnd w:id="284"/>
        <w:r w:rsidR="003C0B60">
          <w:rPr>
            <w:rStyle w:val="af6"/>
          </w:rPr>
          <w:commentReference w:id="284"/>
        </w:r>
        <w:r w:rsidR="003C0B60">
          <w:rPr>
            <w:sz w:val="24"/>
            <w:szCs w:val="24"/>
            <w:lang w:val="en-GB"/>
          </w:rPr>
          <w:t xml:space="preserve"> </w:t>
        </w:r>
      </w:ins>
      <w:r>
        <w:rPr>
          <w:sz w:val="24"/>
          <w:szCs w:val="24"/>
          <w:lang w:val="en-GB"/>
        </w:rPr>
        <w:t xml:space="preserve">partially supported by RFBR grants No.12-04-01507-a, 12-04-10128-k, 13-04-10131-k, and </w:t>
      </w:r>
      <w:proofErr w:type="spellStart"/>
      <w:r>
        <w:rPr>
          <w:sz w:val="24"/>
          <w:szCs w:val="24"/>
          <w:lang w:val="en-GB"/>
        </w:rPr>
        <w:t>SPbSU</w:t>
      </w:r>
      <w:proofErr w:type="spellEnd"/>
      <w:r>
        <w:rPr>
          <w:sz w:val="24"/>
          <w:szCs w:val="24"/>
          <w:lang w:val="en-GB"/>
        </w:rPr>
        <w:t xml:space="preserve"> Action 2 research project No.1.38.253.2014.</w:t>
      </w:r>
    </w:p>
    <w:p w14:paraId="34D3C28C" w14:textId="77777777" w:rsidR="00E53223" w:rsidRDefault="00E53223">
      <w:pPr>
        <w:pStyle w:val="1"/>
        <w:rPr>
          <w:rFonts w:cs="Verdana"/>
          <w:i/>
          <w:iCs/>
          <w:kern w:val="1"/>
          <w:sz w:val="24"/>
          <w:szCs w:val="24"/>
          <w:shd w:val="clear" w:color="auto" w:fill="FFFF00"/>
          <w:lang w:val="en-GB"/>
        </w:rPr>
      </w:pPr>
    </w:p>
    <w:p w14:paraId="3ADB494E" w14:textId="77777777" w:rsidR="00E53223" w:rsidRDefault="00E53223">
      <w:pPr>
        <w:pStyle w:val="1"/>
        <w:rPr>
          <w:b/>
          <w:bCs/>
          <w:sz w:val="24"/>
          <w:szCs w:val="24"/>
        </w:rPr>
      </w:pPr>
      <w:r>
        <w:rPr>
          <w:sz w:val="24"/>
          <w:szCs w:val="24"/>
          <w:lang w:val="en-GB"/>
        </w:rPr>
        <w:t>REFERENCES</w:t>
      </w:r>
    </w:p>
    <w:p w14:paraId="09980404" w14:textId="77777777" w:rsidR="00E53223" w:rsidRPr="004B36A1" w:rsidRDefault="00E53223">
      <w:pPr>
        <w:spacing w:line="480" w:lineRule="auto"/>
        <w:ind w:left="300" w:hanging="288"/>
        <w:rPr>
          <w:b/>
          <w:bCs/>
          <w:sz w:val="24"/>
          <w:szCs w:val="24"/>
          <w:lang w:val="en-US"/>
        </w:rPr>
      </w:pPr>
      <w:proofErr w:type="gramStart"/>
      <w:r w:rsidRPr="004B36A1">
        <w:rPr>
          <w:b/>
          <w:bCs/>
          <w:sz w:val="24"/>
          <w:szCs w:val="24"/>
          <w:lang w:val="en-US"/>
        </w:rPr>
        <w:t xml:space="preserve">André C., and Rosenberg R. </w:t>
      </w:r>
      <w:r w:rsidRPr="004B36A1">
        <w:rPr>
          <w:sz w:val="24"/>
          <w:szCs w:val="24"/>
          <w:lang w:val="en-US"/>
        </w:rPr>
        <w:t>(1991).</w:t>
      </w:r>
      <w:proofErr w:type="gramEnd"/>
      <w:r w:rsidRPr="004B36A1">
        <w:rPr>
          <w:sz w:val="24"/>
          <w:szCs w:val="24"/>
          <w:lang w:val="en-US"/>
        </w:rPr>
        <w:t xml:space="preserve"> </w:t>
      </w:r>
      <w:proofErr w:type="gramStart"/>
      <w:r w:rsidRPr="004B36A1">
        <w:rPr>
          <w:sz w:val="24"/>
          <w:szCs w:val="24"/>
          <w:lang w:val="en-US"/>
        </w:rPr>
        <w:t xml:space="preserve">Adult-larval interactions in the suspension-feeding bivalves </w:t>
      </w:r>
      <w:proofErr w:type="spellStart"/>
      <w:r w:rsidRPr="004B36A1">
        <w:rPr>
          <w:sz w:val="24"/>
          <w:szCs w:val="24"/>
          <w:lang w:val="en-US"/>
        </w:rPr>
        <w:t>Cerastoderma</w:t>
      </w:r>
      <w:proofErr w:type="spellEnd"/>
      <w:r w:rsidRPr="004B36A1">
        <w:rPr>
          <w:sz w:val="24"/>
          <w:szCs w:val="24"/>
          <w:lang w:val="en-US"/>
        </w:rPr>
        <w:t xml:space="preserve"> </w:t>
      </w:r>
      <w:proofErr w:type="spellStart"/>
      <w:r w:rsidRPr="004B36A1">
        <w:rPr>
          <w:sz w:val="24"/>
          <w:szCs w:val="24"/>
          <w:lang w:val="en-US"/>
        </w:rPr>
        <w:t>edule</w:t>
      </w:r>
      <w:proofErr w:type="spellEnd"/>
      <w:r w:rsidRPr="004B36A1">
        <w:rPr>
          <w:sz w:val="24"/>
          <w:szCs w:val="24"/>
          <w:lang w:val="en-US"/>
        </w:rPr>
        <w:t xml:space="preserve"> and </w:t>
      </w:r>
      <w:proofErr w:type="spellStart"/>
      <w:r w:rsidRPr="004B36A1">
        <w:rPr>
          <w:sz w:val="24"/>
          <w:szCs w:val="24"/>
          <w:lang w:val="en-US"/>
        </w:rPr>
        <w:t>Mya</w:t>
      </w:r>
      <w:proofErr w:type="spellEnd"/>
      <w:r w:rsidRPr="004B36A1">
        <w:rPr>
          <w:sz w:val="24"/>
          <w:szCs w:val="24"/>
          <w:lang w:val="en-US"/>
        </w:rPr>
        <w:t xml:space="preserve"> </w:t>
      </w:r>
      <w:proofErr w:type="spellStart"/>
      <w:r w:rsidRPr="004B36A1">
        <w:rPr>
          <w:sz w:val="24"/>
          <w:szCs w:val="24"/>
          <w:lang w:val="en-US"/>
        </w:rPr>
        <w:t>arenaria</w:t>
      </w:r>
      <w:proofErr w:type="spellEnd"/>
      <w:r w:rsidRPr="004B36A1">
        <w:rPr>
          <w:sz w:val="24"/>
          <w:szCs w:val="24"/>
          <w:lang w:val="en-US"/>
        </w:rPr>
        <w:t>.</w:t>
      </w:r>
      <w:proofErr w:type="gramEnd"/>
      <w:r w:rsidRPr="004B36A1">
        <w:rPr>
          <w:sz w:val="24"/>
          <w:szCs w:val="24"/>
          <w:lang w:val="en-US"/>
        </w:rPr>
        <w:t xml:space="preserve"> </w:t>
      </w:r>
      <w:proofErr w:type="gramStart"/>
      <w:r w:rsidRPr="004B36A1">
        <w:rPr>
          <w:i/>
          <w:sz w:val="24"/>
          <w:szCs w:val="24"/>
          <w:lang w:val="en-US"/>
        </w:rPr>
        <w:t>Marine ecology progress series.</w:t>
      </w:r>
      <w:proofErr w:type="gramEnd"/>
      <w:r w:rsidRPr="004B36A1">
        <w:rPr>
          <w:i/>
          <w:sz w:val="24"/>
          <w:szCs w:val="24"/>
          <w:lang w:val="en-US"/>
        </w:rPr>
        <w:t xml:space="preserve"> </w:t>
      </w:r>
      <w:proofErr w:type="spellStart"/>
      <w:proofErr w:type="gramStart"/>
      <w:r w:rsidRPr="004B36A1">
        <w:rPr>
          <w:i/>
          <w:sz w:val="24"/>
          <w:szCs w:val="24"/>
          <w:lang w:val="en-US"/>
        </w:rPr>
        <w:t>Oldendorf</w:t>
      </w:r>
      <w:proofErr w:type="spellEnd"/>
      <w:r w:rsidRPr="004B36A1">
        <w:rPr>
          <w:sz w:val="24"/>
          <w:szCs w:val="24"/>
          <w:lang w:val="en-US"/>
        </w:rPr>
        <w:t xml:space="preserve">, </w:t>
      </w:r>
      <w:r w:rsidRPr="004B36A1">
        <w:rPr>
          <w:i/>
          <w:sz w:val="24"/>
          <w:szCs w:val="24"/>
          <w:lang w:val="en-US"/>
        </w:rPr>
        <w:t>71</w:t>
      </w:r>
      <w:r w:rsidRPr="004B36A1">
        <w:rPr>
          <w:sz w:val="24"/>
          <w:szCs w:val="24"/>
          <w:lang w:val="en-US"/>
        </w:rPr>
        <w:t>(3), 227-234.</w:t>
      </w:r>
      <w:proofErr w:type="gramEnd"/>
    </w:p>
    <w:p w14:paraId="27DEB64A" w14:textId="77777777" w:rsidR="00E53223" w:rsidRPr="004B36A1" w:rsidRDefault="00E53223">
      <w:pPr>
        <w:spacing w:line="480" w:lineRule="auto"/>
        <w:ind w:left="300" w:hanging="288"/>
        <w:rPr>
          <w:b/>
          <w:bCs/>
          <w:sz w:val="24"/>
          <w:szCs w:val="24"/>
          <w:lang w:val="en-US"/>
        </w:rPr>
      </w:pPr>
      <w:proofErr w:type="spellStart"/>
      <w:r w:rsidRPr="004B36A1">
        <w:rPr>
          <w:b/>
          <w:bCs/>
          <w:sz w:val="24"/>
          <w:szCs w:val="24"/>
          <w:lang w:val="en-US"/>
        </w:rPr>
        <w:t>Aschan</w:t>
      </w:r>
      <w:proofErr w:type="spellEnd"/>
      <w:r w:rsidRPr="004B36A1">
        <w:rPr>
          <w:b/>
          <w:bCs/>
          <w:sz w:val="24"/>
          <w:szCs w:val="24"/>
          <w:lang w:val="en-US"/>
        </w:rPr>
        <w:t xml:space="preserve"> M. </w:t>
      </w:r>
      <w:r w:rsidRPr="004B36A1">
        <w:rPr>
          <w:sz w:val="24"/>
          <w:szCs w:val="24"/>
          <w:lang w:val="en-US"/>
        </w:rPr>
        <w:t xml:space="preserve">(1988). Soft bottom </w:t>
      </w:r>
      <w:proofErr w:type="spellStart"/>
      <w:r w:rsidRPr="004B36A1">
        <w:rPr>
          <w:sz w:val="24"/>
          <w:szCs w:val="24"/>
          <w:lang w:val="en-US"/>
        </w:rPr>
        <w:t>macrobenthos</w:t>
      </w:r>
      <w:proofErr w:type="spellEnd"/>
      <w:r w:rsidRPr="004B36A1">
        <w:rPr>
          <w:sz w:val="24"/>
          <w:szCs w:val="24"/>
          <w:lang w:val="en-US"/>
        </w:rPr>
        <w:t xml:space="preserve"> in a Baltic archipelago: Spatial variation and optimal sampling strategy. In </w:t>
      </w:r>
      <w:proofErr w:type="spellStart"/>
      <w:r w:rsidRPr="004B36A1">
        <w:rPr>
          <w:i/>
          <w:sz w:val="24"/>
          <w:szCs w:val="24"/>
          <w:lang w:val="en-US"/>
        </w:rPr>
        <w:t>Annales</w:t>
      </w:r>
      <w:proofErr w:type="spellEnd"/>
      <w:r w:rsidRPr="004B36A1">
        <w:rPr>
          <w:i/>
          <w:sz w:val="24"/>
          <w:szCs w:val="24"/>
          <w:lang w:val="en-US"/>
        </w:rPr>
        <w:t xml:space="preserve"> </w:t>
      </w:r>
      <w:proofErr w:type="spellStart"/>
      <w:r w:rsidRPr="004B36A1">
        <w:rPr>
          <w:i/>
          <w:sz w:val="24"/>
          <w:szCs w:val="24"/>
          <w:lang w:val="en-US"/>
        </w:rPr>
        <w:t>Zoologici</w:t>
      </w:r>
      <w:proofErr w:type="spellEnd"/>
      <w:r w:rsidRPr="004B36A1">
        <w:rPr>
          <w:i/>
          <w:sz w:val="24"/>
          <w:szCs w:val="24"/>
          <w:lang w:val="en-US"/>
        </w:rPr>
        <w:t xml:space="preserve"> </w:t>
      </w:r>
      <w:proofErr w:type="spellStart"/>
      <w:r w:rsidRPr="004B36A1">
        <w:rPr>
          <w:i/>
          <w:sz w:val="24"/>
          <w:szCs w:val="24"/>
          <w:lang w:val="en-US"/>
        </w:rPr>
        <w:t>Fennici</w:t>
      </w:r>
      <w:proofErr w:type="spellEnd"/>
      <w:r w:rsidRPr="004B36A1">
        <w:rPr>
          <w:i/>
          <w:sz w:val="24"/>
          <w:szCs w:val="24"/>
          <w:lang w:val="en-US"/>
        </w:rPr>
        <w:t>.</w:t>
      </w:r>
      <w:r w:rsidRPr="004B36A1">
        <w:rPr>
          <w:sz w:val="24"/>
          <w:szCs w:val="24"/>
          <w:lang w:val="en-US"/>
        </w:rPr>
        <w:t xml:space="preserve"> </w:t>
      </w:r>
      <w:proofErr w:type="gramStart"/>
      <w:r w:rsidRPr="004B36A1">
        <w:rPr>
          <w:sz w:val="24"/>
          <w:szCs w:val="24"/>
          <w:lang w:val="en-US"/>
        </w:rPr>
        <w:t>25 (2).</w:t>
      </w:r>
      <w:proofErr w:type="gramEnd"/>
      <w:r w:rsidRPr="004B36A1">
        <w:rPr>
          <w:sz w:val="24"/>
          <w:szCs w:val="24"/>
          <w:lang w:val="en-US"/>
        </w:rPr>
        <w:t xml:space="preserve"> 153-164.</w:t>
      </w:r>
    </w:p>
    <w:p w14:paraId="26040E80" w14:textId="77777777" w:rsidR="00E53223" w:rsidRPr="004B36A1" w:rsidRDefault="00E53223">
      <w:pPr>
        <w:spacing w:line="480" w:lineRule="auto"/>
        <w:ind w:left="300" w:hanging="288"/>
        <w:rPr>
          <w:b/>
          <w:bCs/>
          <w:sz w:val="24"/>
          <w:szCs w:val="24"/>
          <w:lang w:val="en-US"/>
        </w:rPr>
      </w:pPr>
      <w:proofErr w:type="spellStart"/>
      <w:r w:rsidRPr="004B36A1">
        <w:rPr>
          <w:b/>
          <w:bCs/>
          <w:sz w:val="24"/>
          <w:szCs w:val="24"/>
          <w:lang w:val="en-US"/>
        </w:rPr>
        <w:t>Bachelet</w:t>
      </w:r>
      <w:proofErr w:type="spellEnd"/>
      <w:r w:rsidRPr="004B36A1">
        <w:rPr>
          <w:b/>
          <w:bCs/>
          <w:sz w:val="24"/>
          <w:szCs w:val="24"/>
          <w:lang w:val="en-US"/>
        </w:rPr>
        <w:t xml:space="preserve"> G.</w:t>
      </w:r>
      <w:r w:rsidRPr="004B36A1">
        <w:rPr>
          <w:sz w:val="24"/>
          <w:szCs w:val="24"/>
          <w:lang w:val="en-US"/>
        </w:rPr>
        <w:t xml:space="preserve"> (1987). </w:t>
      </w:r>
      <w:proofErr w:type="gramStart"/>
      <w:r w:rsidRPr="004B36A1">
        <w:rPr>
          <w:sz w:val="24"/>
          <w:szCs w:val="24"/>
          <w:lang w:val="en-US"/>
        </w:rPr>
        <w:t xml:space="preserve">Recruitment and year-to-year variability in a population of </w:t>
      </w:r>
      <w:proofErr w:type="spellStart"/>
      <w:r w:rsidRPr="004B36A1">
        <w:rPr>
          <w:sz w:val="24"/>
          <w:szCs w:val="24"/>
          <w:lang w:val="en-US"/>
        </w:rPr>
        <w:t>Macoma</w:t>
      </w:r>
      <w:proofErr w:type="spellEnd"/>
      <w:r w:rsidRPr="004B36A1">
        <w:rPr>
          <w:sz w:val="24"/>
          <w:szCs w:val="24"/>
          <w:lang w:val="en-US"/>
        </w:rPr>
        <w:t xml:space="preserve"> </w:t>
      </w:r>
      <w:proofErr w:type="spellStart"/>
      <w:r w:rsidRPr="004B36A1">
        <w:rPr>
          <w:sz w:val="24"/>
          <w:szCs w:val="24"/>
          <w:lang w:val="en-US"/>
        </w:rPr>
        <w:t>balthica</w:t>
      </w:r>
      <w:proofErr w:type="spellEnd"/>
      <w:r w:rsidRPr="004B36A1">
        <w:rPr>
          <w:sz w:val="24"/>
          <w:szCs w:val="24"/>
          <w:lang w:val="en-US"/>
        </w:rPr>
        <w:t xml:space="preserve"> (L.).</w:t>
      </w:r>
      <w:proofErr w:type="gramEnd"/>
      <w:r w:rsidRPr="004B36A1">
        <w:rPr>
          <w:sz w:val="24"/>
          <w:szCs w:val="24"/>
          <w:lang w:val="en-US"/>
        </w:rPr>
        <w:t xml:space="preserve"> </w:t>
      </w:r>
      <w:proofErr w:type="gramStart"/>
      <w:r w:rsidRPr="004B36A1">
        <w:rPr>
          <w:i/>
          <w:sz w:val="24"/>
          <w:szCs w:val="24"/>
          <w:lang w:val="en-US"/>
        </w:rPr>
        <w:t>Long-Term Changes in Coastal Benthic Communities</w:t>
      </w:r>
      <w:r w:rsidRPr="004B36A1">
        <w:rPr>
          <w:sz w:val="24"/>
          <w:szCs w:val="24"/>
          <w:lang w:val="en-US"/>
        </w:rPr>
        <w:t>, 233-248.</w:t>
      </w:r>
      <w:proofErr w:type="gramEnd"/>
    </w:p>
    <w:p w14:paraId="04AD0145" w14:textId="77777777" w:rsidR="00E53223" w:rsidRPr="004B36A1" w:rsidRDefault="00E53223">
      <w:pPr>
        <w:spacing w:line="480" w:lineRule="auto"/>
        <w:ind w:left="300" w:hanging="288"/>
        <w:rPr>
          <w:b/>
          <w:bCs/>
          <w:sz w:val="24"/>
          <w:szCs w:val="24"/>
          <w:lang w:val="en-US"/>
        </w:rPr>
      </w:pPr>
      <w:proofErr w:type="spellStart"/>
      <w:r w:rsidRPr="004B36A1">
        <w:rPr>
          <w:b/>
          <w:bCs/>
          <w:sz w:val="24"/>
          <w:szCs w:val="24"/>
          <w:lang w:val="en-US"/>
        </w:rPr>
        <w:t>Bachelet</w:t>
      </w:r>
      <w:proofErr w:type="spellEnd"/>
      <w:r w:rsidRPr="004B36A1">
        <w:rPr>
          <w:b/>
          <w:bCs/>
          <w:sz w:val="24"/>
          <w:szCs w:val="24"/>
          <w:lang w:val="en-US"/>
        </w:rPr>
        <w:t xml:space="preserve"> G., </w:t>
      </w:r>
      <w:proofErr w:type="spellStart"/>
      <w:r w:rsidRPr="004B36A1">
        <w:rPr>
          <w:b/>
          <w:bCs/>
          <w:sz w:val="24"/>
          <w:szCs w:val="24"/>
          <w:lang w:val="en-US"/>
        </w:rPr>
        <w:t>Guillou</w:t>
      </w:r>
      <w:proofErr w:type="spellEnd"/>
      <w:r w:rsidRPr="004B36A1">
        <w:rPr>
          <w:b/>
          <w:bCs/>
          <w:sz w:val="24"/>
          <w:szCs w:val="24"/>
          <w:lang w:val="en-US"/>
        </w:rPr>
        <w:t xml:space="preserve"> J., and </w:t>
      </w:r>
      <w:proofErr w:type="spellStart"/>
      <w:r w:rsidRPr="004B36A1">
        <w:rPr>
          <w:b/>
          <w:bCs/>
          <w:sz w:val="24"/>
          <w:szCs w:val="24"/>
          <w:lang w:val="en-US"/>
        </w:rPr>
        <w:t>Labourg</w:t>
      </w:r>
      <w:proofErr w:type="spellEnd"/>
      <w:r w:rsidRPr="004B36A1">
        <w:rPr>
          <w:b/>
          <w:bCs/>
          <w:sz w:val="24"/>
          <w:szCs w:val="24"/>
          <w:lang w:val="en-US"/>
        </w:rPr>
        <w:t xml:space="preserve"> P. J.</w:t>
      </w:r>
      <w:r w:rsidRPr="004B36A1">
        <w:rPr>
          <w:sz w:val="24"/>
          <w:szCs w:val="24"/>
          <w:lang w:val="en-US"/>
        </w:rPr>
        <w:t xml:space="preserve"> (1992). Adult-larval and juvenile interactions in the suspension-feeding bivalve, </w:t>
      </w:r>
      <w:proofErr w:type="spellStart"/>
      <w:r w:rsidRPr="004B36A1">
        <w:rPr>
          <w:sz w:val="24"/>
          <w:szCs w:val="24"/>
          <w:lang w:val="en-US"/>
        </w:rPr>
        <w:t>Cerastoderma</w:t>
      </w:r>
      <w:proofErr w:type="spellEnd"/>
      <w:r w:rsidRPr="004B36A1">
        <w:rPr>
          <w:sz w:val="24"/>
          <w:szCs w:val="24"/>
          <w:lang w:val="en-US"/>
        </w:rPr>
        <w:t xml:space="preserve"> </w:t>
      </w:r>
      <w:proofErr w:type="spellStart"/>
      <w:r w:rsidRPr="004B36A1">
        <w:rPr>
          <w:sz w:val="24"/>
          <w:szCs w:val="24"/>
          <w:lang w:val="en-US"/>
        </w:rPr>
        <w:t>edule</w:t>
      </w:r>
      <w:proofErr w:type="spellEnd"/>
      <w:r w:rsidRPr="004B36A1">
        <w:rPr>
          <w:sz w:val="24"/>
          <w:szCs w:val="24"/>
          <w:lang w:val="en-US"/>
        </w:rPr>
        <w:t xml:space="preserve"> (L.): field observations and experiments. </w:t>
      </w:r>
      <w:proofErr w:type="gramStart"/>
      <w:r w:rsidRPr="004B36A1">
        <w:rPr>
          <w:i/>
          <w:sz w:val="24"/>
          <w:szCs w:val="24"/>
          <w:lang w:val="en-US"/>
        </w:rPr>
        <w:t>Marine eutrophication and population dynamics.</w:t>
      </w:r>
      <w:proofErr w:type="gramEnd"/>
      <w:r w:rsidRPr="004B36A1">
        <w:rPr>
          <w:i/>
          <w:sz w:val="24"/>
          <w:szCs w:val="24"/>
          <w:lang w:val="en-US"/>
        </w:rPr>
        <w:t xml:space="preserve"> Olsen and Olsen, </w:t>
      </w:r>
      <w:proofErr w:type="spellStart"/>
      <w:r w:rsidRPr="004B36A1">
        <w:rPr>
          <w:i/>
          <w:sz w:val="24"/>
          <w:szCs w:val="24"/>
          <w:lang w:val="en-US"/>
        </w:rPr>
        <w:t>Fredensborg</w:t>
      </w:r>
      <w:proofErr w:type="spellEnd"/>
      <w:r w:rsidRPr="004B36A1">
        <w:rPr>
          <w:sz w:val="24"/>
          <w:szCs w:val="24"/>
          <w:lang w:val="en-US"/>
        </w:rPr>
        <w:t>, 175-182.</w:t>
      </w:r>
    </w:p>
    <w:p w14:paraId="7C167374" w14:textId="77777777" w:rsidR="00E53223" w:rsidRPr="004B36A1" w:rsidRDefault="00E53223">
      <w:pPr>
        <w:spacing w:line="480" w:lineRule="auto"/>
        <w:ind w:left="300" w:hanging="288"/>
        <w:rPr>
          <w:b/>
          <w:bCs/>
          <w:sz w:val="24"/>
          <w:szCs w:val="24"/>
          <w:lang w:val="en-US"/>
        </w:rPr>
      </w:pPr>
      <w:proofErr w:type="spellStart"/>
      <w:r w:rsidRPr="004B36A1">
        <w:rPr>
          <w:b/>
          <w:bCs/>
          <w:sz w:val="24"/>
          <w:szCs w:val="24"/>
          <w:lang w:val="en-US"/>
        </w:rPr>
        <w:t>Becquet</w:t>
      </w:r>
      <w:proofErr w:type="spellEnd"/>
      <w:r w:rsidRPr="004B36A1">
        <w:rPr>
          <w:b/>
          <w:bCs/>
          <w:sz w:val="24"/>
          <w:szCs w:val="24"/>
          <w:lang w:val="en-US"/>
        </w:rPr>
        <w:t xml:space="preserve"> V., </w:t>
      </w:r>
      <w:proofErr w:type="spellStart"/>
      <w:r w:rsidRPr="004B36A1">
        <w:rPr>
          <w:b/>
          <w:bCs/>
          <w:sz w:val="24"/>
          <w:szCs w:val="24"/>
          <w:lang w:val="en-US"/>
        </w:rPr>
        <w:t>Lanneluc</w:t>
      </w:r>
      <w:proofErr w:type="spellEnd"/>
      <w:r w:rsidRPr="004B36A1">
        <w:rPr>
          <w:b/>
          <w:bCs/>
          <w:sz w:val="24"/>
          <w:szCs w:val="24"/>
          <w:lang w:val="en-US"/>
        </w:rPr>
        <w:t xml:space="preserve"> I., Simon-</w:t>
      </w:r>
      <w:proofErr w:type="spellStart"/>
      <w:r w:rsidRPr="004B36A1">
        <w:rPr>
          <w:b/>
          <w:bCs/>
          <w:sz w:val="24"/>
          <w:szCs w:val="24"/>
          <w:lang w:val="en-US"/>
        </w:rPr>
        <w:t>Bouhet</w:t>
      </w:r>
      <w:proofErr w:type="spellEnd"/>
      <w:r w:rsidRPr="004B36A1">
        <w:rPr>
          <w:b/>
          <w:bCs/>
          <w:sz w:val="24"/>
          <w:szCs w:val="24"/>
          <w:lang w:val="en-US"/>
        </w:rPr>
        <w:t xml:space="preserve"> B., and </w:t>
      </w:r>
      <w:proofErr w:type="spellStart"/>
      <w:r w:rsidRPr="004B36A1">
        <w:rPr>
          <w:b/>
          <w:bCs/>
          <w:sz w:val="24"/>
          <w:szCs w:val="24"/>
          <w:lang w:val="en-US"/>
        </w:rPr>
        <w:t>García</w:t>
      </w:r>
      <w:proofErr w:type="spellEnd"/>
      <w:r w:rsidRPr="004B36A1">
        <w:rPr>
          <w:b/>
          <w:bCs/>
          <w:sz w:val="24"/>
          <w:szCs w:val="24"/>
          <w:lang w:val="en-US"/>
        </w:rPr>
        <w:t xml:space="preserve"> P.</w:t>
      </w:r>
      <w:r w:rsidRPr="004B36A1">
        <w:rPr>
          <w:sz w:val="24"/>
          <w:szCs w:val="24"/>
          <w:lang w:val="en-US"/>
        </w:rPr>
        <w:t xml:space="preserve"> (2009). Microsatellite markers for the </w:t>
      </w:r>
      <w:r w:rsidRPr="004B36A1">
        <w:rPr>
          <w:sz w:val="24"/>
          <w:szCs w:val="24"/>
          <w:lang w:val="en-US"/>
        </w:rPr>
        <w:lastRenderedPageBreak/>
        <w:t xml:space="preserve">Baltic clam, </w:t>
      </w:r>
      <w:proofErr w:type="spellStart"/>
      <w:r w:rsidRPr="004B36A1">
        <w:rPr>
          <w:sz w:val="24"/>
          <w:szCs w:val="24"/>
          <w:lang w:val="en-US"/>
        </w:rPr>
        <w:t>Macoma</w:t>
      </w:r>
      <w:proofErr w:type="spellEnd"/>
      <w:r w:rsidRPr="004B36A1">
        <w:rPr>
          <w:sz w:val="24"/>
          <w:szCs w:val="24"/>
          <w:lang w:val="en-US"/>
        </w:rPr>
        <w:t xml:space="preserve"> </w:t>
      </w:r>
      <w:proofErr w:type="spellStart"/>
      <w:r w:rsidRPr="004B36A1">
        <w:rPr>
          <w:sz w:val="24"/>
          <w:szCs w:val="24"/>
          <w:lang w:val="en-US"/>
        </w:rPr>
        <w:t>balthica</w:t>
      </w:r>
      <w:proofErr w:type="spellEnd"/>
      <w:r w:rsidRPr="004B36A1">
        <w:rPr>
          <w:sz w:val="24"/>
          <w:szCs w:val="24"/>
          <w:lang w:val="en-US"/>
        </w:rPr>
        <w:t xml:space="preserve"> (</w:t>
      </w:r>
      <w:proofErr w:type="spellStart"/>
      <w:r w:rsidRPr="004B36A1">
        <w:rPr>
          <w:sz w:val="24"/>
          <w:szCs w:val="24"/>
          <w:lang w:val="en-US"/>
        </w:rPr>
        <w:t>Linné</w:t>
      </w:r>
      <w:proofErr w:type="spellEnd"/>
      <w:r w:rsidRPr="004B36A1">
        <w:rPr>
          <w:sz w:val="24"/>
          <w:szCs w:val="24"/>
          <w:lang w:val="en-US"/>
        </w:rPr>
        <w:t xml:space="preserve">, 1758), a key species concerned by changing southern limit, in exploited littoral ecosystems. </w:t>
      </w:r>
      <w:proofErr w:type="gramStart"/>
      <w:r w:rsidRPr="004B36A1">
        <w:rPr>
          <w:i/>
          <w:sz w:val="24"/>
          <w:szCs w:val="24"/>
          <w:lang w:val="en-US"/>
        </w:rPr>
        <w:t>Conservation Genetics Resources</w:t>
      </w:r>
      <w:r w:rsidRPr="004B36A1">
        <w:rPr>
          <w:sz w:val="24"/>
          <w:szCs w:val="24"/>
          <w:lang w:val="en-US"/>
        </w:rPr>
        <w:t xml:space="preserve">, </w:t>
      </w:r>
      <w:r w:rsidRPr="004B36A1">
        <w:rPr>
          <w:i/>
          <w:sz w:val="24"/>
          <w:szCs w:val="24"/>
          <w:lang w:val="en-US"/>
        </w:rPr>
        <w:t>1</w:t>
      </w:r>
      <w:r w:rsidRPr="004B36A1">
        <w:rPr>
          <w:sz w:val="24"/>
          <w:szCs w:val="24"/>
          <w:lang w:val="en-US"/>
        </w:rPr>
        <w:t>(1), 265-267.</w:t>
      </w:r>
      <w:proofErr w:type="gramEnd"/>
    </w:p>
    <w:p w14:paraId="04581C9C" w14:textId="77777777" w:rsidR="00E53223" w:rsidRPr="004B36A1" w:rsidRDefault="00E53223">
      <w:pPr>
        <w:spacing w:line="480" w:lineRule="auto"/>
        <w:ind w:left="300" w:hanging="288"/>
        <w:rPr>
          <w:b/>
          <w:bCs/>
          <w:sz w:val="24"/>
          <w:szCs w:val="24"/>
          <w:lang w:val="en-US"/>
        </w:rPr>
      </w:pPr>
      <w:proofErr w:type="spellStart"/>
      <w:r w:rsidRPr="004B36A1">
        <w:rPr>
          <w:b/>
          <w:bCs/>
          <w:sz w:val="24"/>
          <w:szCs w:val="24"/>
          <w:lang w:val="en-US"/>
        </w:rPr>
        <w:t>Beukema</w:t>
      </w:r>
      <w:proofErr w:type="spellEnd"/>
      <w:r w:rsidRPr="004B36A1">
        <w:rPr>
          <w:b/>
          <w:bCs/>
          <w:sz w:val="24"/>
          <w:szCs w:val="24"/>
          <w:lang w:val="en-US"/>
        </w:rPr>
        <w:t xml:space="preserve"> J. J.</w:t>
      </w:r>
      <w:r w:rsidRPr="004B36A1">
        <w:rPr>
          <w:sz w:val="24"/>
          <w:szCs w:val="24"/>
          <w:lang w:val="en-US"/>
        </w:rPr>
        <w:t xml:space="preserve"> (1976). </w:t>
      </w:r>
      <w:proofErr w:type="gramStart"/>
      <w:r w:rsidRPr="004B36A1">
        <w:rPr>
          <w:sz w:val="24"/>
          <w:szCs w:val="24"/>
          <w:lang w:val="en-US"/>
        </w:rPr>
        <w:t xml:space="preserve">Biomass and species richness of the macro-benthic animals living on the tidal flats of the Dutch </w:t>
      </w:r>
      <w:proofErr w:type="spellStart"/>
      <w:r w:rsidRPr="004B36A1">
        <w:rPr>
          <w:sz w:val="24"/>
          <w:szCs w:val="24"/>
          <w:lang w:val="en-US"/>
        </w:rPr>
        <w:t>Wadden</w:t>
      </w:r>
      <w:proofErr w:type="spellEnd"/>
      <w:r w:rsidRPr="004B36A1">
        <w:rPr>
          <w:sz w:val="24"/>
          <w:szCs w:val="24"/>
          <w:lang w:val="en-US"/>
        </w:rPr>
        <w:t xml:space="preserve"> Sea.</w:t>
      </w:r>
      <w:proofErr w:type="gramEnd"/>
      <w:r w:rsidRPr="004B36A1">
        <w:rPr>
          <w:sz w:val="24"/>
          <w:szCs w:val="24"/>
          <w:lang w:val="en-US"/>
        </w:rPr>
        <w:t xml:space="preserve"> </w:t>
      </w:r>
      <w:proofErr w:type="gramStart"/>
      <w:r w:rsidRPr="004B36A1">
        <w:rPr>
          <w:i/>
          <w:sz w:val="24"/>
          <w:szCs w:val="24"/>
          <w:lang w:val="en-US"/>
        </w:rPr>
        <w:t>Netherlands Journal of Sea Research</w:t>
      </w:r>
      <w:r w:rsidRPr="004B36A1">
        <w:rPr>
          <w:sz w:val="24"/>
          <w:szCs w:val="24"/>
          <w:lang w:val="en-US"/>
        </w:rPr>
        <w:t xml:space="preserve">, </w:t>
      </w:r>
      <w:r w:rsidRPr="004B36A1">
        <w:rPr>
          <w:i/>
          <w:sz w:val="24"/>
          <w:szCs w:val="24"/>
          <w:lang w:val="en-US"/>
        </w:rPr>
        <w:t>10</w:t>
      </w:r>
      <w:r w:rsidRPr="004B36A1">
        <w:rPr>
          <w:sz w:val="24"/>
          <w:szCs w:val="24"/>
          <w:lang w:val="en-US"/>
        </w:rPr>
        <w:t>(2), 236-261.</w:t>
      </w:r>
      <w:proofErr w:type="gramEnd"/>
    </w:p>
    <w:p w14:paraId="434E3CB3" w14:textId="77777777" w:rsidR="00E53223" w:rsidRPr="004B36A1" w:rsidRDefault="00E53223">
      <w:pPr>
        <w:spacing w:line="480" w:lineRule="auto"/>
        <w:ind w:left="300" w:hanging="288"/>
        <w:rPr>
          <w:sz w:val="24"/>
          <w:szCs w:val="24"/>
          <w:lang w:val="en-US"/>
        </w:rPr>
      </w:pPr>
      <w:proofErr w:type="spellStart"/>
      <w:r w:rsidRPr="004B36A1">
        <w:rPr>
          <w:b/>
          <w:bCs/>
          <w:sz w:val="24"/>
          <w:szCs w:val="24"/>
          <w:lang w:val="en-US"/>
        </w:rPr>
        <w:t>Beukema</w:t>
      </w:r>
      <w:proofErr w:type="spellEnd"/>
      <w:r w:rsidRPr="004B36A1">
        <w:rPr>
          <w:b/>
          <w:bCs/>
          <w:sz w:val="24"/>
          <w:szCs w:val="24"/>
          <w:lang w:val="en-US"/>
        </w:rPr>
        <w:t xml:space="preserve"> J. J.</w:t>
      </w:r>
      <w:r w:rsidRPr="004B36A1">
        <w:rPr>
          <w:sz w:val="24"/>
          <w:szCs w:val="24"/>
          <w:lang w:val="en-US"/>
        </w:rPr>
        <w:t xml:space="preserve"> (1989). </w:t>
      </w:r>
      <w:proofErr w:type="gramStart"/>
      <w:r w:rsidRPr="004B36A1">
        <w:rPr>
          <w:sz w:val="24"/>
          <w:szCs w:val="24"/>
          <w:lang w:val="en-US"/>
        </w:rPr>
        <w:t xml:space="preserve">Long-term changes in </w:t>
      </w:r>
      <w:proofErr w:type="spellStart"/>
      <w:r w:rsidRPr="004B36A1">
        <w:rPr>
          <w:sz w:val="24"/>
          <w:szCs w:val="24"/>
          <w:lang w:val="en-US"/>
        </w:rPr>
        <w:t>macrozoobenthic</w:t>
      </w:r>
      <w:proofErr w:type="spellEnd"/>
      <w:r w:rsidRPr="004B36A1">
        <w:rPr>
          <w:sz w:val="24"/>
          <w:szCs w:val="24"/>
          <w:lang w:val="en-US"/>
        </w:rPr>
        <w:t xml:space="preserve"> abundance on the tidal flats of the western part of the Dutch </w:t>
      </w:r>
      <w:proofErr w:type="spellStart"/>
      <w:r w:rsidRPr="004B36A1">
        <w:rPr>
          <w:sz w:val="24"/>
          <w:szCs w:val="24"/>
          <w:lang w:val="en-US"/>
        </w:rPr>
        <w:t>Wadden</w:t>
      </w:r>
      <w:proofErr w:type="spellEnd"/>
      <w:r w:rsidRPr="004B36A1">
        <w:rPr>
          <w:sz w:val="24"/>
          <w:szCs w:val="24"/>
          <w:lang w:val="en-US"/>
        </w:rPr>
        <w:t xml:space="preserve"> Sea.</w:t>
      </w:r>
      <w:proofErr w:type="gramEnd"/>
      <w:r w:rsidRPr="004B36A1">
        <w:rPr>
          <w:sz w:val="24"/>
          <w:szCs w:val="24"/>
          <w:lang w:val="en-US"/>
        </w:rPr>
        <w:t xml:space="preserve"> </w:t>
      </w:r>
      <w:proofErr w:type="spellStart"/>
      <w:r w:rsidRPr="004B36A1">
        <w:rPr>
          <w:i/>
          <w:sz w:val="24"/>
          <w:szCs w:val="24"/>
          <w:lang w:val="en-US"/>
        </w:rPr>
        <w:t>Helgoländer</w:t>
      </w:r>
      <w:proofErr w:type="spellEnd"/>
      <w:r w:rsidRPr="004B36A1">
        <w:rPr>
          <w:i/>
          <w:sz w:val="24"/>
          <w:szCs w:val="24"/>
          <w:lang w:val="en-US"/>
        </w:rPr>
        <w:t xml:space="preserve"> </w:t>
      </w:r>
      <w:proofErr w:type="spellStart"/>
      <w:r w:rsidRPr="004B36A1">
        <w:rPr>
          <w:i/>
          <w:sz w:val="24"/>
          <w:szCs w:val="24"/>
          <w:lang w:val="en-US"/>
        </w:rPr>
        <w:t>Meeresuntersuchungen</w:t>
      </w:r>
      <w:proofErr w:type="spellEnd"/>
      <w:r w:rsidRPr="004B36A1">
        <w:rPr>
          <w:sz w:val="24"/>
          <w:szCs w:val="24"/>
          <w:lang w:val="en-US"/>
        </w:rPr>
        <w:t xml:space="preserve">, </w:t>
      </w:r>
      <w:r w:rsidRPr="004B36A1">
        <w:rPr>
          <w:i/>
          <w:sz w:val="24"/>
          <w:szCs w:val="24"/>
          <w:lang w:val="en-US"/>
        </w:rPr>
        <w:t>43</w:t>
      </w:r>
      <w:r w:rsidRPr="004B36A1">
        <w:rPr>
          <w:sz w:val="24"/>
          <w:szCs w:val="24"/>
          <w:lang w:val="en-US"/>
        </w:rPr>
        <w:t>(3-4), 405-415.</w:t>
      </w:r>
    </w:p>
    <w:p w14:paraId="2B7B896D" w14:textId="77777777" w:rsidR="00E53223" w:rsidRPr="004B36A1" w:rsidRDefault="00E53223">
      <w:pPr>
        <w:spacing w:line="480" w:lineRule="auto"/>
        <w:ind w:left="300" w:hanging="288"/>
        <w:rPr>
          <w:sz w:val="24"/>
          <w:szCs w:val="24"/>
          <w:lang w:val="en-US"/>
        </w:rPr>
      </w:pPr>
      <w:proofErr w:type="spellStart"/>
      <w:r w:rsidRPr="004B36A1">
        <w:rPr>
          <w:sz w:val="24"/>
          <w:szCs w:val="24"/>
          <w:lang w:val="en-US"/>
        </w:rPr>
        <w:t>Beukema</w:t>
      </w:r>
      <w:proofErr w:type="spellEnd"/>
      <w:r w:rsidRPr="004B36A1">
        <w:rPr>
          <w:sz w:val="24"/>
          <w:szCs w:val="24"/>
          <w:lang w:val="en-US"/>
        </w:rPr>
        <w:t xml:space="preserve">, J. J., and Dekker, R. (2009). </w:t>
      </w:r>
      <w:proofErr w:type="gramStart"/>
      <w:r w:rsidRPr="004B36A1">
        <w:rPr>
          <w:sz w:val="24"/>
          <w:szCs w:val="24"/>
          <w:lang w:val="en-US"/>
        </w:rPr>
        <w:t>The intertidal zoning of cockles (</w:t>
      </w:r>
      <w:proofErr w:type="spellStart"/>
      <w:r w:rsidRPr="004B36A1">
        <w:rPr>
          <w:sz w:val="24"/>
          <w:szCs w:val="24"/>
          <w:lang w:val="en-US"/>
        </w:rPr>
        <w:t>Cerastoderma</w:t>
      </w:r>
      <w:proofErr w:type="spellEnd"/>
      <w:r w:rsidRPr="004B36A1">
        <w:rPr>
          <w:sz w:val="24"/>
          <w:szCs w:val="24"/>
          <w:lang w:val="en-US"/>
        </w:rPr>
        <w:t xml:space="preserve"> </w:t>
      </w:r>
      <w:proofErr w:type="spellStart"/>
      <w:r w:rsidRPr="004B36A1">
        <w:rPr>
          <w:sz w:val="24"/>
          <w:szCs w:val="24"/>
          <w:lang w:val="en-US"/>
        </w:rPr>
        <w:t>edule</w:t>
      </w:r>
      <w:proofErr w:type="spellEnd"/>
      <w:r w:rsidRPr="004B36A1">
        <w:rPr>
          <w:sz w:val="24"/>
          <w:szCs w:val="24"/>
          <w:lang w:val="en-US"/>
        </w:rPr>
        <w:t xml:space="preserve">) in the </w:t>
      </w:r>
      <w:proofErr w:type="spellStart"/>
      <w:r w:rsidRPr="004B36A1">
        <w:rPr>
          <w:sz w:val="24"/>
          <w:szCs w:val="24"/>
          <w:lang w:val="en-US"/>
        </w:rPr>
        <w:t>Wadden</w:t>
      </w:r>
      <w:proofErr w:type="spellEnd"/>
      <w:r w:rsidRPr="004B36A1">
        <w:rPr>
          <w:sz w:val="24"/>
          <w:szCs w:val="24"/>
          <w:lang w:val="en-US"/>
        </w:rPr>
        <w:t xml:space="preserve"> Sea, or why cockle fishery disturbed areas of relatively high biodiversity.</w:t>
      </w:r>
      <w:proofErr w:type="gramEnd"/>
      <w:r w:rsidRPr="004B36A1">
        <w:rPr>
          <w:sz w:val="24"/>
          <w:szCs w:val="24"/>
          <w:lang w:val="en-US"/>
        </w:rPr>
        <w:t xml:space="preserve"> </w:t>
      </w:r>
      <w:proofErr w:type="gramStart"/>
      <w:r w:rsidRPr="004B36A1">
        <w:rPr>
          <w:i/>
          <w:sz w:val="24"/>
          <w:szCs w:val="24"/>
          <w:lang w:val="en-US"/>
        </w:rPr>
        <w:t>Helgoland Marine Research</w:t>
      </w:r>
      <w:r w:rsidRPr="004B36A1">
        <w:rPr>
          <w:sz w:val="24"/>
          <w:szCs w:val="24"/>
          <w:lang w:val="en-US"/>
        </w:rPr>
        <w:t xml:space="preserve">, </w:t>
      </w:r>
      <w:r w:rsidRPr="004B36A1">
        <w:rPr>
          <w:i/>
          <w:sz w:val="24"/>
          <w:szCs w:val="24"/>
          <w:lang w:val="en-US"/>
        </w:rPr>
        <w:t>63</w:t>
      </w:r>
      <w:r w:rsidRPr="004B36A1">
        <w:rPr>
          <w:sz w:val="24"/>
          <w:szCs w:val="24"/>
          <w:lang w:val="en-US"/>
        </w:rPr>
        <w:t>(4), 287-291.</w:t>
      </w:r>
      <w:proofErr w:type="gramEnd"/>
    </w:p>
    <w:p w14:paraId="3D53F1BD" w14:textId="77777777" w:rsidR="00E53223" w:rsidRPr="004B36A1" w:rsidRDefault="00E53223">
      <w:pPr>
        <w:spacing w:line="480" w:lineRule="auto"/>
        <w:ind w:left="300" w:hanging="288"/>
        <w:rPr>
          <w:sz w:val="24"/>
          <w:szCs w:val="24"/>
          <w:lang w:val="en-US"/>
        </w:rPr>
      </w:pPr>
      <w:proofErr w:type="spellStart"/>
      <w:r w:rsidRPr="004B36A1">
        <w:rPr>
          <w:sz w:val="24"/>
          <w:szCs w:val="24"/>
          <w:lang w:val="en-US"/>
        </w:rPr>
        <w:t>Beukema</w:t>
      </w:r>
      <w:proofErr w:type="spellEnd"/>
      <w:r w:rsidRPr="004B36A1">
        <w:rPr>
          <w:sz w:val="24"/>
          <w:szCs w:val="24"/>
          <w:lang w:val="en-US"/>
        </w:rPr>
        <w:t xml:space="preserve">, J. J., and Dekker, R. (2014). Variability in predator abundance links winter temperatures and bivalve recruitment: correlative evidence from long-term data in a tidal flat. </w:t>
      </w:r>
      <w:proofErr w:type="gramStart"/>
      <w:r w:rsidRPr="004B36A1">
        <w:rPr>
          <w:i/>
          <w:sz w:val="24"/>
          <w:szCs w:val="24"/>
          <w:lang w:val="en-US"/>
        </w:rPr>
        <w:t>Marine Ecology Progress Series</w:t>
      </w:r>
      <w:r w:rsidRPr="004B36A1">
        <w:rPr>
          <w:sz w:val="24"/>
          <w:szCs w:val="24"/>
          <w:lang w:val="en-US"/>
        </w:rPr>
        <w:t xml:space="preserve">, </w:t>
      </w:r>
      <w:r w:rsidRPr="004B36A1">
        <w:rPr>
          <w:i/>
          <w:sz w:val="24"/>
          <w:szCs w:val="24"/>
          <w:lang w:val="en-US"/>
        </w:rPr>
        <w:t>513</w:t>
      </w:r>
      <w:r w:rsidRPr="004B36A1">
        <w:rPr>
          <w:sz w:val="24"/>
          <w:szCs w:val="24"/>
          <w:lang w:val="en-US"/>
        </w:rPr>
        <w:t>, 1-15.</w:t>
      </w:r>
      <w:proofErr w:type="gramEnd"/>
    </w:p>
    <w:p w14:paraId="586DC304" w14:textId="77777777" w:rsidR="00E53223" w:rsidRDefault="00E53223">
      <w:pPr>
        <w:spacing w:line="480" w:lineRule="auto"/>
        <w:ind w:left="300" w:hanging="288"/>
        <w:rPr>
          <w:sz w:val="24"/>
          <w:szCs w:val="24"/>
          <w:lang w:val="en-GB"/>
        </w:rPr>
      </w:pPr>
      <w:proofErr w:type="spellStart"/>
      <w:r w:rsidRPr="004B36A1">
        <w:rPr>
          <w:sz w:val="24"/>
          <w:szCs w:val="24"/>
          <w:lang w:val="en-US"/>
        </w:rPr>
        <w:t>Beukema</w:t>
      </w:r>
      <w:proofErr w:type="spellEnd"/>
      <w:r w:rsidRPr="004B36A1">
        <w:rPr>
          <w:sz w:val="24"/>
          <w:szCs w:val="24"/>
          <w:lang w:val="en-US"/>
        </w:rPr>
        <w:t xml:space="preserve">, J. J., Dekker, R., and Jansen, J. M. (2009). Some like it cold: populations of the </w:t>
      </w:r>
      <w:proofErr w:type="spellStart"/>
      <w:r w:rsidRPr="004B36A1">
        <w:rPr>
          <w:sz w:val="24"/>
          <w:szCs w:val="24"/>
          <w:lang w:val="en-US"/>
        </w:rPr>
        <w:t>tellinid</w:t>
      </w:r>
      <w:proofErr w:type="spellEnd"/>
      <w:r w:rsidRPr="004B36A1">
        <w:rPr>
          <w:sz w:val="24"/>
          <w:szCs w:val="24"/>
          <w:lang w:val="en-US"/>
        </w:rPr>
        <w:t xml:space="preserve"> bivalve </w:t>
      </w:r>
      <w:proofErr w:type="spellStart"/>
      <w:r w:rsidRPr="004B36A1">
        <w:rPr>
          <w:sz w:val="24"/>
          <w:szCs w:val="24"/>
          <w:lang w:val="en-US"/>
        </w:rPr>
        <w:t>Macoma</w:t>
      </w:r>
      <w:proofErr w:type="spellEnd"/>
      <w:r w:rsidRPr="004B36A1">
        <w:rPr>
          <w:sz w:val="24"/>
          <w:szCs w:val="24"/>
          <w:lang w:val="en-US"/>
        </w:rPr>
        <w:t xml:space="preserve"> </w:t>
      </w:r>
      <w:proofErr w:type="spellStart"/>
      <w:r w:rsidRPr="004B36A1">
        <w:rPr>
          <w:sz w:val="24"/>
          <w:szCs w:val="24"/>
          <w:lang w:val="en-US"/>
        </w:rPr>
        <w:t>balthica</w:t>
      </w:r>
      <w:proofErr w:type="spellEnd"/>
      <w:r w:rsidRPr="004B36A1">
        <w:rPr>
          <w:sz w:val="24"/>
          <w:szCs w:val="24"/>
          <w:lang w:val="en-US"/>
        </w:rPr>
        <w:t xml:space="preserve"> (L.) suffer in various ways from a warming climate. </w:t>
      </w:r>
      <w:proofErr w:type="gramStart"/>
      <w:r w:rsidRPr="004B36A1">
        <w:rPr>
          <w:i/>
          <w:sz w:val="24"/>
          <w:szCs w:val="24"/>
          <w:lang w:val="en-US"/>
        </w:rPr>
        <w:t>Marine Ecology Progress Series</w:t>
      </w:r>
      <w:r w:rsidRPr="004B36A1">
        <w:rPr>
          <w:sz w:val="24"/>
          <w:szCs w:val="24"/>
          <w:lang w:val="en-US"/>
        </w:rPr>
        <w:t xml:space="preserve">, </w:t>
      </w:r>
      <w:r w:rsidRPr="004B36A1">
        <w:rPr>
          <w:i/>
          <w:sz w:val="24"/>
          <w:szCs w:val="24"/>
          <w:lang w:val="en-US"/>
        </w:rPr>
        <w:t>384</w:t>
      </w:r>
      <w:r w:rsidRPr="004B36A1">
        <w:rPr>
          <w:sz w:val="24"/>
          <w:szCs w:val="24"/>
          <w:lang w:val="en-US"/>
        </w:rPr>
        <w:t>, 135-145.</w:t>
      </w:r>
      <w:proofErr w:type="gramEnd"/>
    </w:p>
    <w:p w14:paraId="05DF44C0" w14:textId="77777777" w:rsidR="00E53223" w:rsidRPr="004B36A1" w:rsidRDefault="00E53223">
      <w:pPr>
        <w:spacing w:line="480" w:lineRule="auto"/>
        <w:ind w:left="300" w:hanging="288"/>
        <w:rPr>
          <w:sz w:val="24"/>
          <w:szCs w:val="24"/>
          <w:lang w:val="en-US"/>
          <w:rPrChange w:id="287" w:author="CRIO-Z9" w:date="2014-11-17T09:15:00Z">
            <w:rPr>
              <w:sz w:val="24"/>
              <w:szCs w:val="24"/>
            </w:rPr>
          </w:rPrChange>
        </w:rPr>
      </w:pPr>
      <w:proofErr w:type="spellStart"/>
      <w:r>
        <w:rPr>
          <w:sz w:val="24"/>
          <w:szCs w:val="24"/>
          <w:lang w:val="en-GB"/>
        </w:rPr>
        <w:t>Bjornstad</w:t>
      </w:r>
      <w:proofErr w:type="spellEnd"/>
      <w:r>
        <w:rPr>
          <w:sz w:val="24"/>
          <w:szCs w:val="24"/>
          <w:lang w:val="en-GB"/>
        </w:rPr>
        <w:t xml:space="preserve">, O. N. (2013). </w:t>
      </w:r>
      <w:proofErr w:type="spellStart"/>
      <w:proofErr w:type="gramStart"/>
      <w:r>
        <w:rPr>
          <w:sz w:val="24"/>
          <w:szCs w:val="24"/>
          <w:lang w:val="en-GB"/>
        </w:rPr>
        <w:t>ncf</w:t>
      </w:r>
      <w:proofErr w:type="spellEnd"/>
      <w:proofErr w:type="gramEnd"/>
      <w:r>
        <w:rPr>
          <w:sz w:val="24"/>
          <w:szCs w:val="24"/>
          <w:lang w:val="en-GB"/>
        </w:rPr>
        <w:t xml:space="preserve">: spatial nonparametric covariance functions. </w:t>
      </w:r>
      <w:proofErr w:type="gramStart"/>
      <w:r>
        <w:rPr>
          <w:sz w:val="24"/>
          <w:szCs w:val="24"/>
          <w:lang w:val="en-GB"/>
        </w:rPr>
        <w:t>R package version 1.1-5.</w:t>
      </w:r>
      <w:proofErr w:type="gramEnd"/>
      <w:r>
        <w:rPr>
          <w:sz w:val="24"/>
          <w:szCs w:val="24"/>
          <w:lang w:val="en-GB"/>
        </w:rPr>
        <w:t xml:space="preserve"> </w:t>
      </w:r>
      <w:r>
        <w:fldChar w:fldCharType="begin"/>
      </w:r>
      <w:r w:rsidRPr="004B36A1">
        <w:rPr>
          <w:lang w:val="en-US"/>
          <w:rPrChange w:id="288" w:author="CRIO-Z9" w:date="2014-11-17T09:15:00Z">
            <w:rPr/>
          </w:rPrChange>
        </w:rPr>
        <w:instrText xml:space="preserve"> HYPERLINK "http://CRAN.R-project.org/package=ncf"</w:instrText>
      </w:r>
      <w:r>
        <w:fldChar w:fldCharType="separate"/>
      </w:r>
      <w:r w:rsidRPr="004B36A1">
        <w:rPr>
          <w:rStyle w:val="a5"/>
          <w:lang w:val="en-US"/>
          <w:rPrChange w:id="289" w:author="CRIO-Z9" w:date="2014-11-17T09:15:00Z">
            <w:rPr>
              <w:rStyle w:val="a5"/>
            </w:rPr>
          </w:rPrChange>
        </w:rPr>
        <w:t>http://CRAN.R-project.org/package=ncf</w:t>
      </w:r>
      <w:r>
        <w:fldChar w:fldCharType="end"/>
      </w:r>
    </w:p>
    <w:p w14:paraId="615D3A7D" w14:textId="77777777" w:rsidR="00E53223" w:rsidRPr="004B36A1" w:rsidRDefault="00E53223">
      <w:pPr>
        <w:spacing w:line="480" w:lineRule="auto"/>
        <w:ind w:left="300" w:hanging="288"/>
        <w:rPr>
          <w:sz w:val="24"/>
          <w:szCs w:val="24"/>
          <w:lang w:val="en-US"/>
          <w:rPrChange w:id="290" w:author="CRIO-Z9" w:date="2014-11-17T09:15:00Z">
            <w:rPr>
              <w:sz w:val="24"/>
              <w:szCs w:val="24"/>
            </w:rPr>
          </w:rPrChange>
        </w:rPr>
      </w:pPr>
      <w:proofErr w:type="spellStart"/>
      <w:r w:rsidRPr="004B36A1">
        <w:rPr>
          <w:sz w:val="24"/>
          <w:szCs w:val="24"/>
          <w:lang w:val="en-US"/>
          <w:rPrChange w:id="291" w:author="CRIO-Z9" w:date="2014-11-17T09:15:00Z">
            <w:rPr>
              <w:sz w:val="24"/>
              <w:szCs w:val="24"/>
            </w:rPr>
          </w:rPrChange>
        </w:rPr>
        <w:t>Bonsdorff</w:t>
      </w:r>
      <w:proofErr w:type="spellEnd"/>
      <w:r w:rsidRPr="004B36A1">
        <w:rPr>
          <w:sz w:val="24"/>
          <w:szCs w:val="24"/>
          <w:lang w:val="en-US"/>
          <w:rPrChange w:id="292" w:author="CRIO-Z9" w:date="2014-11-17T09:15:00Z">
            <w:rPr>
              <w:sz w:val="24"/>
              <w:szCs w:val="24"/>
            </w:rPr>
          </w:rPrChange>
        </w:rPr>
        <w:t xml:space="preserve">, E., </w:t>
      </w:r>
      <w:proofErr w:type="spellStart"/>
      <w:r w:rsidRPr="004B36A1">
        <w:rPr>
          <w:sz w:val="24"/>
          <w:szCs w:val="24"/>
          <w:lang w:val="en-US"/>
          <w:rPrChange w:id="293" w:author="CRIO-Z9" w:date="2014-11-17T09:15:00Z">
            <w:rPr>
              <w:sz w:val="24"/>
              <w:szCs w:val="24"/>
            </w:rPr>
          </w:rPrChange>
        </w:rPr>
        <w:t>Norkko</w:t>
      </w:r>
      <w:proofErr w:type="spellEnd"/>
      <w:r w:rsidRPr="004B36A1">
        <w:rPr>
          <w:sz w:val="24"/>
          <w:szCs w:val="24"/>
          <w:lang w:val="en-US"/>
          <w:rPrChange w:id="294" w:author="CRIO-Z9" w:date="2014-11-17T09:15:00Z">
            <w:rPr>
              <w:sz w:val="24"/>
              <w:szCs w:val="24"/>
            </w:rPr>
          </w:rPrChange>
        </w:rPr>
        <w:t xml:space="preserve">, A., and </w:t>
      </w:r>
      <w:proofErr w:type="spellStart"/>
      <w:r w:rsidRPr="004B36A1">
        <w:rPr>
          <w:sz w:val="24"/>
          <w:szCs w:val="24"/>
          <w:lang w:val="en-US"/>
          <w:rPrChange w:id="295" w:author="CRIO-Z9" w:date="2014-11-17T09:15:00Z">
            <w:rPr>
              <w:sz w:val="24"/>
              <w:szCs w:val="24"/>
            </w:rPr>
          </w:rPrChange>
        </w:rPr>
        <w:t>Boström</w:t>
      </w:r>
      <w:proofErr w:type="spellEnd"/>
      <w:r w:rsidRPr="004B36A1">
        <w:rPr>
          <w:sz w:val="24"/>
          <w:szCs w:val="24"/>
          <w:lang w:val="en-US"/>
          <w:rPrChange w:id="296" w:author="CRIO-Z9" w:date="2014-11-17T09:15:00Z">
            <w:rPr>
              <w:sz w:val="24"/>
              <w:szCs w:val="24"/>
            </w:rPr>
          </w:rPrChange>
        </w:rPr>
        <w:t xml:space="preserve">, C. (1995). </w:t>
      </w:r>
      <w:proofErr w:type="gramStart"/>
      <w:r w:rsidRPr="004B36A1">
        <w:rPr>
          <w:sz w:val="24"/>
          <w:szCs w:val="24"/>
          <w:lang w:val="en-US"/>
          <w:rPrChange w:id="297" w:author="CRIO-Z9" w:date="2014-11-17T09:15:00Z">
            <w:rPr>
              <w:sz w:val="24"/>
              <w:szCs w:val="24"/>
            </w:rPr>
          </w:rPrChange>
        </w:rPr>
        <w:t xml:space="preserve">Recruitment and population maintenance of the bivalve </w:t>
      </w:r>
      <w:proofErr w:type="spellStart"/>
      <w:r w:rsidRPr="004B36A1">
        <w:rPr>
          <w:sz w:val="24"/>
          <w:szCs w:val="24"/>
          <w:lang w:val="en-US"/>
          <w:rPrChange w:id="298" w:author="CRIO-Z9" w:date="2014-11-17T09:15:00Z">
            <w:rPr>
              <w:sz w:val="24"/>
              <w:szCs w:val="24"/>
            </w:rPr>
          </w:rPrChange>
        </w:rPr>
        <w:t>Macoma</w:t>
      </w:r>
      <w:proofErr w:type="spellEnd"/>
      <w:r w:rsidRPr="004B36A1">
        <w:rPr>
          <w:sz w:val="24"/>
          <w:szCs w:val="24"/>
          <w:lang w:val="en-US"/>
          <w:rPrChange w:id="299" w:author="CRIO-Z9" w:date="2014-11-17T09:15:00Z">
            <w:rPr>
              <w:sz w:val="24"/>
              <w:szCs w:val="24"/>
            </w:rPr>
          </w:rPrChange>
        </w:rPr>
        <w:t xml:space="preserve"> </w:t>
      </w:r>
      <w:proofErr w:type="spellStart"/>
      <w:r w:rsidRPr="004B36A1">
        <w:rPr>
          <w:sz w:val="24"/>
          <w:szCs w:val="24"/>
          <w:lang w:val="en-US"/>
          <w:rPrChange w:id="300" w:author="CRIO-Z9" w:date="2014-11-17T09:15:00Z">
            <w:rPr>
              <w:sz w:val="24"/>
              <w:szCs w:val="24"/>
            </w:rPr>
          </w:rPrChange>
        </w:rPr>
        <w:t>balthica</w:t>
      </w:r>
      <w:proofErr w:type="spellEnd"/>
      <w:r w:rsidRPr="004B36A1">
        <w:rPr>
          <w:sz w:val="24"/>
          <w:szCs w:val="24"/>
          <w:lang w:val="en-US"/>
          <w:rPrChange w:id="301" w:author="CRIO-Z9" w:date="2014-11-17T09:15:00Z">
            <w:rPr>
              <w:sz w:val="24"/>
              <w:szCs w:val="24"/>
            </w:rPr>
          </w:rPrChange>
        </w:rPr>
        <w:t xml:space="preserve"> (L.)—factors affecting settling success and early survival on shallow sandy bottoms.</w:t>
      </w:r>
      <w:proofErr w:type="gramEnd"/>
      <w:r w:rsidRPr="004B36A1">
        <w:rPr>
          <w:sz w:val="24"/>
          <w:szCs w:val="24"/>
          <w:lang w:val="en-US"/>
          <w:rPrChange w:id="302" w:author="CRIO-Z9" w:date="2014-11-17T09:15:00Z">
            <w:rPr>
              <w:sz w:val="24"/>
              <w:szCs w:val="24"/>
            </w:rPr>
          </w:rPrChange>
        </w:rPr>
        <w:t xml:space="preserve"> </w:t>
      </w:r>
      <w:proofErr w:type="gramStart"/>
      <w:r w:rsidRPr="004B36A1">
        <w:rPr>
          <w:i/>
          <w:sz w:val="24"/>
          <w:szCs w:val="24"/>
          <w:lang w:val="en-US"/>
          <w:rPrChange w:id="303" w:author="CRIO-Z9" w:date="2014-11-17T09:15:00Z">
            <w:rPr>
              <w:i/>
              <w:sz w:val="24"/>
              <w:szCs w:val="24"/>
            </w:rPr>
          </w:rPrChange>
        </w:rPr>
        <w:t>Biology and ecology of shallow coastal waters.</w:t>
      </w:r>
      <w:proofErr w:type="gramEnd"/>
      <w:r w:rsidRPr="004B36A1">
        <w:rPr>
          <w:i/>
          <w:sz w:val="24"/>
          <w:szCs w:val="24"/>
          <w:lang w:val="en-US"/>
          <w:rPrChange w:id="304" w:author="CRIO-Z9" w:date="2014-11-17T09:15:00Z">
            <w:rPr>
              <w:i/>
              <w:sz w:val="24"/>
              <w:szCs w:val="24"/>
            </w:rPr>
          </w:rPrChange>
        </w:rPr>
        <w:t xml:space="preserve"> Olsen and Olsen, </w:t>
      </w:r>
      <w:proofErr w:type="spellStart"/>
      <w:r w:rsidRPr="004B36A1">
        <w:rPr>
          <w:i/>
          <w:sz w:val="24"/>
          <w:szCs w:val="24"/>
          <w:lang w:val="en-US"/>
          <w:rPrChange w:id="305" w:author="CRIO-Z9" w:date="2014-11-17T09:15:00Z">
            <w:rPr>
              <w:i/>
              <w:sz w:val="24"/>
              <w:szCs w:val="24"/>
            </w:rPr>
          </w:rPrChange>
        </w:rPr>
        <w:t>Fredensborg</w:t>
      </w:r>
      <w:proofErr w:type="spellEnd"/>
      <w:r w:rsidRPr="004B36A1">
        <w:rPr>
          <w:sz w:val="24"/>
          <w:szCs w:val="24"/>
          <w:lang w:val="en-US"/>
          <w:rPrChange w:id="306" w:author="CRIO-Z9" w:date="2014-11-17T09:15:00Z">
            <w:rPr>
              <w:sz w:val="24"/>
              <w:szCs w:val="24"/>
            </w:rPr>
          </w:rPrChange>
        </w:rPr>
        <w:t>, 253-260.</w:t>
      </w:r>
    </w:p>
    <w:p w14:paraId="5099A4DA" w14:textId="77777777" w:rsidR="00E53223" w:rsidRPr="004B36A1" w:rsidRDefault="00E53223">
      <w:pPr>
        <w:spacing w:line="480" w:lineRule="auto"/>
        <w:ind w:left="300" w:hanging="288"/>
        <w:rPr>
          <w:sz w:val="24"/>
          <w:szCs w:val="24"/>
          <w:lang w:val="en-US"/>
          <w:rPrChange w:id="307" w:author="CRIO-Z9" w:date="2014-11-17T09:15:00Z">
            <w:rPr>
              <w:sz w:val="24"/>
              <w:szCs w:val="24"/>
            </w:rPr>
          </w:rPrChange>
        </w:rPr>
      </w:pPr>
      <w:proofErr w:type="spellStart"/>
      <w:r w:rsidRPr="004B36A1">
        <w:rPr>
          <w:sz w:val="24"/>
          <w:szCs w:val="24"/>
          <w:lang w:val="en-US"/>
          <w:rPrChange w:id="308" w:author="CRIO-Z9" w:date="2014-11-17T09:15:00Z">
            <w:rPr>
              <w:sz w:val="24"/>
              <w:szCs w:val="24"/>
            </w:rPr>
          </w:rPrChange>
        </w:rPr>
        <w:t>Boström</w:t>
      </w:r>
      <w:proofErr w:type="spellEnd"/>
      <w:r w:rsidRPr="004B36A1">
        <w:rPr>
          <w:sz w:val="24"/>
          <w:szCs w:val="24"/>
          <w:lang w:val="en-US"/>
          <w:rPrChange w:id="309" w:author="CRIO-Z9" w:date="2014-11-17T09:15:00Z">
            <w:rPr>
              <w:sz w:val="24"/>
              <w:szCs w:val="24"/>
            </w:rPr>
          </w:rPrChange>
        </w:rPr>
        <w:t xml:space="preserve">, C., and </w:t>
      </w:r>
      <w:proofErr w:type="spellStart"/>
      <w:r w:rsidRPr="004B36A1">
        <w:rPr>
          <w:sz w:val="24"/>
          <w:szCs w:val="24"/>
          <w:lang w:val="en-US"/>
          <w:rPrChange w:id="310" w:author="CRIO-Z9" w:date="2014-11-17T09:15:00Z">
            <w:rPr>
              <w:sz w:val="24"/>
              <w:szCs w:val="24"/>
            </w:rPr>
          </w:rPrChange>
        </w:rPr>
        <w:t>Bonsdorff</w:t>
      </w:r>
      <w:proofErr w:type="spellEnd"/>
      <w:r w:rsidRPr="004B36A1">
        <w:rPr>
          <w:sz w:val="24"/>
          <w:szCs w:val="24"/>
          <w:lang w:val="en-US"/>
          <w:rPrChange w:id="311" w:author="CRIO-Z9" w:date="2014-11-17T09:15:00Z">
            <w:rPr>
              <w:sz w:val="24"/>
              <w:szCs w:val="24"/>
            </w:rPr>
          </w:rPrChange>
        </w:rPr>
        <w:t xml:space="preserve">, E. (2000). </w:t>
      </w:r>
      <w:proofErr w:type="spellStart"/>
      <w:proofErr w:type="gramStart"/>
      <w:r w:rsidRPr="004B36A1">
        <w:rPr>
          <w:sz w:val="24"/>
          <w:szCs w:val="24"/>
          <w:lang w:val="en-US"/>
          <w:rPrChange w:id="312" w:author="CRIO-Z9" w:date="2014-11-17T09:15:00Z">
            <w:rPr>
              <w:sz w:val="24"/>
              <w:szCs w:val="24"/>
            </w:rPr>
          </w:rPrChange>
        </w:rPr>
        <w:t>Zoobenthic</w:t>
      </w:r>
      <w:proofErr w:type="spellEnd"/>
      <w:r w:rsidRPr="004B36A1">
        <w:rPr>
          <w:sz w:val="24"/>
          <w:szCs w:val="24"/>
          <w:lang w:val="en-US"/>
          <w:rPrChange w:id="313" w:author="CRIO-Z9" w:date="2014-11-17T09:15:00Z">
            <w:rPr>
              <w:sz w:val="24"/>
              <w:szCs w:val="24"/>
            </w:rPr>
          </w:rPrChange>
        </w:rPr>
        <w:t xml:space="preserve"> community establishment and habitat complexity-the importance of </w:t>
      </w:r>
      <w:proofErr w:type="spellStart"/>
      <w:r w:rsidRPr="004B36A1">
        <w:rPr>
          <w:sz w:val="24"/>
          <w:szCs w:val="24"/>
          <w:lang w:val="en-US"/>
          <w:rPrChange w:id="314" w:author="CRIO-Z9" w:date="2014-11-17T09:15:00Z">
            <w:rPr>
              <w:sz w:val="24"/>
              <w:szCs w:val="24"/>
            </w:rPr>
          </w:rPrChange>
        </w:rPr>
        <w:t>seagrass</w:t>
      </w:r>
      <w:proofErr w:type="spellEnd"/>
      <w:r w:rsidRPr="004B36A1">
        <w:rPr>
          <w:sz w:val="24"/>
          <w:szCs w:val="24"/>
          <w:lang w:val="en-US"/>
          <w:rPrChange w:id="315" w:author="CRIO-Z9" w:date="2014-11-17T09:15:00Z">
            <w:rPr>
              <w:sz w:val="24"/>
              <w:szCs w:val="24"/>
            </w:rPr>
          </w:rPrChange>
        </w:rPr>
        <w:t xml:space="preserve"> shoot-density, morphology and physical disturbance for faunal recruitment.</w:t>
      </w:r>
      <w:proofErr w:type="gramEnd"/>
      <w:r w:rsidRPr="004B36A1">
        <w:rPr>
          <w:sz w:val="24"/>
          <w:szCs w:val="24"/>
          <w:lang w:val="en-US"/>
          <w:rPrChange w:id="316" w:author="CRIO-Z9" w:date="2014-11-17T09:15:00Z">
            <w:rPr>
              <w:sz w:val="24"/>
              <w:szCs w:val="24"/>
            </w:rPr>
          </w:rPrChange>
        </w:rPr>
        <w:t xml:space="preserve"> </w:t>
      </w:r>
      <w:proofErr w:type="gramStart"/>
      <w:r w:rsidRPr="004B36A1">
        <w:rPr>
          <w:i/>
          <w:sz w:val="24"/>
          <w:szCs w:val="24"/>
          <w:lang w:val="en-US"/>
          <w:rPrChange w:id="317" w:author="CRIO-Z9" w:date="2014-11-17T09:15:00Z">
            <w:rPr>
              <w:i/>
              <w:sz w:val="24"/>
              <w:szCs w:val="24"/>
            </w:rPr>
          </w:rPrChange>
        </w:rPr>
        <w:t>Marine Ecology Progress Series</w:t>
      </w:r>
      <w:r w:rsidRPr="004B36A1">
        <w:rPr>
          <w:sz w:val="24"/>
          <w:szCs w:val="24"/>
          <w:lang w:val="en-US"/>
          <w:rPrChange w:id="318" w:author="CRIO-Z9" w:date="2014-11-17T09:15:00Z">
            <w:rPr>
              <w:sz w:val="24"/>
              <w:szCs w:val="24"/>
            </w:rPr>
          </w:rPrChange>
        </w:rPr>
        <w:t xml:space="preserve">, </w:t>
      </w:r>
      <w:r w:rsidRPr="004B36A1">
        <w:rPr>
          <w:i/>
          <w:sz w:val="24"/>
          <w:szCs w:val="24"/>
          <w:lang w:val="en-US"/>
          <w:rPrChange w:id="319" w:author="CRIO-Z9" w:date="2014-11-17T09:15:00Z">
            <w:rPr>
              <w:i/>
              <w:sz w:val="24"/>
              <w:szCs w:val="24"/>
            </w:rPr>
          </w:rPrChange>
        </w:rPr>
        <w:t>205</w:t>
      </w:r>
      <w:r w:rsidRPr="004B36A1">
        <w:rPr>
          <w:sz w:val="24"/>
          <w:szCs w:val="24"/>
          <w:lang w:val="en-US"/>
          <w:rPrChange w:id="320" w:author="CRIO-Z9" w:date="2014-11-17T09:15:00Z">
            <w:rPr>
              <w:sz w:val="24"/>
              <w:szCs w:val="24"/>
            </w:rPr>
          </w:rPrChange>
        </w:rPr>
        <w:t>, 123-138.</w:t>
      </w:r>
      <w:proofErr w:type="gramEnd"/>
    </w:p>
    <w:p w14:paraId="31561810" w14:textId="77777777" w:rsidR="00E53223" w:rsidRDefault="00E53223">
      <w:pPr>
        <w:spacing w:line="480" w:lineRule="auto"/>
        <w:ind w:left="300" w:hanging="288"/>
        <w:rPr>
          <w:sz w:val="24"/>
          <w:szCs w:val="24"/>
          <w:lang w:val="en-GB"/>
        </w:rPr>
      </w:pPr>
      <w:r w:rsidRPr="004B36A1">
        <w:rPr>
          <w:sz w:val="24"/>
          <w:szCs w:val="24"/>
          <w:lang w:val="en-US"/>
          <w:rPrChange w:id="321" w:author="CRIO-Z9" w:date="2014-11-17T09:15:00Z">
            <w:rPr>
              <w:sz w:val="24"/>
              <w:szCs w:val="24"/>
            </w:rPr>
          </w:rPrChange>
        </w:rPr>
        <w:t xml:space="preserve">Brady, F. (1943). </w:t>
      </w:r>
      <w:proofErr w:type="gramStart"/>
      <w:r w:rsidRPr="004B36A1">
        <w:rPr>
          <w:sz w:val="24"/>
          <w:szCs w:val="24"/>
          <w:lang w:val="en-US"/>
          <w:rPrChange w:id="322" w:author="CRIO-Z9" w:date="2014-11-17T09:15:00Z">
            <w:rPr>
              <w:sz w:val="24"/>
              <w:szCs w:val="24"/>
            </w:rPr>
          </w:rPrChange>
        </w:rPr>
        <w:t>The distribution of the fauna of some intertidal sands and muds on the Northumberland coast.</w:t>
      </w:r>
      <w:proofErr w:type="gramEnd"/>
      <w:r w:rsidRPr="004B36A1">
        <w:rPr>
          <w:sz w:val="24"/>
          <w:szCs w:val="24"/>
          <w:lang w:val="en-US"/>
          <w:rPrChange w:id="323" w:author="CRIO-Z9" w:date="2014-11-17T09:15:00Z">
            <w:rPr>
              <w:sz w:val="24"/>
              <w:szCs w:val="24"/>
            </w:rPr>
          </w:rPrChange>
        </w:rPr>
        <w:t xml:space="preserve"> </w:t>
      </w:r>
      <w:proofErr w:type="gramStart"/>
      <w:r w:rsidRPr="004B36A1">
        <w:rPr>
          <w:i/>
          <w:sz w:val="24"/>
          <w:szCs w:val="24"/>
          <w:lang w:val="en-US"/>
          <w:rPrChange w:id="324" w:author="CRIO-Z9" w:date="2014-11-17T09:15:00Z">
            <w:rPr>
              <w:i/>
              <w:sz w:val="24"/>
              <w:szCs w:val="24"/>
            </w:rPr>
          </w:rPrChange>
        </w:rPr>
        <w:t>The Journal of Animal Ecology</w:t>
      </w:r>
      <w:r w:rsidRPr="004B36A1">
        <w:rPr>
          <w:sz w:val="24"/>
          <w:szCs w:val="24"/>
          <w:lang w:val="en-US"/>
          <w:rPrChange w:id="325" w:author="CRIO-Z9" w:date="2014-11-17T09:15:00Z">
            <w:rPr>
              <w:sz w:val="24"/>
              <w:szCs w:val="24"/>
            </w:rPr>
          </w:rPrChange>
        </w:rPr>
        <w:t>, 27-41.</w:t>
      </w:r>
      <w:proofErr w:type="gramEnd"/>
    </w:p>
    <w:p w14:paraId="4EE5E19F" w14:textId="77777777" w:rsidR="00E53223" w:rsidRDefault="00E53223">
      <w:pPr>
        <w:spacing w:line="480" w:lineRule="auto"/>
        <w:ind w:left="300" w:hanging="288"/>
        <w:rPr>
          <w:sz w:val="24"/>
          <w:szCs w:val="24"/>
          <w:lang w:val="en-GB"/>
        </w:rPr>
      </w:pPr>
      <w:r>
        <w:rPr>
          <w:sz w:val="24"/>
          <w:szCs w:val="24"/>
          <w:lang w:val="en-GB"/>
        </w:rPr>
        <w:lastRenderedPageBreak/>
        <w:t xml:space="preserve">Brown, J.H. (1984) On the relationship between abundance and </w:t>
      </w:r>
      <w:r w:rsidRPr="004B36A1">
        <w:rPr>
          <w:sz w:val="24"/>
          <w:szCs w:val="24"/>
          <w:lang w:val="en-US"/>
          <w:rPrChange w:id="326" w:author="CRIO-Z9" w:date="2014-11-17T09:15:00Z">
            <w:rPr>
              <w:sz w:val="24"/>
              <w:szCs w:val="24"/>
            </w:rPr>
          </w:rPrChange>
        </w:rPr>
        <w:t xml:space="preserve">distribution of species. </w:t>
      </w:r>
      <w:proofErr w:type="gramStart"/>
      <w:r w:rsidRPr="004B36A1">
        <w:rPr>
          <w:i/>
          <w:iCs/>
          <w:sz w:val="24"/>
          <w:szCs w:val="24"/>
          <w:lang w:val="en-US"/>
          <w:rPrChange w:id="327" w:author="CRIO-Z9" w:date="2014-11-17T09:15:00Z">
            <w:rPr>
              <w:i/>
              <w:iCs/>
              <w:sz w:val="24"/>
              <w:szCs w:val="24"/>
            </w:rPr>
          </w:rPrChange>
        </w:rPr>
        <w:t>American Naturalist</w:t>
      </w:r>
      <w:r w:rsidRPr="004B36A1">
        <w:rPr>
          <w:sz w:val="24"/>
          <w:szCs w:val="24"/>
          <w:lang w:val="en-US"/>
          <w:rPrChange w:id="328" w:author="CRIO-Z9" w:date="2014-11-17T09:15:00Z">
            <w:rPr>
              <w:sz w:val="24"/>
              <w:szCs w:val="24"/>
            </w:rPr>
          </w:rPrChange>
        </w:rPr>
        <w:t>, 124, 255–279.</w:t>
      </w:r>
      <w:proofErr w:type="gramEnd"/>
    </w:p>
    <w:p w14:paraId="640D795C" w14:textId="77777777" w:rsidR="00E53223" w:rsidRPr="004B36A1" w:rsidRDefault="00E53223">
      <w:pPr>
        <w:spacing w:line="480" w:lineRule="auto"/>
        <w:ind w:left="300" w:hanging="288"/>
        <w:rPr>
          <w:sz w:val="24"/>
          <w:szCs w:val="24"/>
          <w:lang w:val="en-US"/>
          <w:rPrChange w:id="329" w:author="CRIO-Z9" w:date="2014-11-17T09:15:00Z">
            <w:rPr>
              <w:sz w:val="24"/>
              <w:szCs w:val="24"/>
            </w:rPr>
          </w:rPrChange>
        </w:rPr>
      </w:pPr>
      <w:r>
        <w:rPr>
          <w:sz w:val="24"/>
          <w:szCs w:val="24"/>
          <w:lang w:val="en-GB"/>
        </w:rPr>
        <w:t xml:space="preserve">Brown, J. H., </w:t>
      </w:r>
      <w:proofErr w:type="spellStart"/>
      <w:r>
        <w:rPr>
          <w:sz w:val="24"/>
          <w:szCs w:val="24"/>
          <w:lang w:val="en-GB"/>
        </w:rPr>
        <w:t>Mehlman</w:t>
      </w:r>
      <w:proofErr w:type="spellEnd"/>
      <w:r>
        <w:rPr>
          <w:sz w:val="24"/>
          <w:szCs w:val="24"/>
          <w:lang w:val="en-GB"/>
        </w:rPr>
        <w:t xml:space="preserve">, D. W., and Stevens, G. C. (1995). </w:t>
      </w:r>
      <w:proofErr w:type="gramStart"/>
      <w:r>
        <w:rPr>
          <w:sz w:val="24"/>
          <w:szCs w:val="24"/>
          <w:lang w:val="en-GB"/>
        </w:rPr>
        <w:t>Spatial variation in abundance.</w:t>
      </w:r>
      <w:proofErr w:type="gramEnd"/>
      <w:r>
        <w:rPr>
          <w:sz w:val="24"/>
          <w:szCs w:val="24"/>
          <w:lang w:val="en-GB"/>
        </w:rPr>
        <w:t> </w:t>
      </w:r>
      <w:r>
        <w:rPr>
          <w:i/>
          <w:sz w:val="24"/>
          <w:szCs w:val="24"/>
          <w:lang w:val="en-GB"/>
        </w:rPr>
        <w:t xml:space="preserve">Ecology. </w:t>
      </w:r>
      <w:proofErr w:type="gramStart"/>
      <w:r>
        <w:rPr>
          <w:i/>
          <w:sz w:val="24"/>
          <w:szCs w:val="24"/>
          <w:lang w:val="en-GB"/>
        </w:rPr>
        <w:t>76</w:t>
      </w:r>
      <w:r>
        <w:rPr>
          <w:sz w:val="24"/>
          <w:szCs w:val="24"/>
          <w:lang w:val="en-GB"/>
        </w:rPr>
        <w:t>(7).</w:t>
      </w:r>
      <w:proofErr w:type="gramEnd"/>
      <w:r>
        <w:rPr>
          <w:sz w:val="24"/>
          <w:szCs w:val="24"/>
          <w:lang w:val="en-GB"/>
        </w:rPr>
        <w:t xml:space="preserve"> 2028-2043.</w:t>
      </w:r>
    </w:p>
    <w:p w14:paraId="73F5AE23" w14:textId="77777777" w:rsidR="00E53223" w:rsidRPr="004B36A1" w:rsidRDefault="00E53223">
      <w:pPr>
        <w:spacing w:line="480" w:lineRule="auto"/>
        <w:ind w:left="300" w:hanging="288"/>
        <w:rPr>
          <w:sz w:val="24"/>
          <w:szCs w:val="24"/>
          <w:lang w:val="en-US"/>
          <w:rPrChange w:id="330" w:author="CRIO-Z9" w:date="2014-11-17T09:15:00Z">
            <w:rPr>
              <w:sz w:val="24"/>
              <w:szCs w:val="24"/>
            </w:rPr>
          </w:rPrChange>
        </w:rPr>
      </w:pPr>
      <w:r w:rsidRPr="004B36A1">
        <w:rPr>
          <w:sz w:val="24"/>
          <w:szCs w:val="24"/>
          <w:lang w:val="en-US"/>
          <w:rPrChange w:id="331" w:author="CRIO-Z9" w:date="2014-11-17T09:15:00Z">
            <w:rPr>
              <w:sz w:val="24"/>
              <w:szCs w:val="24"/>
            </w:rPr>
          </w:rPrChange>
        </w:rPr>
        <w:t xml:space="preserve">Callaway, R., Burdon, D., </w:t>
      </w:r>
      <w:proofErr w:type="spellStart"/>
      <w:r w:rsidRPr="004B36A1">
        <w:rPr>
          <w:sz w:val="24"/>
          <w:szCs w:val="24"/>
          <w:lang w:val="en-US"/>
          <w:rPrChange w:id="332" w:author="CRIO-Z9" w:date="2014-11-17T09:15:00Z">
            <w:rPr>
              <w:sz w:val="24"/>
              <w:szCs w:val="24"/>
            </w:rPr>
          </w:rPrChange>
        </w:rPr>
        <w:t>Deasey</w:t>
      </w:r>
      <w:proofErr w:type="spellEnd"/>
      <w:r w:rsidRPr="004B36A1">
        <w:rPr>
          <w:sz w:val="24"/>
          <w:szCs w:val="24"/>
          <w:lang w:val="en-US"/>
          <w:rPrChange w:id="333" w:author="CRIO-Z9" w:date="2014-11-17T09:15:00Z">
            <w:rPr>
              <w:sz w:val="24"/>
              <w:szCs w:val="24"/>
            </w:rPr>
          </w:rPrChange>
        </w:rPr>
        <w:t xml:space="preserve">, A., </w:t>
      </w:r>
      <w:proofErr w:type="spellStart"/>
      <w:r w:rsidRPr="004B36A1">
        <w:rPr>
          <w:sz w:val="24"/>
          <w:szCs w:val="24"/>
          <w:lang w:val="en-US"/>
          <w:rPrChange w:id="334" w:author="CRIO-Z9" w:date="2014-11-17T09:15:00Z">
            <w:rPr>
              <w:sz w:val="24"/>
              <w:szCs w:val="24"/>
            </w:rPr>
          </w:rPrChange>
        </w:rPr>
        <w:t>Mazik</w:t>
      </w:r>
      <w:proofErr w:type="spellEnd"/>
      <w:r w:rsidRPr="004B36A1">
        <w:rPr>
          <w:sz w:val="24"/>
          <w:szCs w:val="24"/>
          <w:lang w:val="en-US"/>
          <w:rPrChange w:id="335" w:author="CRIO-Z9" w:date="2014-11-17T09:15:00Z">
            <w:rPr>
              <w:sz w:val="24"/>
              <w:szCs w:val="24"/>
            </w:rPr>
          </w:rPrChange>
        </w:rPr>
        <w:t xml:space="preserve">, K., and Elliott, M. (2013). The riddle of the sands: how population dynamics explains causes of high bivalve mortality. </w:t>
      </w:r>
      <w:proofErr w:type="gramStart"/>
      <w:r w:rsidRPr="004B36A1">
        <w:rPr>
          <w:i/>
          <w:sz w:val="24"/>
          <w:szCs w:val="24"/>
          <w:lang w:val="en-US"/>
          <w:rPrChange w:id="336" w:author="CRIO-Z9" w:date="2014-11-17T09:15:00Z">
            <w:rPr>
              <w:i/>
              <w:sz w:val="24"/>
              <w:szCs w:val="24"/>
            </w:rPr>
          </w:rPrChange>
        </w:rPr>
        <w:t>Journal of Applied Ecology</w:t>
      </w:r>
      <w:r w:rsidRPr="004B36A1">
        <w:rPr>
          <w:sz w:val="24"/>
          <w:szCs w:val="24"/>
          <w:lang w:val="en-US"/>
          <w:rPrChange w:id="337" w:author="CRIO-Z9" w:date="2014-11-17T09:15:00Z">
            <w:rPr>
              <w:sz w:val="24"/>
              <w:szCs w:val="24"/>
            </w:rPr>
          </w:rPrChange>
        </w:rPr>
        <w:t xml:space="preserve">, </w:t>
      </w:r>
      <w:r w:rsidRPr="004B36A1">
        <w:rPr>
          <w:i/>
          <w:sz w:val="24"/>
          <w:szCs w:val="24"/>
          <w:lang w:val="en-US"/>
          <w:rPrChange w:id="338" w:author="CRIO-Z9" w:date="2014-11-17T09:15:00Z">
            <w:rPr>
              <w:i/>
              <w:sz w:val="24"/>
              <w:szCs w:val="24"/>
            </w:rPr>
          </w:rPrChange>
        </w:rPr>
        <w:t>50</w:t>
      </w:r>
      <w:r w:rsidRPr="004B36A1">
        <w:rPr>
          <w:sz w:val="24"/>
          <w:szCs w:val="24"/>
          <w:lang w:val="en-US"/>
          <w:rPrChange w:id="339" w:author="CRIO-Z9" w:date="2014-11-17T09:15:00Z">
            <w:rPr>
              <w:sz w:val="24"/>
              <w:szCs w:val="24"/>
            </w:rPr>
          </w:rPrChange>
        </w:rPr>
        <w:t>(4), 1050-1059.</w:t>
      </w:r>
      <w:proofErr w:type="gramEnd"/>
    </w:p>
    <w:p w14:paraId="33266E40" w14:textId="77777777" w:rsidR="00E53223" w:rsidRPr="004B36A1" w:rsidRDefault="00E53223">
      <w:pPr>
        <w:spacing w:line="480" w:lineRule="auto"/>
        <w:ind w:left="300" w:hanging="288"/>
        <w:rPr>
          <w:sz w:val="24"/>
          <w:szCs w:val="24"/>
          <w:lang w:val="en-US"/>
          <w:rPrChange w:id="340" w:author="CRIO-Z9" w:date="2014-11-17T09:15:00Z">
            <w:rPr>
              <w:sz w:val="24"/>
              <w:szCs w:val="24"/>
            </w:rPr>
          </w:rPrChange>
        </w:rPr>
      </w:pPr>
      <w:r w:rsidRPr="004B36A1">
        <w:rPr>
          <w:sz w:val="24"/>
          <w:szCs w:val="24"/>
          <w:lang w:val="en-US"/>
          <w:rPrChange w:id="341" w:author="CRIO-Z9" w:date="2014-11-17T09:15:00Z">
            <w:rPr>
              <w:sz w:val="24"/>
              <w:szCs w:val="24"/>
            </w:rPr>
          </w:rPrChange>
        </w:rPr>
        <w:t xml:space="preserve">Chambers, M. R., &amp; Milne, H. (1975). </w:t>
      </w:r>
      <w:proofErr w:type="gramStart"/>
      <w:r w:rsidRPr="004B36A1">
        <w:rPr>
          <w:sz w:val="24"/>
          <w:szCs w:val="24"/>
          <w:lang w:val="en-US"/>
          <w:rPrChange w:id="342" w:author="CRIO-Z9" w:date="2014-11-17T09:15:00Z">
            <w:rPr>
              <w:sz w:val="24"/>
              <w:szCs w:val="24"/>
            </w:rPr>
          </w:rPrChange>
        </w:rPr>
        <w:t xml:space="preserve">The production of&lt; </w:t>
      </w:r>
      <w:proofErr w:type="spellStart"/>
      <w:r w:rsidRPr="004B36A1">
        <w:rPr>
          <w:sz w:val="24"/>
          <w:szCs w:val="24"/>
          <w:lang w:val="en-US"/>
          <w:rPrChange w:id="343" w:author="CRIO-Z9" w:date="2014-11-17T09:15:00Z">
            <w:rPr>
              <w:sz w:val="24"/>
              <w:szCs w:val="24"/>
            </w:rPr>
          </w:rPrChange>
        </w:rPr>
        <w:t>i</w:t>
      </w:r>
      <w:proofErr w:type="spellEnd"/>
      <w:r w:rsidRPr="004B36A1">
        <w:rPr>
          <w:sz w:val="24"/>
          <w:szCs w:val="24"/>
          <w:lang w:val="en-US"/>
          <w:rPrChange w:id="344" w:author="CRIO-Z9" w:date="2014-11-17T09:15:00Z">
            <w:rPr>
              <w:sz w:val="24"/>
              <w:szCs w:val="24"/>
            </w:rPr>
          </w:rPrChange>
        </w:rPr>
        <w:t xml:space="preserve">&gt; </w:t>
      </w:r>
      <w:proofErr w:type="spellStart"/>
      <w:r w:rsidRPr="004B36A1">
        <w:rPr>
          <w:sz w:val="24"/>
          <w:szCs w:val="24"/>
          <w:lang w:val="en-US"/>
          <w:rPrChange w:id="345" w:author="CRIO-Z9" w:date="2014-11-17T09:15:00Z">
            <w:rPr>
              <w:sz w:val="24"/>
              <w:szCs w:val="24"/>
            </w:rPr>
          </w:rPrChange>
        </w:rPr>
        <w:t>Macoma</w:t>
      </w:r>
      <w:proofErr w:type="spellEnd"/>
      <w:r w:rsidRPr="004B36A1">
        <w:rPr>
          <w:sz w:val="24"/>
          <w:szCs w:val="24"/>
          <w:lang w:val="en-US"/>
          <w:rPrChange w:id="346" w:author="CRIO-Z9" w:date="2014-11-17T09:15:00Z">
            <w:rPr>
              <w:sz w:val="24"/>
              <w:szCs w:val="24"/>
            </w:rPr>
          </w:rPrChange>
        </w:rPr>
        <w:t xml:space="preserve"> </w:t>
      </w:r>
      <w:proofErr w:type="spellStart"/>
      <w:r w:rsidRPr="004B36A1">
        <w:rPr>
          <w:sz w:val="24"/>
          <w:szCs w:val="24"/>
          <w:lang w:val="en-US"/>
          <w:rPrChange w:id="347" w:author="CRIO-Z9" w:date="2014-11-17T09:15:00Z">
            <w:rPr>
              <w:sz w:val="24"/>
              <w:szCs w:val="24"/>
            </w:rPr>
          </w:rPrChange>
        </w:rPr>
        <w:t>balthica</w:t>
      </w:r>
      <w:proofErr w:type="spellEnd"/>
      <w:r w:rsidRPr="004B36A1">
        <w:rPr>
          <w:sz w:val="24"/>
          <w:szCs w:val="24"/>
          <w:lang w:val="en-US"/>
          <w:rPrChange w:id="348" w:author="CRIO-Z9" w:date="2014-11-17T09:15:00Z">
            <w:rPr>
              <w:sz w:val="24"/>
              <w:szCs w:val="24"/>
            </w:rPr>
          </w:rPrChange>
        </w:rPr>
        <w:t xml:space="preserve"> (L.) in the </w:t>
      </w:r>
      <w:proofErr w:type="spellStart"/>
      <w:r w:rsidRPr="004B36A1">
        <w:rPr>
          <w:sz w:val="24"/>
          <w:szCs w:val="24"/>
          <w:lang w:val="en-US"/>
          <w:rPrChange w:id="349" w:author="CRIO-Z9" w:date="2014-11-17T09:15:00Z">
            <w:rPr>
              <w:sz w:val="24"/>
              <w:szCs w:val="24"/>
            </w:rPr>
          </w:rPrChange>
        </w:rPr>
        <w:t>Ythan</w:t>
      </w:r>
      <w:proofErr w:type="spellEnd"/>
      <w:r w:rsidRPr="004B36A1">
        <w:rPr>
          <w:sz w:val="24"/>
          <w:szCs w:val="24"/>
          <w:lang w:val="en-US"/>
          <w:rPrChange w:id="350" w:author="CRIO-Z9" w:date="2014-11-17T09:15:00Z">
            <w:rPr>
              <w:sz w:val="24"/>
              <w:szCs w:val="24"/>
            </w:rPr>
          </w:rPrChange>
        </w:rPr>
        <w:t xml:space="preserve"> Estuary.</w:t>
      </w:r>
      <w:proofErr w:type="gramEnd"/>
      <w:r w:rsidRPr="004B36A1">
        <w:rPr>
          <w:sz w:val="24"/>
          <w:szCs w:val="24"/>
          <w:lang w:val="en-US"/>
          <w:rPrChange w:id="351" w:author="CRIO-Z9" w:date="2014-11-17T09:15:00Z">
            <w:rPr>
              <w:sz w:val="24"/>
              <w:szCs w:val="24"/>
            </w:rPr>
          </w:rPrChange>
        </w:rPr>
        <w:t xml:space="preserve"> </w:t>
      </w:r>
      <w:proofErr w:type="gramStart"/>
      <w:r w:rsidRPr="004B36A1">
        <w:rPr>
          <w:i/>
          <w:sz w:val="24"/>
          <w:szCs w:val="24"/>
          <w:lang w:val="en-US"/>
          <w:rPrChange w:id="352" w:author="CRIO-Z9" w:date="2014-11-17T09:15:00Z">
            <w:rPr>
              <w:i/>
              <w:sz w:val="24"/>
              <w:szCs w:val="24"/>
            </w:rPr>
          </w:rPrChange>
        </w:rPr>
        <w:t>Estuarine and Coastal Marine Science</w:t>
      </w:r>
      <w:r w:rsidRPr="004B36A1">
        <w:rPr>
          <w:sz w:val="24"/>
          <w:szCs w:val="24"/>
          <w:lang w:val="en-US"/>
          <w:rPrChange w:id="353" w:author="CRIO-Z9" w:date="2014-11-17T09:15:00Z">
            <w:rPr>
              <w:sz w:val="24"/>
              <w:szCs w:val="24"/>
            </w:rPr>
          </w:rPrChange>
        </w:rPr>
        <w:t xml:space="preserve">, </w:t>
      </w:r>
      <w:r w:rsidRPr="004B36A1">
        <w:rPr>
          <w:i/>
          <w:sz w:val="24"/>
          <w:szCs w:val="24"/>
          <w:lang w:val="en-US"/>
          <w:rPrChange w:id="354" w:author="CRIO-Z9" w:date="2014-11-17T09:15:00Z">
            <w:rPr>
              <w:i/>
              <w:sz w:val="24"/>
              <w:szCs w:val="24"/>
            </w:rPr>
          </w:rPrChange>
        </w:rPr>
        <w:t>3</w:t>
      </w:r>
      <w:r w:rsidRPr="004B36A1">
        <w:rPr>
          <w:sz w:val="24"/>
          <w:szCs w:val="24"/>
          <w:lang w:val="en-US"/>
          <w:rPrChange w:id="355" w:author="CRIO-Z9" w:date="2014-11-17T09:15:00Z">
            <w:rPr>
              <w:sz w:val="24"/>
              <w:szCs w:val="24"/>
            </w:rPr>
          </w:rPrChange>
        </w:rPr>
        <w:t>(4), 443-455.</w:t>
      </w:r>
      <w:proofErr w:type="gramEnd"/>
    </w:p>
    <w:p w14:paraId="646058B3" w14:textId="77777777" w:rsidR="00E53223" w:rsidRPr="004B36A1" w:rsidRDefault="00E53223">
      <w:pPr>
        <w:spacing w:line="480" w:lineRule="auto"/>
        <w:ind w:left="300" w:hanging="288"/>
        <w:rPr>
          <w:sz w:val="24"/>
          <w:szCs w:val="24"/>
          <w:lang w:val="en-US"/>
          <w:rPrChange w:id="356" w:author="CRIO-Z9" w:date="2014-11-17T09:15:00Z">
            <w:rPr>
              <w:sz w:val="24"/>
              <w:szCs w:val="24"/>
            </w:rPr>
          </w:rPrChange>
        </w:rPr>
      </w:pPr>
      <w:proofErr w:type="spellStart"/>
      <w:r w:rsidRPr="004B36A1">
        <w:rPr>
          <w:sz w:val="24"/>
          <w:szCs w:val="24"/>
          <w:lang w:val="en-US"/>
          <w:rPrChange w:id="357" w:author="CRIO-Z9" w:date="2014-11-17T09:15:00Z">
            <w:rPr>
              <w:sz w:val="24"/>
              <w:szCs w:val="24"/>
            </w:rPr>
          </w:rPrChange>
        </w:rPr>
        <w:t>Dahle</w:t>
      </w:r>
      <w:proofErr w:type="spellEnd"/>
      <w:r w:rsidRPr="004B36A1">
        <w:rPr>
          <w:sz w:val="24"/>
          <w:szCs w:val="24"/>
          <w:lang w:val="en-US"/>
          <w:rPrChange w:id="358" w:author="CRIO-Z9" w:date="2014-11-17T09:15:00Z">
            <w:rPr>
              <w:sz w:val="24"/>
              <w:szCs w:val="24"/>
            </w:rPr>
          </w:rPrChange>
        </w:rPr>
        <w:t xml:space="preserve">, S., </w:t>
      </w:r>
      <w:proofErr w:type="spellStart"/>
      <w:r w:rsidRPr="004B36A1">
        <w:rPr>
          <w:sz w:val="24"/>
          <w:szCs w:val="24"/>
          <w:lang w:val="en-US"/>
          <w:rPrChange w:id="359" w:author="CRIO-Z9" w:date="2014-11-17T09:15:00Z">
            <w:rPr>
              <w:sz w:val="24"/>
              <w:szCs w:val="24"/>
            </w:rPr>
          </w:rPrChange>
        </w:rPr>
        <w:t>Denisenko</w:t>
      </w:r>
      <w:proofErr w:type="spellEnd"/>
      <w:r w:rsidRPr="004B36A1">
        <w:rPr>
          <w:sz w:val="24"/>
          <w:szCs w:val="24"/>
          <w:lang w:val="en-US"/>
          <w:rPrChange w:id="360" w:author="CRIO-Z9" w:date="2014-11-17T09:15:00Z">
            <w:rPr>
              <w:sz w:val="24"/>
              <w:szCs w:val="24"/>
            </w:rPr>
          </w:rPrChange>
        </w:rPr>
        <w:t xml:space="preserve">, S. G., </w:t>
      </w:r>
      <w:proofErr w:type="spellStart"/>
      <w:r w:rsidRPr="004B36A1">
        <w:rPr>
          <w:sz w:val="24"/>
          <w:szCs w:val="24"/>
          <w:lang w:val="en-US"/>
          <w:rPrChange w:id="361" w:author="CRIO-Z9" w:date="2014-11-17T09:15:00Z">
            <w:rPr>
              <w:sz w:val="24"/>
              <w:szCs w:val="24"/>
            </w:rPr>
          </w:rPrChange>
        </w:rPr>
        <w:t>Denisenko</w:t>
      </w:r>
      <w:proofErr w:type="spellEnd"/>
      <w:r w:rsidRPr="004B36A1">
        <w:rPr>
          <w:sz w:val="24"/>
          <w:szCs w:val="24"/>
          <w:lang w:val="en-US"/>
          <w:rPrChange w:id="362" w:author="CRIO-Z9" w:date="2014-11-17T09:15:00Z">
            <w:rPr>
              <w:sz w:val="24"/>
              <w:szCs w:val="24"/>
            </w:rPr>
          </w:rPrChange>
        </w:rPr>
        <w:t xml:space="preserve">, N. V., and Cochrane, S. J. (1998). </w:t>
      </w:r>
      <w:proofErr w:type="gramStart"/>
      <w:r w:rsidRPr="004B36A1">
        <w:rPr>
          <w:sz w:val="24"/>
          <w:szCs w:val="24"/>
          <w:lang w:val="en-US"/>
          <w:rPrChange w:id="363" w:author="CRIO-Z9" w:date="2014-11-17T09:15:00Z">
            <w:rPr>
              <w:sz w:val="24"/>
              <w:szCs w:val="24"/>
            </w:rPr>
          </w:rPrChange>
        </w:rPr>
        <w:t>Benthic fauna in the Pechora Sea.</w:t>
      </w:r>
      <w:proofErr w:type="gramEnd"/>
      <w:r w:rsidRPr="004B36A1">
        <w:rPr>
          <w:sz w:val="24"/>
          <w:szCs w:val="24"/>
          <w:lang w:val="en-US"/>
          <w:rPrChange w:id="364" w:author="CRIO-Z9" w:date="2014-11-17T09:15:00Z">
            <w:rPr>
              <w:sz w:val="24"/>
              <w:szCs w:val="24"/>
            </w:rPr>
          </w:rPrChange>
        </w:rPr>
        <w:t xml:space="preserve"> </w:t>
      </w:r>
      <w:proofErr w:type="spellStart"/>
      <w:proofErr w:type="gramStart"/>
      <w:r w:rsidRPr="004B36A1">
        <w:rPr>
          <w:i/>
          <w:sz w:val="24"/>
          <w:szCs w:val="24"/>
          <w:lang w:val="en-US"/>
          <w:rPrChange w:id="365" w:author="CRIO-Z9" w:date="2014-11-17T09:15:00Z">
            <w:rPr>
              <w:i/>
              <w:sz w:val="24"/>
              <w:szCs w:val="24"/>
            </w:rPr>
          </w:rPrChange>
        </w:rPr>
        <w:t>Sarsia</w:t>
      </w:r>
      <w:proofErr w:type="spellEnd"/>
      <w:r w:rsidRPr="004B36A1">
        <w:rPr>
          <w:sz w:val="24"/>
          <w:szCs w:val="24"/>
          <w:lang w:val="en-US"/>
          <w:rPrChange w:id="366" w:author="CRIO-Z9" w:date="2014-11-17T09:15:00Z">
            <w:rPr>
              <w:sz w:val="24"/>
              <w:szCs w:val="24"/>
            </w:rPr>
          </w:rPrChange>
        </w:rPr>
        <w:t xml:space="preserve">, </w:t>
      </w:r>
      <w:r w:rsidRPr="004B36A1">
        <w:rPr>
          <w:i/>
          <w:sz w:val="24"/>
          <w:szCs w:val="24"/>
          <w:lang w:val="en-US"/>
          <w:rPrChange w:id="367" w:author="CRIO-Z9" w:date="2014-11-17T09:15:00Z">
            <w:rPr>
              <w:i/>
              <w:sz w:val="24"/>
              <w:szCs w:val="24"/>
            </w:rPr>
          </w:rPrChange>
        </w:rPr>
        <w:t>83</w:t>
      </w:r>
      <w:r w:rsidRPr="004B36A1">
        <w:rPr>
          <w:sz w:val="24"/>
          <w:szCs w:val="24"/>
          <w:lang w:val="en-US"/>
          <w:rPrChange w:id="368" w:author="CRIO-Z9" w:date="2014-11-17T09:15:00Z">
            <w:rPr>
              <w:sz w:val="24"/>
              <w:szCs w:val="24"/>
            </w:rPr>
          </w:rPrChange>
        </w:rPr>
        <w:t>(3), 183-210.</w:t>
      </w:r>
      <w:proofErr w:type="gramEnd"/>
    </w:p>
    <w:p w14:paraId="5F37C7DB" w14:textId="77777777" w:rsidR="00E53223" w:rsidRPr="004B36A1" w:rsidRDefault="00E53223">
      <w:pPr>
        <w:spacing w:line="480" w:lineRule="auto"/>
        <w:ind w:left="300" w:hanging="288"/>
        <w:rPr>
          <w:sz w:val="24"/>
          <w:szCs w:val="24"/>
          <w:lang w:val="en-US"/>
          <w:rPrChange w:id="369" w:author="CRIO-Z9" w:date="2014-11-17T09:15:00Z">
            <w:rPr>
              <w:sz w:val="24"/>
              <w:szCs w:val="24"/>
            </w:rPr>
          </w:rPrChange>
        </w:rPr>
      </w:pPr>
      <w:r w:rsidRPr="004B36A1">
        <w:rPr>
          <w:sz w:val="24"/>
          <w:szCs w:val="24"/>
          <w:lang w:val="en-US"/>
          <w:rPrChange w:id="370" w:author="CRIO-Z9" w:date="2014-11-17T09:15:00Z">
            <w:rPr>
              <w:sz w:val="24"/>
              <w:szCs w:val="24"/>
            </w:rPr>
          </w:rPrChange>
        </w:rPr>
        <w:t xml:space="preserve">Dare, P.J., Bell, M.C., Walker, P. and Bannister, R.C.A., 2004. </w:t>
      </w:r>
      <w:r w:rsidRPr="004B36A1">
        <w:rPr>
          <w:i/>
          <w:iCs/>
          <w:sz w:val="24"/>
          <w:szCs w:val="24"/>
          <w:lang w:val="en-US"/>
          <w:rPrChange w:id="371" w:author="CRIO-Z9" w:date="2014-11-17T09:15:00Z">
            <w:rPr>
              <w:i/>
              <w:iCs/>
              <w:sz w:val="24"/>
              <w:szCs w:val="24"/>
            </w:rPr>
          </w:rPrChange>
        </w:rPr>
        <w:t>Historical and current</w:t>
      </w:r>
      <w:r w:rsidRPr="004B36A1">
        <w:rPr>
          <w:i/>
          <w:iCs/>
          <w:sz w:val="24"/>
          <w:szCs w:val="24"/>
          <w:lang w:val="en-US"/>
          <w:rPrChange w:id="372" w:author="CRIO-Z9" w:date="2014-11-17T09:15:00Z">
            <w:rPr>
              <w:i/>
              <w:iCs/>
              <w:sz w:val="24"/>
              <w:szCs w:val="24"/>
            </w:rPr>
          </w:rPrChange>
        </w:rPr>
        <w:cr/>
        <w:t xml:space="preserve"> </w:t>
      </w:r>
      <w:proofErr w:type="gramStart"/>
      <w:r w:rsidRPr="004B36A1">
        <w:rPr>
          <w:i/>
          <w:iCs/>
          <w:sz w:val="24"/>
          <w:szCs w:val="24"/>
          <w:lang w:val="en-US"/>
          <w:rPrChange w:id="373" w:author="CRIO-Z9" w:date="2014-11-17T09:15:00Z">
            <w:rPr>
              <w:i/>
              <w:iCs/>
              <w:sz w:val="24"/>
              <w:szCs w:val="24"/>
            </w:rPr>
          </w:rPrChange>
        </w:rPr>
        <w:t>status</w:t>
      </w:r>
      <w:proofErr w:type="gramEnd"/>
      <w:r w:rsidRPr="004B36A1">
        <w:rPr>
          <w:i/>
          <w:iCs/>
          <w:sz w:val="24"/>
          <w:szCs w:val="24"/>
          <w:lang w:val="en-US"/>
          <w:rPrChange w:id="374" w:author="CRIO-Z9" w:date="2014-11-17T09:15:00Z">
            <w:rPr>
              <w:i/>
              <w:iCs/>
              <w:sz w:val="24"/>
              <w:szCs w:val="24"/>
            </w:rPr>
          </w:rPrChange>
        </w:rPr>
        <w:t xml:space="preserve"> of cockle and mussel stocks in The Wash</w:t>
      </w:r>
      <w:r w:rsidRPr="004B36A1">
        <w:rPr>
          <w:sz w:val="24"/>
          <w:szCs w:val="24"/>
          <w:lang w:val="en-US"/>
          <w:rPrChange w:id="375" w:author="CRIO-Z9" w:date="2014-11-17T09:15:00Z">
            <w:rPr>
              <w:sz w:val="24"/>
              <w:szCs w:val="24"/>
            </w:rPr>
          </w:rPrChange>
        </w:rPr>
        <w:t xml:space="preserve">. CEFAS </w:t>
      </w:r>
      <w:proofErr w:type="spellStart"/>
      <w:r w:rsidRPr="004B36A1">
        <w:rPr>
          <w:sz w:val="24"/>
          <w:szCs w:val="24"/>
          <w:lang w:val="en-US"/>
          <w:rPrChange w:id="376" w:author="CRIO-Z9" w:date="2014-11-17T09:15:00Z">
            <w:rPr>
              <w:sz w:val="24"/>
              <w:szCs w:val="24"/>
            </w:rPr>
          </w:rPrChange>
        </w:rPr>
        <w:t>Lowestoft</w:t>
      </w:r>
      <w:proofErr w:type="spellEnd"/>
      <w:r w:rsidRPr="004B36A1">
        <w:rPr>
          <w:sz w:val="24"/>
          <w:szCs w:val="24"/>
          <w:lang w:val="en-US"/>
          <w:rPrChange w:id="377" w:author="CRIO-Z9" w:date="2014-11-17T09:15:00Z">
            <w:rPr>
              <w:sz w:val="24"/>
              <w:szCs w:val="24"/>
            </w:rPr>
          </w:rPrChange>
        </w:rPr>
        <w:t>. 85 pp.</w:t>
      </w:r>
    </w:p>
    <w:p w14:paraId="79FB0DEC" w14:textId="77777777" w:rsidR="00E53223" w:rsidRPr="004B36A1" w:rsidRDefault="00E53223">
      <w:pPr>
        <w:spacing w:line="480" w:lineRule="auto"/>
        <w:ind w:left="300" w:hanging="288"/>
        <w:rPr>
          <w:sz w:val="24"/>
          <w:szCs w:val="24"/>
          <w:lang w:val="en-US"/>
          <w:rPrChange w:id="378" w:author="CRIO-Z9" w:date="2014-11-17T09:15:00Z">
            <w:rPr>
              <w:sz w:val="24"/>
              <w:szCs w:val="24"/>
            </w:rPr>
          </w:rPrChange>
        </w:rPr>
      </w:pPr>
      <w:proofErr w:type="spellStart"/>
      <w:r w:rsidRPr="004B36A1">
        <w:rPr>
          <w:sz w:val="24"/>
          <w:szCs w:val="24"/>
          <w:lang w:val="en-US"/>
          <w:rPrChange w:id="379" w:author="CRIO-Z9" w:date="2014-11-17T09:15:00Z">
            <w:rPr>
              <w:sz w:val="24"/>
              <w:szCs w:val="24"/>
            </w:rPr>
          </w:rPrChange>
        </w:rPr>
        <w:t>Denisenko</w:t>
      </w:r>
      <w:proofErr w:type="spellEnd"/>
      <w:r w:rsidRPr="004B36A1">
        <w:rPr>
          <w:sz w:val="24"/>
          <w:szCs w:val="24"/>
          <w:lang w:val="en-US"/>
          <w:rPrChange w:id="380" w:author="CRIO-Z9" w:date="2014-11-17T09:15:00Z">
            <w:rPr>
              <w:sz w:val="24"/>
              <w:szCs w:val="24"/>
            </w:rPr>
          </w:rPrChange>
        </w:rPr>
        <w:t xml:space="preserve">, S. G., </w:t>
      </w:r>
      <w:proofErr w:type="spellStart"/>
      <w:r w:rsidRPr="004B36A1">
        <w:rPr>
          <w:sz w:val="24"/>
          <w:szCs w:val="24"/>
          <w:lang w:val="en-US"/>
          <w:rPrChange w:id="381" w:author="CRIO-Z9" w:date="2014-11-17T09:15:00Z">
            <w:rPr>
              <w:sz w:val="24"/>
              <w:szCs w:val="24"/>
            </w:rPr>
          </w:rPrChange>
        </w:rPr>
        <w:t>Denisenko</w:t>
      </w:r>
      <w:proofErr w:type="spellEnd"/>
      <w:r w:rsidRPr="004B36A1">
        <w:rPr>
          <w:sz w:val="24"/>
          <w:szCs w:val="24"/>
          <w:lang w:val="en-US"/>
          <w:rPrChange w:id="382" w:author="CRIO-Z9" w:date="2014-11-17T09:15:00Z">
            <w:rPr>
              <w:sz w:val="24"/>
              <w:szCs w:val="24"/>
            </w:rPr>
          </w:rPrChange>
        </w:rPr>
        <w:t xml:space="preserve">, N. V., </w:t>
      </w:r>
      <w:proofErr w:type="spellStart"/>
      <w:r w:rsidRPr="004B36A1">
        <w:rPr>
          <w:sz w:val="24"/>
          <w:szCs w:val="24"/>
          <w:lang w:val="en-US"/>
          <w:rPrChange w:id="383" w:author="CRIO-Z9" w:date="2014-11-17T09:15:00Z">
            <w:rPr>
              <w:sz w:val="24"/>
              <w:szCs w:val="24"/>
            </w:rPr>
          </w:rPrChange>
        </w:rPr>
        <w:t>Lehtonen</w:t>
      </w:r>
      <w:proofErr w:type="spellEnd"/>
      <w:r w:rsidRPr="004B36A1">
        <w:rPr>
          <w:sz w:val="24"/>
          <w:szCs w:val="24"/>
          <w:lang w:val="en-US"/>
          <w:rPrChange w:id="384" w:author="CRIO-Z9" w:date="2014-11-17T09:15:00Z">
            <w:rPr>
              <w:sz w:val="24"/>
              <w:szCs w:val="24"/>
            </w:rPr>
          </w:rPrChange>
        </w:rPr>
        <w:t xml:space="preserve">, K. K., </w:t>
      </w:r>
      <w:proofErr w:type="spellStart"/>
      <w:r w:rsidRPr="004B36A1">
        <w:rPr>
          <w:sz w:val="24"/>
          <w:szCs w:val="24"/>
          <w:lang w:val="en-US"/>
          <w:rPrChange w:id="385" w:author="CRIO-Z9" w:date="2014-11-17T09:15:00Z">
            <w:rPr>
              <w:sz w:val="24"/>
              <w:szCs w:val="24"/>
            </w:rPr>
          </w:rPrChange>
        </w:rPr>
        <w:t>Andersin</w:t>
      </w:r>
      <w:proofErr w:type="spellEnd"/>
      <w:r w:rsidRPr="004B36A1">
        <w:rPr>
          <w:sz w:val="24"/>
          <w:szCs w:val="24"/>
          <w:lang w:val="en-US"/>
          <w:rPrChange w:id="386" w:author="CRIO-Z9" w:date="2014-11-17T09:15:00Z">
            <w:rPr>
              <w:sz w:val="24"/>
              <w:szCs w:val="24"/>
            </w:rPr>
          </w:rPrChange>
        </w:rPr>
        <w:t xml:space="preserve">, A. B., and </w:t>
      </w:r>
      <w:proofErr w:type="spellStart"/>
      <w:r w:rsidRPr="004B36A1">
        <w:rPr>
          <w:sz w:val="24"/>
          <w:szCs w:val="24"/>
          <w:lang w:val="en-US"/>
          <w:rPrChange w:id="387" w:author="CRIO-Z9" w:date="2014-11-17T09:15:00Z">
            <w:rPr>
              <w:sz w:val="24"/>
              <w:szCs w:val="24"/>
            </w:rPr>
          </w:rPrChange>
        </w:rPr>
        <w:t>Laine</w:t>
      </w:r>
      <w:proofErr w:type="spellEnd"/>
      <w:r w:rsidRPr="004B36A1">
        <w:rPr>
          <w:sz w:val="24"/>
          <w:szCs w:val="24"/>
          <w:lang w:val="en-US"/>
          <w:rPrChange w:id="388" w:author="CRIO-Z9" w:date="2014-11-17T09:15:00Z">
            <w:rPr>
              <w:sz w:val="24"/>
              <w:szCs w:val="24"/>
            </w:rPr>
          </w:rPrChange>
        </w:rPr>
        <w:t xml:space="preserve">, A. O. (2003). </w:t>
      </w:r>
      <w:proofErr w:type="spellStart"/>
      <w:r w:rsidRPr="004B36A1">
        <w:rPr>
          <w:sz w:val="24"/>
          <w:szCs w:val="24"/>
          <w:lang w:val="en-US"/>
          <w:rPrChange w:id="389" w:author="CRIO-Z9" w:date="2014-11-17T09:15:00Z">
            <w:rPr>
              <w:sz w:val="24"/>
              <w:szCs w:val="24"/>
            </w:rPr>
          </w:rPrChange>
        </w:rPr>
        <w:t>Macrozoobenthos</w:t>
      </w:r>
      <w:proofErr w:type="spellEnd"/>
      <w:r w:rsidRPr="004B36A1">
        <w:rPr>
          <w:sz w:val="24"/>
          <w:szCs w:val="24"/>
          <w:lang w:val="en-US"/>
          <w:rPrChange w:id="390" w:author="CRIO-Z9" w:date="2014-11-17T09:15:00Z">
            <w:rPr>
              <w:sz w:val="24"/>
              <w:szCs w:val="24"/>
            </w:rPr>
          </w:rPrChange>
        </w:rPr>
        <w:t xml:space="preserve"> of the Pechora Sea (SE Barents Sea): community structure and spatial distribution in relation to environmental conditions. </w:t>
      </w:r>
      <w:proofErr w:type="gramStart"/>
      <w:r w:rsidRPr="004B36A1">
        <w:rPr>
          <w:i/>
          <w:sz w:val="24"/>
          <w:szCs w:val="24"/>
          <w:lang w:val="en-US"/>
          <w:rPrChange w:id="391" w:author="CRIO-Z9" w:date="2014-11-17T09:15:00Z">
            <w:rPr>
              <w:i/>
              <w:sz w:val="24"/>
              <w:szCs w:val="24"/>
            </w:rPr>
          </w:rPrChange>
        </w:rPr>
        <w:t>Marine Ecology Progress Series</w:t>
      </w:r>
      <w:r w:rsidRPr="004B36A1">
        <w:rPr>
          <w:sz w:val="24"/>
          <w:szCs w:val="24"/>
          <w:lang w:val="en-US"/>
          <w:rPrChange w:id="392" w:author="CRIO-Z9" w:date="2014-11-17T09:15:00Z">
            <w:rPr>
              <w:sz w:val="24"/>
              <w:szCs w:val="24"/>
            </w:rPr>
          </w:rPrChange>
        </w:rPr>
        <w:t xml:space="preserve">, </w:t>
      </w:r>
      <w:r w:rsidRPr="004B36A1">
        <w:rPr>
          <w:i/>
          <w:sz w:val="24"/>
          <w:szCs w:val="24"/>
          <w:lang w:val="en-US"/>
          <w:rPrChange w:id="393" w:author="CRIO-Z9" w:date="2014-11-17T09:15:00Z">
            <w:rPr>
              <w:i/>
              <w:sz w:val="24"/>
              <w:szCs w:val="24"/>
            </w:rPr>
          </w:rPrChange>
        </w:rPr>
        <w:t>258</w:t>
      </w:r>
      <w:r w:rsidRPr="004B36A1">
        <w:rPr>
          <w:sz w:val="24"/>
          <w:szCs w:val="24"/>
          <w:lang w:val="en-US"/>
          <w:rPrChange w:id="394" w:author="CRIO-Z9" w:date="2014-11-17T09:15:00Z">
            <w:rPr>
              <w:sz w:val="24"/>
              <w:szCs w:val="24"/>
            </w:rPr>
          </w:rPrChange>
        </w:rPr>
        <w:t>, 109-123.</w:t>
      </w:r>
      <w:proofErr w:type="gramEnd"/>
    </w:p>
    <w:p w14:paraId="2F52101F" w14:textId="77777777" w:rsidR="00E53223" w:rsidRPr="004B36A1" w:rsidRDefault="00E53223">
      <w:pPr>
        <w:spacing w:line="480" w:lineRule="auto"/>
        <w:ind w:left="300" w:hanging="288"/>
        <w:rPr>
          <w:sz w:val="24"/>
          <w:szCs w:val="24"/>
          <w:lang w:val="en-US"/>
          <w:rPrChange w:id="395" w:author="CRIO-Z9" w:date="2014-11-17T09:15:00Z">
            <w:rPr>
              <w:sz w:val="24"/>
              <w:szCs w:val="24"/>
            </w:rPr>
          </w:rPrChange>
        </w:rPr>
      </w:pPr>
      <w:proofErr w:type="spellStart"/>
      <w:r w:rsidRPr="004B36A1">
        <w:rPr>
          <w:sz w:val="24"/>
          <w:szCs w:val="24"/>
          <w:lang w:val="en-US"/>
          <w:rPrChange w:id="396" w:author="CRIO-Z9" w:date="2014-11-17T09:15:00Z">
            <w:rPr>
              <w:sz w:val="24"/>
              <w:szCs w:val="24"/>
            </w:rPr>
          </w:rPrChange>
        </w:rPr>
        <w:t>Denisov</w:t>
      </w:r>
      <w:proofErr w:type="spellEnd"/>
      <w:r w:rsidRPr="004B36A1">
        <w:rPr>
          <w:sz w:val="24"/>
          <w:szCs w:val="24"/>
          <w:lang w:val="en-US"/>
          <w:rPrChange w:id="397" w:author="CRIO-Z9" w:date="2014-11-17T09:15:00Z">
            <w:rPr>
              <w:sz w:val="24"/>
              <w:szCs w:val="24"/>
            </w:rPr>
          </w:rPrChange>
        </w:rPr>
        <w:t xml:space="preserve"> VV, </w:t>
      </w:r>
      <w:proofErr w:type="spellStart"/>
      <w:r w:rsidRPr="004B36A1">
        <w:rPr>
          <w:sz w:val="24"/>
          <w:szCs w:val="24"/>
          <w:lang w:val="en-US"/>
          <w:rPrChange w:id="398" w:author="CRIO-Z9" w:date="2014-11-17T09:15:00Z">
            <w:rPr>
              <w:sz w:val="24"/>
              <w:szCs w:val="24"/>
            </w:rPr>
          </w:rPrChange>
        </w:rPr>
        <w:t>Dzhenyuk</w:t>
      </w:r>
      <w:proofErr w:type="spellEnd"/>
      <w:r w:rsidRPr="004B36A1">
        <w:rPr>
          <w:sz w:val="24"/>
          <w:szCs w:val="24"/>
          <w:lang w:val="en-US"/>
          <w:rPrChange w:id="399" w:author="CRIO-Z9" w:date="2014-11-17T09:15:00Z">
            <w:rPr>
              <w:sz w:val="24"/>
              <w:szCs w:val="24"/>
            </w:rPr>
          </w:rPrChange>
        </w:rPr>
        <w:t xml:space="preserve"> SL (1995) Chapter 2. Abiotic conditions. </w:t>
      </w:r>
      <w:proofErr w:type="gramStart"/>
      <w:r w:rsidRPr="004B36A1">
        <w:rPr>
          <w:sz w:val="24"/>
          <w:szCs w:val="24"/>
          <w:lang w:val="en-US"/>
          <w:rPrChange w:id="400" w:author="CRIO-Z9" w:date="2014-11-17T09:15:00Z">
            <w:rPr>
              <w:sz w:val="24"/>
              <w:szCs w:val="24"/>
            </w:rPr>
          </w:rPrChange>
        </w:rPr>
        <w:t>Abiotic conditions of Kola Peninsula.</w:t>
      </w:r>
      <w:proofErr w:type="gramEnd"/>
      <w:r w:rsidRPr="004B36A1">
        <w:rPr>
          <w:sz w:val="24"/>
          <w:szCs w:val="24"/>
          <w:lang w:val="en-US"/>
          <w:rPrChange w:id="401" w:author="CRIO-Z9" w:date="2014-11-17T09:15:00Z">
            <w:rPr>
              <w:sz w:val="24"/>
              <w:szCs w:val="24"/>
            </w:rPr>
          </w:rPrChange>
        </w:rPr>
        <w:t xml:space="preserve"> In: </w:t>
      </w:r>
      <w:r w:rsidRPr="004B36A1">
        <w:rPr>
          <w:i/>
          <w:iCs/>
          <w:sz w:val="24"/>
          <w:szCs w:val="24"/>
          <w:lang w:val="en-US"/>
          <w:rPrChange w:id="402" w:author="CRIO-Z9" w:date="2014-11-17T09:15:00Z">
            <w:rPr>
              <w:i/>
              <w:iCs/>
              <w:sz w:val="24"/>
              <w:szCs w:val="24"/>
            </w:rPr>
          </w:rPrChange>
        </w:rPr>
        <w:t xml:space="preserve">The Biological Resources of the Coastal zone of the Kola Peninsula. </w:t>
      </w:r>
      <w:proofErr w:type="gramStart"/>
      <w:r w:rsidRPr="004B36A1">
        <w:rPr>
          <w:i/>
          <w:iCs/>
          <w:sz w:val="24"/>
          <w:szCs w:val="24"/>
          <w:lang w:val="en-US"/>
          <w:rPrChange w:id="403" w:author="CRIO-Z9" w:date="2014-11-17T09:15:00Z">
            <w:rPr>
              <w:i/>
              <w:iCs/>
              <w:sz w:val="24"/>
              <w:szCs w:val="24"/>
            </w:rPr>
          </w:rPrChange>
        </w:rPr>
        <w:t>Modern State and Rational Usage.</w:t>
      </w:r>
      <w:proofErr w:type="gramEnd"/>
      <w:r w:rsidRPr="004B36A1">
        <w:rPr>
          <w:sz w:val="24"/>
          <w:szCs w:val="24"/>
          <w:lang w:val="en-US"/>
          <w:rPrChange w:id="404" w:author="CRIO-Z9" w:date="2014-11-17T09:15:00Z">
            <w:rPr>
              <w:sz w:val="24"/>
              <w:szCs w:val="24"/>
            </w:rPr>
          </w:rPrChange>
        </w:rPr>
        <w:t xml:space="preserve"> Russian Academy of Sciences, </w:t>
      </w:r>
      <w:proofErr w:type="spellStart"/>
      <w:r w:rsidRPr="004B36A1">
        <w:rPr>
          <w:sz w:val="24"/>
          <w:szCs w:val="24"/>
          <w:lang w:val="en-US"/>
          <w:rPrChange w:id="405" w:author="CRIO-Z9" w:date="2014-11-17T09:15:00Z">
            <w:rPr>
              <w:sz w:val="24"/>
              <w:szCs w:val="24"/>
            </w:rPr>
          </w:rPrChange>
        </w:rPr>
        <w:t>Apatity</w:t>
      </w:r>
      <w:proofErr w:type="spellEnd"/>
      <w:r w:rsidRPr="004B36A1">
        <w:rPr>
          <w:sz w:val="24"/>
          <w:szCs w:val="24"/>
          <w:lang w:val="en-US"/>
          <w:rPrChange w:id="406" w:author="CRIO-Z9" w:date="2014-11-17T09:15:00Z">
            <w:rPr>
              <w:sz w:val="24"/>
              <w:szCs w:val="24"/>
            </w:rPr>
          </w:rPrChange>
        </w:rPr>
        <w:t xml:space="preserve">, Murmansk, Russia. </w:t>
      </w:r>
      <w:proofErr w:type="gramStart"/>
      <w:r w:rsidRPr="004B36A1">
        <w:rPr>
          <w:sz w:val="24"/>
          <w:szCs w:val="24"/>
          <w:lang w:val="en-US"/>
          <w:rPrChange w:id="407" w:author="CRIO-Z9" w:date="2014-11-17T09:15:00Z">
            <w:rPr>
              <w:sz w:val="24"/>
              <w:szCs w:val="24"/>
            </w:rPr>
          </w:rPrChange>
        </w:rPr>
        <w:t>pp</w:t>
      </w:r>
      <w:proofErr w:type="gramEnd"/>
      <w:r w:rsidRPr="004B36A1">
        <w:rPr>
          <w:sz w:val="24"/>
          <w:szCs w:val="24"/>
          <w:lang w:val="en-US"/>
          <w:rPrChange w:id="408" w:author="CRIO-Z9" w:date="2014-11-17T09:15:00Z">
            <w:rPr>
              <w:sz w:val="24"/>
              <w:szCs w:val="24"/>
            </w:rPr>
          </w:rPrChange>
        </w:rPr>
        <w:t>. 10 – 25.</w:t>
      </w:r>
    </w:p>
    <w:p w14:paraId="7A4132A0" w14:textId="77777777" w:rsidR="00E53223" w:rsidRPr="004B36A1" w:rsidRDefault="00E53223">
      <w:pPr>
        <w:spacing w:line="480" w:lineRule="auto"/>
        <w:ind w:left="300" w:hanging="288"/>
        <w:rPr>
          <w:sz w:val="24"/>
          <w:szCs w:val="24"/>
          <w:lang w:val="en-US"/>
          <w:rPrChange w:id="409" w:author="CRIO-Z9" w:date="2014-11-17T09:15:00Z">
            <w:rPr>
              <w:sz w:val="24"/>
              <w:szCs w:val="24"/>
            </w:rPr>
          </w:rPrChange>
        </w:rPr>
      </w:pPr>
      <w:proofErr w:type="spellStart"/>
      <w:proofErr w:type="gramStart"/>
      <w:r w:rsidRPr="004B36A1">
        <w:rPr>
          <w:sz w:val="24"/>
          <w:szCs w:val="24"/>
          <w:lang w:val="en-US"/>
          <w:rPrChange w:id="410" w:author="CRIO-Z9" w:date="2014-11-17T09:15:00Z">
            <w:rPr>
              <w:sz w:val="24"/>
              <w:szCs w:val="24"/>
            </w:rPr>
          </w:rPrChange>
        </w:rPr>
        <w:t>Ducrotoy</w:t>
      </w:r>
      <w:proofErr w:type="spellEnd"/>
      <w:r w:rsidRPr="004B36A1">
        <w:rPr>
          <w:sz w:val="24"/>
          <w:szCs w:val="24"/>
          <w:lang w:val="en-US"/>
          <w:rPrChange w:id="411" w:author="CRIO-Z9" w:date="2014-11-17T09:15:00Z">
            <w:rPr>
              <w:sz w:val="24"/>
              <w:szCs w:val="24"/>
            </w:rPr>
          </w:rPrChange>
        </w:rPr>
        <w:t xml:space="preserve">, J. P., </w:t>
      </w:r>
      <w:proofErr w:type="spellStart"/>
      <w:r w:rsidRPr="004B36A1">
        <w:rPr>
          <w:sz w:val="24"/>
          <w:szCs w:val="24"/>
          <w:lang w:val="en-US"/>
          <w:rPrChange w:id="412" w:author="CRIO-Z9" w:date="2014-11-17T09:15:00Z">
            <w:rPr>
              <w:sz w:val="24"/>
              <w:szCs w:val="24"/>
            </w:rPr>
          </w:rPrChange>
        </w:rPr>
        <w:t>Rybarczyk</w:t>
      </w:r>
      <w:proofErr w:type="spellEnd"/>
      <w:r w:rsidRPr="004B36A1">
        <w:rPr>
          <w:sz w:val="24"/>
          <w:szCs w:val="24"/>
          <w:lang w:val="en-US"/>
          <w:rPrChange w:id="413" w:author="CRIO-Z9" w:date="2014-11-17T09:15:00Z">
            <w:rPr>
              <w:sz w:val="24"/>
              <w:szCs w:val="24"/>
            </w:rPr>
          </w:rPrChange>
        </w:rPr>
        <w:t xml:space="preserve">, H., </w:t>
      </w:r>
      <w:proofErr w:type="spellStart"/>
      <w:r w:rsidRPr="004B36A1">
        <w:rPr>
          <w:sz w:val="24"/>
          <w:szCs w:val="24"/>
          <w:lang w:val="en-US"/>
          <w:rPrChange w:id="414" w:author="CRIO-Z9" w:date="2014-11-17T09:15:00Z">
            <w:rPr>
              <w:sz w:val="24"/>
              <w:szCs w:val="24"/>
            </w:rPr>
          </w:rPrChange>
        </w:rPr>
        <w:t>Souprayen</w:t>
      </w:r>
      <w:proofErr w:type="spellEnd"/>
      <w:r w:rsidRPr="004B36A1">
        <w:rPr>
          <w:sz w:val="24"/>
          <w:szCs w:val="24"/>
          <w:lang w:val="en-US"/>
          <w:rPrChange w:id="415" w:author="CRIO-Z9" w:date="2014-11-17T09:15:00Z">
            <w:rPr>
              <w:sz w:val="24"/>
              <w:szCs w:val="24"/>
            </w:rPr>
          </w:rPrChange>
        </w:rPr>
        <w:t xml:space="preserve">, J., </w:t>
      </w:r>
      <w:proofErr w:type="spellStart"/>
      <w:r w:rsidRPr="004B36A1">
        <w:rPr>
          <w:sz w:val="24"/>
          <w:szCs w:val="24"/>
          <w:lang w:val="en-US"/>
          <w:rPrChange w:id="416" w:author="CRIO-Z9" w:date="2014-11-17T09:15:00Z">
            <w:rPr>
              <w:sz w:val="24"/>
              <w:szCs w:val="24"/>
            </w:rPr>
          </w:rPrChange>
        </w:rPr>
        <w:t>Bachelet</w:t>
      </w:r>
      <w:proofErr w:type="spellEnd"/>
      <w:r w:rsidRPr="004B36A1">
        <w:rPr>
          <w:sz w:val="24"/>
          <w:szCs w:val="24"/>
          <w:lang w:val="en-US"/>
          <w:rPrChange w:id="417" w:author="CRIO-Z9" w:date="2014-11-17T09:15:00Z">
            <w:rPr>
              <w:sz w:val="24"/>
              <w:szCs w:val="24"/>
            </w:rPr>
          </w:rPrChange>
        </w:rPr>
        <w:t xml:space="preserve">, G., </w:t>
      </w:r>
      <w:proofErr w:type="spellStart"/>
      <w:r w:rsidRPr="004B36A1">
        <w:rPr>
          <w:sz w:val="24"/>
          <w:szCs w:val="24"/>
          <w:lang w:val="en-US"/>
          <w:rPrChange w:id="418" w:author="CRIO-Z9" w:date="2014-11-17T09:15:00Z">
            <w:rPr>
              <w:sz w:val="24"/>
              <w:szCs w:val="24"/>
            </w:rPr>
          </w:rPrChange>
        </w:rPr>
        <w:t>Beukema</w:t>
      </w:r>
      <w:proofErr w:type="spellEnd"/>
      <w:r w:rsidRPr="004B36A1">
        <w:rPr>
          <w:sz w:val="24"/>
          <w:szCs w:val="24"/>
          <w:lang w:val="en-US"/>
          <w:rPrChange w:id="419" w:author="CRIO-Z9" w:date="2014-11-17T09:15:00Z">
            <w:rPr>
              <w:sz w:val="24"/>
              <w:szCs w:val="24"/>
            </w:rPr>
          </w:rPrChange>
        </w:rPr>
        <w:t xml:space="preserve">, J., </w:t>
      </w:r>
      <w:proofErr w:type="spellStart"/>
      <w:r w:rsidRPr="004B36A1">
        <w:rPr>
          <w:sz w:val="24"/>
          <w:szCs w:val="24"/>
          <w:lang w:val="en-US"/>
          <w:rPrChange w:id="420" w:author="CRIO-Z9" w:date="2014-11-17T09:15:00Z">
            <w:rPr>
              <w:sz w:val="24"/>
              <w:szCs w:val="24"/>
            </w:rPr>
          </w:rPrChange>
        </w:rPr>
        <w:t>Desprez</w:t>
      </w:r>
      <w:proofErr w:type="spellEnd"/>
      <w:r w:rsidRPr="004B36A1">
        <w:rPr>
          <w:sz w:val="24"/>
          <w:szCs w:val="24"/>
          <w:lang w:val="en-US"/>
          <w:rPrChange w:id="421" w:author="CRIO-Z9" w:date="2014-11-17T09:15:00Z">
            <w:rPr>
              <w:sz w:val="24"/>
              <w:szCs w:val="24"/>
            </w:rPr>
          </w:rPrChange>
        </w:rPr>
        <w:t>, M., ... and Ibanez, F. (1991).</w:t>
      </w:r>
      <w:proofErr w:type="gramEnd"/>
      <w:r w:rsidRPr="004B36A1">
        <w:rPr>
          <w:sz w:val="24"/>
          <w:szCs w:val="24"/>
          <w:lang w:val="en-US"/>
          <w:rPrChange w:id="422" w:author="CRIO-Z9" w:date="2014-11-17T09:15:00Z">
            <w:rPr>
              <w:sz w:val="24"/>
              <w:szCs w:val="24"/>
            </w:rPr>
          </w:rPrChange>
        </w:rPr>
        <w:t xml:space="preserve"> </w:t>
      </w:r>
      <w:proofErr w:type="gramStart"/>
      <w:r w:rsidRPr="004B36A1">
        <w:rPr>
          <w:sz w:val="24"/>
          <w:szCs w:val="24"/>
          <w:lang w:val="en-US"/>
          <w:rPrChange w:id="423" w:author="CRIO-Z9" w:date="2014-11-17T09:15:00Z">
            <w:rPr>
              <w:sz w:val="24"/>
              <w:szCs w:val="24"/>
            </w:rPr>
          </w:rPrChange>
        </w:rPr>
        <w:t>A comparison of the population dynamics of the cockle (</w:t>
      </w:r>
      <w:proofErr w:type="spellStart"/>
      <w:r w:rsidRPr="004B36A1">
        <w:rPr>
          <w:sz w:val="24"/>
          <w:szCs w:val="24"/>
          <w:lang w:val="en-US"/>
          <w:rPrChange w:id="424" w:author="CRIO-Z9" w:date="2014-11-17T09:15:00Z">
            <w:rPr>
              <w:sz w:val="24"/>
              <w:szCs w:val="24"/>
            </w:rPr>
          </w:rPrChange>
        </w:rPr>
        <w:t>Cerastoderma</w:t>
      </w:r>
      <w:proofErr w:type="spellEnd"/>
      <w:r w:rsidRPr="004B36A1">
        <w:rPr>
          <w:sz w:val="24"/>
          <w:szCs w:val="24"/>
          <w:lang w:val="en-US"/>
          <w:rPrChange w:id="425" w:author="CRIO-Z9" w:date="2014-11-17T09:15:00Z">
            <w:rPr>
              <w:sz w:val="24"/>
              <w:szCs w:val="24"/>
            </w:rPr>
          </w:rPrChange>
        </w:rPr>
        <w:t xml:space="preserve"> </w:t>
      </w:r>
      <w:proofErr w:type="spellStart"/>
      <w:r w:rsidRPr="004B36A1">
        <w:rPr>
          <w:sz w:val="24"/>
          <w:szCs w:val="24"/>
          <w:lang w:val="en-US"/>
          <w:rPrChange w:id="426" w:author="CRIO-Z9" w:date="2014-11-17T09:15:00Z">
            <w:rPr>
              <w:sz w:val="24"/>
              <w:szCs w:val="24"/>
            </w:rPr>
          </w:rPrChange>
        </w:rPr>
        <w:t>edule</w:t>
      </w:r>
      <w:proofErr w:type="spellEnd"/>
      <w:r w:rsidRPr="004B36A1">
        <w:rPr>
          <w:sz w:val="24"/>
          <w:szCs w:val="24"/>
          <w:lang w:val="en-US"/>
          <w:rPrChange w:id="427" w:author="CRIO-Z9" w:date="2014-11-17T09:15:00Z">
            <w:rPr>
              <w:sz w:val="24"/>
              <w:szCs w:val="24"/>
            </w:rPr>
          </w:rPrChange>
        </w:rPr>
        <w:t>, L.) in North-Western Europe.</w:t>
      </w:r>
      <w:proofErr w:type="gramEnd"/>
      <w:r w:rsidRPr="004B36A1">
        <w:rPr>
          <w:sz w:val="24"/>
          <w:szCs w:val="24"/>
          <w:lang w:val="en-US"/>
          <w:rPrChange w:id="428" w:author="CRIO-Z9" w:date="2014-11-17T09:15:00Z">
            <w:rPr>
              <w:sz w:val="24"/>
              <w:szCs w:val="24"/>
            </w:rPr>
          </w:rPrChange>
        </w:rPr>
        <w:t xml:space="preserve"> In: M. Elliott and j</w:t>
      </w:r>
      <w:proofErr w:type="gramStart"/>
      <w:r w:rsidRPr="004B36A1">
        <w:rPr>
          <w:sz w:val="24"/>
          <w:szCs w:val="24"/>
          <w:lang w:val="en-US"/>
          <w:rPrChange w:id="429" w:author="CRIO-Z9" w:date="2014-11-17T09:15:00Z">
            <w:rPr>
              <w:sz w:val="24"/>
              <w:szCs w:val="24"/>
            </w:rPr>
          </w:rPrChange>
        </w:rPr>
        <w:t>.-</w:t>
      </w:r>
      <w:proofErr w:type="gramEnd"/>
      <w:r w:rsidRPr="004B36A1">
        <w:rPr>
          <w:sz w:val="24"/>
          <w:szCs w:val="24"/>
          <w:lang w:val="en-US"/>
          <w:rPrChange w:id="430" w:author="CRIO-Z9" w:date="2014-11-17T09:15:00Z">
            <w:rPr>
              <w:sz w:val="24"/>
              <w:szCs w:val="24"/>
            </w:rPr>
          </w:rPrChange>
        </w:rPr>
        <w:t xml:space="preserve">P. </w:t>
      </w:r>
      <w:proofErr w:type="spellStart"/>
      <w:r w:rsidRPr="004B36A1">
        <w:rPr>
          <w:sz w:val="24"/>
          <w:szCs w:val="24"/>
          <w:lang w:val="en-US"/>
          <w:rPrChange w:id="431" w:author="CRIO-Z9" w:date="2014-11-17T09:15:00Z">
            <w:rPr>
              <w:sz w:val="24"/>
              <w:szCs w:val="24"/>
            </w:rPr>
          </w:rPrChange>
        </w:rPr>
        <w:t>Ducrotoy</w:t>
      </w:r>
      <w:proofErr w:type="spellEnd"/>
      <w:r w:rsidRPr="004B36A1">
        <w:rPr>
          <w:sz w:val="24"/>
          <w:szCs w:val="24"/>
          <w:lang w:val="en-US"/>
          <w:rPrChange w:id="432" w:author="CRIO-Z9" w:date="2014-11-17T09:15:00Z">
            <w:rPr>
              <w:sz w:val="24"/>
              <w:szCs w:val="24"/>
            </w:rPr>
          </w:rPrChange>
        </w:rPr>
        <w:t>. (</w:t>
      </w:r>
      <w:proofErr w:type="gramStart"/>
      <w:r w:rsidRPr="004B36A1">
        <w:rPr>
          <w:sz w:val="24"/>
          <w:szCs w:val="24"/>
          <w:lang w:val="en-US"/>
          <w:rPrChange w:id="433" w:author="CRIO-Z9" w:date="2014-11-17T09:15:00Z">
            <w:rPr>
              <w:sz w:val="24"/>
              <w:szCs w:val="24"/>
            </w:rPr>
          </w:rPrChange>
        </w:rPr>
        <w:t>eds</w:t>
      </w:r>
      <w:proofErr w:type="gramEnd"/>
      <w:r w:rsidRPr="004B36A1">
        <w:rPr>
          <w:sz w:val="24"/>
          <w:szCs w:val="24"/>
          <w:lang w:val="en-US"/>
          <w:rPrChange w:id="434" w:author="CRIO-Z9" w:date="2014-11-17T09:15:00Z">
            <w:rPr>
              <w:sz w:val="24"/>
              <w:szCs w:val="24"/>
            </w:rPr>
          </w:rPrChange>
        </w:rPr>
        <w:t xml:space="preserve">.) </w:t>
      </w:r>
      <w:r w:rsidRPr="004B36A1">
        <w:rPr>
          <w:i/>
          <w:iCs/>
          <w:sz w:val="24"/>
          <w:szCs w:val="24"/>
          <w:lang w:val="en-US"/>
          <w:rPrChange w:id="435" w:author="CRIO-Z9" w:date="2014-11-17T09:15:00Z">
            <w:rPr>
              <w:i/>
              <w:iCs/>
              <w:sz w:val="24"/>
              <w:szCs w:val="24"/>
            </w:rPr>
          </w:rPrChange>
        </w:rPr>
        <w:t xml:space="preserve">Estuaries and coasts: spatial and temporal </w:t>
      </w:r>
      <w:proofErr w:type="spellStart"/>
      <w:r w:rsidRPr="004B36A1">
        <w:rPr>
          <w:i/>
          <w:iCs/>
          <w:sz w:val="24"/>
          <w:szCs w:val="24"/>
          <w:lang w:val="en-US"/>
          <w:rPrChange w:id="436" w:author="CRIO-Z9" w:date="2014-11-17T09:15:00Z">
            <w:rPr>
              <w:i/>
              <w:iCs/>
              <w:sz w:val="24"/>
              <w:szCs w:val="24"/>
            </w:rPr>
          </w:rPrChange>
        </w:rPr>
        <w:t>intercomparisons</w:t>
      </w:r>
      <w:proofErr w:type="spellEnd"/>
      <w:r w:rsidRPr="004B36A1">
        <w:rPr>
          <w:i/>
          <w:iCs/>
          <w:sz w:val="24"/>
          <w:szCs w:val="24"/>
          <w:lang w:val="en-US"/>
          <w:rPrChange w:id="437" w:author="CRIO-Z9" w:date="2014-11-17T09:15:00Z">
            <w:rPr>
              <w:i/>
              <w:iCs/>
              <w:sz w:val="24"/>
              <w:szCs w:val="24"/>
            </w:rPr>
          </w:rPrChange>
        </w:rPr>
        <w:t xml:space="preserve">. </w:t>
      </w:r>
      <w:proofErr w:type="gramStart"/>
      <w:r w:rsidRPr="004B36A1">
        <w:rPr>
          <w:i/>
          <w:iCs/>
          <w:sz w:val="24"/>
          <w:szCs w:val="24"/>
          <w:lang w:val="en-US"/>
          <w:rPrChange w:id="438" w:author="CRIO-Z9" w:date="2014-11-17T09:15:00Z">
            <w:rPr>
              <w:i/>
              <w:iCs/>
              <w:sz w:val="24"/>
              <w:szCs w:val="24"/>
            </w:rPr>
          </w:rPrChange>
        </w:rPr>
        <w:t>International Symposium Series, ECSA-19 Symposium</w:t>
      </w:r>
      <w:r w:rsidRPr="004B36A1">
        <w:rPr>
          <w:sz w:val="24"/>
          <w:szCs w:val="24"/>
          <w:lang w:val="en-US"/>
          <w:rPrChange w:id="439" w:author="CRIO-Z9" w:date="2014-11-17T09:15:00Z">
            <w:rPr>
              <w:sz w:val="24"/>
              <w:szCs w:val="24"/>
            </w:rPr>
          </w:rPrChange>
        </w:rPr>
        <w:t xml:space="preserve">, Olsen and Olsen, </w:t>
      </w:r>
      <w:proofErr w:type="spellStart"/>
      <w:r w:rsidRPr="004B36A1">
        <w:rPr>
          <w:sz w:val="24"/>
          <w:szCs w:val="24"/>
          <w:lang w:val="en-US"/>
          <w:rPrChange w:id="440" w:author="CRIO-Z9" w:date="2014-11-17T09:15:00Z">
            <w:rPr>
              <w:sz w:val="24"/>
              <w:szCs w:val="24"/>
            </w:rPr>
          </w:rPrChange>
        </w:rPr>
        <w:t>Fredensborg</w:t>
      </w:r>
      <w:proofErr w:type="spellEnd"/>
      <w:r w:rsidRPr="004B36A1">
        <w:rPr>
          <w:sz w:val="24"/>
          <w:szCs w:val="24"/>
          <w:lang w:val="en-US"/>
          <w:rPrChange w:id="441" w:author="CRIO-Z9" w:date="2014-11-17T09:15:00Z">
            <w:rPr>
              <w:sz w:val="24"/>
              <w:szCs w:val="24"/>
            </w:rPr>
          </w:rPrChange>
        </w:rPr>
        <w:t>.</w:t>
      </w:r>
      <w:proofErr w:type="gramEnd"/>
      <w:r w:rsidRPr="004B36A1">
        <w:rPr>
          <w:sz w:val="24"/>
          <w:szCs w:val="24"/>
          <w:lang w:val="en-US"/>
          <w:rPrChange w:id="442" w:author="CRIO-Z9" w:date="2014-11-17T09:15:00Z">
            <w:rPr>
              <w:sz w:val="24"/>
              <w:szCs w:val="24"/>
            </w:rPr>
          </w:rPrChange>
        </w:rPr>
        <w:t xml:space="preserve"> 173-184</w:t>
      </w:r>
    </w:p>
    <w:p w14:paraId="32401B43" w14:textId="77777777" w:rsidR="00E53223" w:rsidRPr="004B36A1" w:rsidRDefault="00E53223">
      <w:pPr>
        <w:spacing w:line="480" w:lineRule="auto"/>
        <w:ind w:left="300" w:hanging="288"/>
        <w:rPr>
          <w:sz w:val="24"/>
          <w:szCs w:val="24"/>
          <w:lang w:val="en-US"/>
          <w:rPrChange w:id="443" w:author="CRIO-Z9" w:date="2014-11-17T09:15:00Z">
            <w:rPr>
              <w:sz w:val="24"/>
              <w:szCs w:val="24"/>
            </w:rPr>
          </w:rPrChange>
        </w:rPr>
      </w:pPr>
      <w:proofErr w:type="gramStart"/>
      <w:r w:rsidRPr="004B36A1">
        <w:rPr>
          <w:sz w:val="24"/>
          <w:szCs w:val="24"/>
          <w:lang w:val="en-US"/>
          <w:rPrChange w:id="444" w:author="CRIO-Z9" w:date="2014-11-17T09:15:00Z">
            <w:rPr>
              <w:sz w:val="24"/>
              <w:szCs w:val="24"/>
            </w:rPr>
          </w:rPrChange>
        </w:rPr>
        <w:lastRenderedPageBreak/>
        <w:t xml:space="preserve">Ferns, P. N., </w:t>
      </w:r>
      <w:proofErr w:type="spellStart"/>
      <w:r w:rsidRPr="004B36A1">
        <w:rPr>
          <w:sz w:val="24"/>
          <w:szCs w:val="24"/>
          <w:lang w:val="en-US"/>
          <w:rPrChange w:id="445" w:author="CRIO-Z9" w:date="2014-11-17T09:15:00Z">
            <w:rPr>
              <w:sz w:val="24"/>
              <w:szCs w:val="24"/>
            </w:rPr>
          </w:rPrChange>
        </w:rPr>
        <w:t>Rostron</w:t>
      </w:r>
      <w:proofErr w:type="spellEnd"/>
      <w:r w:rsidRPr="004B36A1">
        <w:rPr>
          <w:sz w:val="24"/>
          <w:szCs w:val="24"/>
          <w:lang w:val="en-US"/>
          <w:rPrChange w:id="446" w:author="CRIO-Z9" w:date="2014-11-17T09:15:00Z">
            <w:rPr>
              <w:sz w:val="24"/>
              <w:szCs w:val="24"/>
            </w:rPr>
          </w:rPrChange>
        </w:rPr>
        <w:t xml:space="preserve">, D. M., &amp; </w:t>
      </w:r>
      <w:proofErr w:type="spellStart"/>
      <w:r w:rsidRPr="004B36A1">
        <w:rPr>
          <w:sz w:val="24"/>
          <w:szCs w:val="24"/>
          <w:lang w:val="en-US"/>
          <w:rPrChange w:id="447" w:author="CRIO-Z9" w:date="2014-11-17T09:15:00Z">
            <w:rPr>
              <w:sz w:val="24"/>
              <w:szCs w:val="24"/>
            </w:rPr>
          </w:rPrChange>
        </w:rPr>
        <w:t>Siman</w:t>
      </w:r>
      <w:proofErr w:type="spellEnd"/>
      <w:r w:rsidRPr="004B36A1">
        <w:rPr>
          <w:sz w:val="24"/>
          <w:szCs w:val="24"/>
          <w:lang w:val="en-US"/>
          <w:rPrChange w:id="448" w:author="CRIO-Z9" w:date="2014-11-17T09:15:00Z">
            <w:rPr>
              <w:sz w:val="24"/>
              <w:szCs w:val="24"/>
            </w:rPr>
          </w:rPrChange>
        </w:rPr>
        <w:t>, H. Y. (2000).</w:t>
      </w:r>
      <w:proofErr w:type="gramEnd"/>
      <w:r w:rsidRPr="004B36A1">
        <w:rPr>
          <w:sz w:val="24"/>
          <w:szCs w:val="24"/>
          <w:lang w:val="en-US"/>
          <w:rPrChange w:id="449" w:author="CRIO-Z9" w:date="2014-11-17T09:15:00Z">
            <w:rPr>
              <w:sz w:val="24"/>
              <w:szCs w:val="24"/>
            </w:rPr>
          </w:rPrChange>
        </w:rPr>
        <w:t xml:space="preserve"> </w:t>
      </w:r>
      <w:proofErr w:type="gramStart"/>
      <w:r w:rsidRPr="004B36A1">
        <w:rPr>
          <w:sz w:val="24"/>
          <w:szCs w:val="24"/>
          <w:lang w:val="en-US"/>
          <w:rPrChange w:id="450" w:author="CRIO-Z9" w:date="2014-11-17T09:15:00Z">
            <w:rPr>
              <w:sz w:val="24"/>
              <w:szCs w:val="24"/>
            </w:rPr>
          </w:rPrChange>
        </w:rPr>
        <w:t>Effects of mechanical cockle harvesting on intertidal communities.</w:t>
      </w:r>
      <w:proofErr w:type="gramEnd"/>
      <w:r w:rsidRPr="004B36A1">
        <w:rPr>
          <w:sz w:val="24"/>
          <w:szCs w:val="24"/>
          <w:lang w:val="en-US"/>
          <w:rPrChange w:id="451" w:author="CRIO-Z9" w:date="2014-11-17T09:15:00Z">
            <w:rPr>
              <w:sz w:val="24"/>
              <w:szCs w:val="24"/>
            </w:rPr>
          </w:rPrChange>
        </w:rPr>
        <w:t xml:space="preserve"> </w:t>
      </w:r>
      <w:proofErr w:type="gramStart"/>
      <w:r w:rsidRPr="004B36A1">
        <w:rPr>
          <w:i/>
          <w:sz w:val="24"/>
          <w:szCs w:val="24"/>
          <w:lang w:val="en-US"/>
          <w:rPrChange w:id="452" w:author="CRIO-Z9" w:date="2014-11-17T09:15:00Z">
            <w:rPr>
              <w:i/>
              <w:sz w:val="24"/>
              <w:szCs w:val="24"/>
            </w:rPr>
          </w:rPrChange>
        </w:rPr>
        <w:t>Journal of Applied Ecology</w:t>
      </w:r>
      <w:r w:rsidRPr="004B36A1">
        <w:rPr>
          <w:sz w:val="24"/>
          <w:szCs w:val="24"/>
          <w:lang w:val="en-US"/>
          <w:rPrChange w:id="453" w:author="CRIO-Z9" w:date="2014-11-17T09:15:00Z">
            <w:rPr>
              <w:sz w:val="24"/>
              <w:szCs w:val="24"/>
            </w:rPr>
          </w:rPrChange>
        </w:rPr>
        <w:t xml:space="preserve">, </w:t>
      </w:r>
      <w:r w:rsidRPr="004B36A1">
        <w:rPr>
          <w:i/>
          <w:sz w:val="24"/>
          <w:szCs w:val="24"/>
          <w:lang w:val="en-US"/>
          <w:rPrChange w:id="454" w:author="CRIO-Z9" w:date="2014-11-17T09:15:00Z">
            <w:rPr>
              <w:i/>
              <w:sz w:val="24"/>
              <w:szCs w:val="24"/>
            </w:rPr>
          </w:rPrChange>
        </w:rPr>
        <w:t>37</w:t>
      </w:r>
      <w:r w:rsidRPr="004B36A1">
        <w:rPr>
          <w:sz w:val="24"/>
          <w:szCs w:val="24"/>
          <w:lang w:val="en-US"/>
          <w:rPrChange w:id="455" w:author="CRIO-Z9" w:date="2014-11-17T09:15:00Z">
            <w:rPr>
              <w:sz w:val="24"/>
              <w:szCs w:val="24"/>
            </w:rPr>
          </w:rPrChange>
        </w:rPr>
        <w:t>(3), 464-474.</w:t>
      </w:r>
      <w:proofErr w:type="gramEnd"/>
    </w:p>
    <w:p w14:paraId="6062ABFC" w14:textId="77777777" w:rsidR="00E53223" w:rsidRPr="004B36A1" w:rsidRDefault="00E53223">
      <w:pPr>
        <w:spacing w:line="480" w:lineRule="auto"/>
        <w:ind w:left="300" w:hanging="288"/>
        <w:rPr>
          <w:sz w:val="24"/>
          <w:szCs w:val="24"/>
          <w:lang w:val="en-US"/>
          <w:rPrChange w:id="456" w:author="CRIO-Z9" w:date="2014-11-17T09:15:00Z">
            <w:rPr>
              <w:sz w:val="24"/>
              <w:szCs w:val="24"/>
            </w:rPr>
          </w:rPrChange>
        </w:rPr>
      </w:pPr>
      <w:r w:rsidRPr="004B36A1">
        <w:rPr>
          <w:sz w:val="24"/>
          <w:szCs w:val="24"/>
          <w:lang w:val="en-US"/>
          <w:rPrChange w:id="457" w:author="CRIO-Z9" w:date="2014-11-17T09:15:00Z">
            <w:rPr>
              <w:sz w:val="24"/>
              <w:szCs w:val="24"/>
            </w:rPr>
          </w:rPrChange>
        </w:rPr>
        <w:t xml:space="preserve">Gam, M., de </w:t>
      </w:r>
      <w:proofErr w:type="spellStart"/>
      <w:r w:rsidRPr="004B36A1">
        <w:rPr>
          <w:sz w:val="24"/>
          <w:szCs w:val="24"/>
          <w:lang w:val="en-US"/>
          <w:rPrChange w:id="458" w:author="CRIO-Z9" w:date="2014-11-17T09:15:00Z">
            <w:rPr>
              <w:sz w:val="24"/>
              <w:szCs w:val="24"/>
            </w:rPr>
          </w:rPrChange>
        </w:rPr>
        <w:t>Montaudouin</w:t>
      </w:r>
      <w:proofErr w:type="spellEnd"/>
      <w:r w:rsidRPr="004B36A1">
        <w:rPr>
          <w:sz w:val="24"/>
          <w:szCs w:val="24"/>
          <w:lang w:val="en-US"/>
          <w:rPrChange w:id="459" w:author="CRIO-Z9" w:date="2014-11-17T09:15:00Z">
            <w:rPr>
              <w:sz w:val="24"/>
              <w:szCs w:val="24"/>
            </w:rPr>
          </w:rPrChange>
        </w:rPr>
        <w:t xml:space="preserve">, X., and </w:t>
      </w:r>
      <w:proofErr w:type="spellStart"/>
      <w:r w:rsidRPr="004B36A1">
        <w:rPr>
          <w:sz w:val="24"/>
          <w:szCs w:val="24"/>
          <w:lang w:val="en-US"/>
          <w:rPrChange w:id="460" w:author="CRIO-Z9" w:date="2014-11-17T09:15:00Z">
            <w:rPr>
              <w:sz w:val="24"/>
              <w:szCs w:val="24"/>
            </w:rPr>
          </w:rPrChange>
        </w:rPr>
        <w:t>Bazairi</w:t>
      </w:r>
      <w:proofErr w:type="spellEnd"/>
      <w:r w:rsidRPr="004B36A1">
        <w:rPr>
          <w:sz w:val="24"/>
          <w:szCs w:val="24"/>
          <w:lang w:val="en-US"/>
          <w:rPrChange w:id="461" w:author="CRIO-Z9" w:date="2014-11-17T09:15:00Z">
            <w:rPr>
              <w:sz w:val="24"/>
              <w:szCs w:val="24"/>
            </w:rPr>
          </w:rPrChange>
        </w:rPr>
        <w:t xml:space="preserve">, H. (2010). Population dynamics and secondary production of the cockle </w:t>
      </w:r>
      <w:proofErr w:type="spellStart"/>
      <w:r w:rsidRPr="004B36A1">
        <w:rPr>
          <w:i/>
          <w:iCs/>
          <w:sz w:val="24"/>
          <w:szCs w:val="24"/>
          <w:lang w:val="en-US"/>
          <w:rPrChange w:id="462" w:author="CRIO-Z9" w:date="2014-11-17T09:15:00Z">
            <w:rPr>
              <w:i/>
              <w:iCs/>
              <w:sz w:val="24"/>
              <w:szCs w:val="24"/>
            </w:rPr>
          </w:rPrChange>
        </w:rPr>
        <w:t>Cerastoderma</w:t>
      </w:r>
      <w:proofErr w:type="spellEnd"/>
      <w:r w:rsidRPr="004B36A1">
        <w:rPr>
          <w:i/>
          <w:iCs/>
          <w:sz w:val="24"/>
          <w:szCs w:val="24"/>
          <w:lang w:val="en-US"/>
          <w:rPrChange w:id="463" w:author="CRIO-Z9" w:date="2014-11-17T09:15:00Z">
            <w:rPr>
              <w:i/>
              <w:iCs/>
              <w:sz w:val="24"/>
              <w:szCs w:val="24"/>
            </w:rPr>
          </w:rPrChange>
        </w:rPr>
        <w:t xml:space="preserve"> </w:t>
      </w:r>
      <w:proofErr w:type="spellStart"/>
      <w:r w:rsidRPr="004B36A1">
        <w:rPr>
          <w:i/>
          <w:iCs/>
          <w:sz w:val="24"/>
          <w:szCs w:val="24"/>
          <w:lang w:val="en-US"/>
          <w:rPrChange w:id="464" w:author="CRIO-Z9" w:date="2014-11-17T09:15:00Z">
            <w:rPr>
              <w:i/>
              <w:iCs/>
              <w:sz w:val="24"/>
              <w:szCs w:val="24"/>
            </w:rPr>
          </w:rPrChange>
        </w:rPr>
        <w:t>edule</w:t>
      </w:r>
      <w:proofErr w:type="spellEnd"/>
      <w:r w:rsidRPr="004B36A1">
        <w:rPr>
          <w:sz w:val="24"/>
          <w:szCs w:val="24"/>
          <w:lang w:val="en-US"/>
          <w:rPrChange w:id="465" w:author="CRIO-Z9" w:date="2014-11-17T09:15:00Z">
            <w:rPr>
              <w:sz w:val="24"/>
              <w:szCs w:val="24"/>
            </w:rPr>
          </w:rPrChange>
        </w:rPr>
        <w:t xml:space="preserve">: A comparison between </w:t>
      </w:r>
      <w:proofErr w:type="spellStart"/>
      <w:r w:rsidRPr="004B36A1">
        <w:rPr>
          <w:sz w:val="24"/>
          <w:szCs w:val="24"/>
          <w:lang w:val="en-US"/>
          <w:rPrChange w:id="466" w:author="CRIO-Z9" w:date="2014-11-17T09:15:00Z">
            <w:rPr>
              <w:sz w:val="24"/>
              <w:szCs w:val="24"/>
            </w:rPr>
          </w:rPrChange>
        </w:rPr>
        <w:t>Merja</w:t>
      </w:r>
      <w:proofErr w:type="spellEnd"/>
      <w:r w:rsidRPr="004B36A1">
        <w:rPr>
          <w:sz w:val="24"/>
          <w:szCs w:val="24"/>
          <w:lang w:val="en-US"/>
          <w:rPrChange w:id="467" w:author="CRIO-Z9" w:date="2014-11-17T09:15:00Z">
            <w:rPr>
              <w:sz w:val="24"/>
              <w:szCs w:val="24"/>
            </w:rPr>
          </w:rPrChange>
        </w:rPr>
        <w:t xml:space="preserve"> </w:t>
      </w:r>
      <w:proofErr w:type="spellStart"/>
      <w:r w:rsidRPr="004B36A1">
        <w:rPr>
          <w:sz w:val="24"/>
          <w:szCs w:val="24"/>
          <w:lang w:val="en-US"/>
          <w:rPrChange w:id="468" w:author="CRIO-Z9" w:date="2014-11-17T09:15:00Z">
            <w:rPr>
              <w:sz w:val="24"/>
              <w:szCs w:val="24"/>
            </w:rPr>
          </w:rPrChange>
        </w:rPr>
        <w:t>Zerga</w:t>
      </w:r>
      <w:proofErr w:type="spellEnd"/>
      <w:r w:rsidRPr="004B36A1">
        <w:rPr>
          <w:sz w:val="24"/>
          <w:szCs w:val="24"/>
          <w:lang w:val="en-US"/>
          <w:rPrChange w:id="469" w:author="CRIO-Z9" w:date="2014-11-17T09:15:00Z">
            <w:rPr>
              <w:sz w:val="24"/>
              <w:szCs w:val="24"/>
            </w:rPr>
          </w:rPrChange>
        </w:rPr>
        <w:t xml:space="preserve"> (Moroccan Atlantic Coast) and </w:t>
      </w:r>
      <w:proofErr w:type="spellStart"/>
      <w:r w:rsidRPr="004B36A1">
        <w:rPr>
          <w:sz w:val="24"/>
          <w:szCs w:val="24"/>
          <w:lang w:val="en-US"/>
          <w:rPrChange w:id="470" w:author="CRIO-Z9" w:date="2014-11-17T09:15:00Z">
            <w:rPr>
              <w:sz w:val="24"/>
              <w:szCs w:val="24"/>
            </w:rPr>
          </w:rPrChange>
        </w:rPr>
        <w:t>Arcachon</w:t>
      </w:r>
      <w:proofErr w:type="spellEnd"/>
      <w:r w:rsidRPr="004B36A1">
        <w:rPr>
          <w:sz w:val="24"/>
          <w:szCs w:val="24"/>
          <w:lang w:val="en-US"/>
          <w:rPrChange w:id="471" w:author="CRIO-Z9" w:date="2014-11-17T09:15:00Z">
            <w:rPr>
              <w:sz w:val="24"/>
              <w:szCs w:val="24"/>
            </w:rPr>
          </w:rPrChange>
        </w:rPr>
        <w:t xml:space="preserve"> Bay (French Atlantic Coast). </w:t>
      </w:r>
      <w:proofErr w:type="gramStart"/>
      <w:r w:rsidRPr="004B36A1">
        <w:rPr>
          <w:i/>
          <w:sz w:val="24"/>
          <w:szCs w:val="24"/>
          <w:lang w:val="en-US"/>
          <w:rPrChange w:id="472" w:author="CRIO-Z9" w:date="2014-11-17T09:15:00Z">
            <w:rPr>
              <w:i/>
              <w:sz w:val="24"/>
              <w:szCs w:val="24"/>
            </w:rPr>
          </w:rPrChange>
        </w:rPr>
        <w:t>Journal of Sea Research</w:t>
      </w:r>
      <w:r w:rsidRPr="004B36A1">
        <w:rPr>
          <w:sz w:val="24"/>
          <w:szCs w:val="24"/>
          <w:lang w:val="en-US"/>
          <w:rPrChange w:id="473" w:author="CRIO-Z9" w:date="2014-11-17T09:15:00Z">
            <w:rPr>
              <w:sz w:val="24"/>
              <w:szCs w:val="24"/>
            </w:rPr>
          </w:rPrChange>
        </w:rPr>
        <w:t xml:space="preserve">, </w:t>
      </w:r>
      <w:r w:rsidRPr="004B36A1">
        <w:rPr>
          <w:i/>
          <w:sz w:val="24"/>
          <w:szCs w:val="24"/>
          <w:lang w:val="en-US"/>
          <w:rPrChange w:id="474" w:author="CRIO-Z9" w:date="2014-11-17T09:15:00Z">
            <w:rPr>
              <w:i/>
              <w:sz w:val="24"/>
              <w:szCs w:val="24"/>
            </w:rPr>
          </w:rPrChange>
        </w:rPr>
        <w:t>63</w:t>
      </w:r>
      <w:r w:rsidRPr="004B36A1">
        <w:rPr>
          <w:sz w:val="24"/>
          <w:szCs w:val="24"/>
          <w:lang w:val="en-US"/>
          <w:rPrChange w:id="475" w:author="CRIO-Z9" w:date="2014-11-17T09:15:00Z">
            <w:rPr>
              <w:sz w:val="24"/>
              <w:szCs w:val="24"/>
            </w:rPr>
          </w:rPrChange>
        </w:rPr>
        <w:t>(3), 191-201.</w:t>
      </w:r>
      <w:proofErr w:type="gramEnd"/>
    </w:p>
    <w:p w14:paraId="446CC9CC" w14:textId="77777777" w:rsidR="00E53223" w:rsidRPr="004B36A1" w:rsidRDefault="00E53223">
      <w:pPr>
        <w:spacing w:line="480" w:lineRule="auto"/>
        <w:ind w:left="300" w:hanging="288"/>
        <w:rPr>
          <w:sz w:val="24"/>
          <w:szCs w:val="24"/>
          <w:lang w:val="en-US"/>
          <w:rPrChange w:id="476" w:author="CRIO-Z9" w:date="2014-11-17T09:15:00Z">
            <w:rPr>
              <w:sz w:val="24"/>
              <w:szCs w:val="24"/>
            </w:rPr>
          </w:rPrChange>
        </w:rPr>
      </w:pPr>
      <w:r w:rsidRPr="004B36A1">
        <w:rPr>
          <w:sz w:val="24"/>
          <w:szCs w:val="24"/>
          <w:lang w:val="en-US"/>
          <w:rPrChange w:id="477" w:author="CRIO-Z9" w:date="2014-11-17T09:15:00Z">
            <w:rPr>
              <w:sz w:val="24"/>
              <w:szCs w:val="24"/>
            </w:rPr>
          </w:rPrChange>
        </w:rPr>
        <w:t xml:space="preserve">Gaston, K. J. (2009). Geographic range limits of species. </w:t>
      </w:r>
      <w:r w:rsidRPr="004B36A1">
        <w:rPr>
          <w:i/>
          <w:sz w:val="24"/>
          <w:szCs w:val="24"/>
          <w:lang w:val="en-US"/>
          <w:rPrChange w:id="478" w:author="CRIO-Z9" w:date="2014-11-17T09:15:00Z">
            <w:rPr>
              <w:i/>
              <w:sz w:val="24"/>
              <w:szCs w:val="24"/>
            </w:rPr>
          </w:rPrChange>
        </w:rPr>
        <w:t>Proceedings of the Royal Society B: Biological Sciences</w:t>
      </w:r>
      <w:r w:rsidRPr="004B36A1">
        <w:rPr>
          <w:sz w:val="24"/>
          <w:szCs w:val="24"/>
          <w:lang w:val="en-US"/>
          <w:rPrChange w:id="479" w:author="CRIO-Z9" w:date="2014-11-17T09:15:00Z">
            <w:rPr>
              <w:sz w:val="24"/>
              <w:szCs w:val="24"/>
            </w:rPr>
          </w:rPrChange>
        </w:rPr>
        <w:t xml:space="preserve">, </w:t>
      </w:r>
      <w:r w:rsidRPr="004B36A1">
        <w:rPr>
          <w:i/>
          <w:sz w:val="24"/>
          <w:szCs w:val="24"/>
          <w:lang w:val="en-US"/>
          <w:rPrChange w:id="480" w:author="CRIO-Z9" w:date="2014-11-17T09:15:00Z">
            <w:rPr>
              <w:i/>
              <w:sz w:val="24"/>
              <w:szCs w:val="24"/>
            </w:rPr>
          </w:rPrChange>
        </w:rPr>
        <w:t>276</w:t>
      </w:r>
      <w:r w:rsidRPr="004B36A1">
        <w:rPr>
          <w:sz w:val="24"/>
          <w:szCs w:val="24"/>
          <w:lang w:val="en-US"/>
          <w:rPrChange w:id="481" w:author="CRIO-Z9" w:date="2014-11-17T09:15:00Z">
            <w:rPr>
              <w:sz w:val="24"/>
              <w:szCs w:val="24"/>
            </w:rPr>
          </w:rPrChange>
        </w:rPr>
        <w:t>(1661), 1391-1393.</w:t>
      </w:r>
    </w:p>
    <w:p w14:paraId="1C867C7D" w14:textId="77777777" w:rsidR="00E53223" w:rsidRPr="004B36A1" w:rsidRDefault="00E53223">
      <w:pPr>
        <w:spacing w:line="480" w:lineRule="auto"/>
        <w:ind w:left="300" w:hanging="288"/>
        <w:rPr>
          <w:sz w:val="24"/>
          <w:szCs w:val="24"/>
          <w:lang w:val="en-US"/>
          <w:rPrChange w:id="482" w:author="CRIO-Z9" w:date="2014-11-17T09:15:00Z">
            <w:rPr>
              <w:sz w:val="24"/>
              <w:szCs w:val="24"/>
            </w:rPr>
          </w:rPrChange>
        </w:rPr>
      </w:pPr>
      <w:proofErr w:type="gramStart"/>
      <w:r w:rsidRPr="004B36A1">
        <w:rPr>
          <w:sz w:val="24"/>
          <w:szCs w:val="24"/>
          <w:lang w:val="en-US"/>
          <w:rPrChange w:id="483" w:author="CRIO-Z9" w:date="2014-11-17T09:15:00Z">
            <w:rPr>
              <w:sz w:val="24"/>
              <w:szCs w:val="24"/>
            </w:rPr>
          </w:rPrChange>
        </w:rPr>
        <w:t xml:space="preserve">Genelt-Yanovskiy, E., </w:t>
      </w:r>
      <w:proofErr w:type="spellStart"/>
      <w:r w:rsidRPr="004B36A1">
        <w:rPr>
          <w:sz w:val="24"/>
          <w:szCs w:val="24"/>
          <w:lang w:val="en-US"/>
          <w:rPrChange w:id="484" w:author="CRIO-Z9" w:date="2014-11-17T09:15:00Z">
            <w:rPr>
              <w:sz w:val="24"/>
              <w:szCs w:val="24"/>
            </w:rPr>
          </w:rPrChange>
        </w:rPr>
        <w:t>Poloskin</w:t>
      </w:r>
      <w:proofErr w:type="spellEnd"/>
      <w:r w:rsidRPr="004B36A1">
        <w:rPr>
          <w:sz w:val="24"/>
          <w:szCs w:val="24"/>
          <w:lang w:val="en-US"/>
          <w:rPrChange w:id="485" w:author="CRIO-Z9" w:date="2014-11-17T09:15:00Z">
            <w:rPr>
              <w:sz w:val="24"/>
              <w:szCs w:val="24"/>
            </w:rPr>
          </w:rPrChange>
        </w:rPr>
        <w:t xml:space="preserve">, A., </w:t>
      </w:r>
      <w:proofErr w:type="spellStart"/>
      <w:r w:rsidRPr="004B36A1">
        <w:rPr>
          <w:sz w:val="24"/>
          <w:szCs w:val="24"/>
          <w:lang w:val="en-US"/>
          <w:rPrChange w:id="486" w:author="CRIO-Z9" w:date="2014-11-17T09:15:00Z">
            <w:rPr>
              <w:sz w:val="24"/>
              <w:szCs w:val="24"/>
            </w:rPr>
          </w:rPrChange>
        </w:rPr>
        <w:t>Granovitch</w:t>
      </w:r>
      <w:proofErr w:type="spellEnd"/>
      <w:r w:rsidRPr="004B36A1">
        <w:rPr>
          <w:sz w:val="24"/>
          <w:szCs w:val="24"/>
          <w:lang w:val="en-US"/>
          <w:rPrChange w:id="487" w:author="CRIO-Z9" w:date="2014-11-17T09:15:00Z">
            <w:rPr>
              <w:sz w:val="24"/>
              <w:szCs w:val="24"/>
            </w:rPr>
          </w:rPrChange>
        </w:rPr>
        <w:t xml:space="preserve">, A., </w:t>
      </w:r>
      <w:proofErr w:type="spellStart"/>
      <w:r w:rsidRPr="004B36A1">
        <w:rPr>
          <w:sz w:val="24"/>
          <w:szCs w:val="24"/>
          <w:lang w:val="en-US"/>
          <w:rPrChange w:id="488" w:author="CRIO-Z9" w:date="2014-11-17T09:15:00Z">
            <w:rPr>
              <w:sz w:val="24"/>
              <w:szCs w:val="24"/>
            </w:rPr>
          </w:rPrChange>
        </w:rPr>
        <w:t>Nazarova</w:t>
      </w:r>
      <w:proofErr w:type="spellEnd"/>
      <w:r w:rsidRPr="004B36A1">
        <w:rPr>
          <w:sz w:val="24"/>
          <w:szCs w:val="24"/>
          <w:lang w:val="en-US"/>
          <w:rPrChange w:id="489" w:author="CRIO-Z9" w:date="2014-11-17T09:15:00Z">
            <w:rPr>
              <w:sz w:val="24"/>
              <w:szCs w:val="24"/>
            </w:rPr>
          </w:rPrChange>
        </w:rPr>
        <w:t xml:space="preserve">, S., and </w:t>
      </w:r>
      <w:proofErr w:type="spellStart"/>
      <w:r w:rsidRPr="004B36A1">
        <w:rPr>
          <w:sz w:val="24"/>
          <w:szCs w:val="24"/>
          <w:lang w:val="en-US"/>
          <w:rPrChange w:id="490" w:author="CRIO-Z9" w:date="2014-11-17T09:15:00Z">
            <w:rPr>
              <w:sz w:val="24"/>
              <w:szCs w:val="24"/>
            </w:rPr>
          </w:rPrChange>
        </w:rPr>
        <w:t>Strelkov</w:t>
      </w:r>
      <w:proofErr w:type="spellEnd"/>
      <w:r w:rsidRPr="004B36A1">
        <w:rPr>
          <w:sz w:val="24"/>
          <w:szCs w:val="24"/>
          <w:lang w:val="en-US"/>
          <w:rPrChange w:id="491" w:author="CRIO-Z9" w:date="2014-11-17T09:15:00Z">
            <w:rPr>
              <w:sz w:val="24"/>
              <w:szCs w:val="24"/>
            </w:rPr>
          </w:rPrChange>
        </w:rPr>
        <w:t>, P. (2010).</w:t>
      </w:r>
      <w:proofErr w:type="gramEnd"/>
      <w:r w:rsidRPr="004B36A1">
        <w:rPr>
          <w:sz w:val="24"/>
          <w:szCs w:val="24"/>
          <w:lang w:val="en-US"/>
          <w:rPrChange w:id="492" w:author="CRIO-Z9" w:date="2014-11-17T09:15:00Z">
            <w:rPr>
              <w:sz w:val="24"/>
              <w:szCs w:val="24"/>
            </w:rPr>
          </w:rPrChange>
        </w:rPr>
        <w:t xml:space="preserve"> Population structure and growth rates at biogeographic extremes: A case study of the common cockle, </w:t>
      </w:r>
      <w:proofErr w:type="spellStart"/>
      <w:r w:rsidRPr="004B36A1">
        <w:rPr>
          <w:i/>
          <w:iCs/>
          <w:sz w:val="24"/>
          <w:szCs w:val="24"/>
          <w:lang w:val="en-US"/>
          <w:rPrChange w:id="493" w:author="CRIO-Z9" w:date="2014-11-17T09:15:00Z">
            <w:rPr>
              <w:i/>
              <w:iCs/>
              <w:sz w:val="24"/>
              <w:szCs w:val="24"/>
            </w:rPr>
          </w:rPrChange>
        </w:rPr>
        <w:t>Cerastoderma</w:t>
      </w:r>
      <w:proofErr w:type="spellEnd"/>
      <w:r w:rsidRPr="004B36A1">
        <w:rPr>
          <w:i/>
          <w:iCs/>
          <w:sz w:val="24"/>
          <w:szCs w:val="24"/>
          <w:lang w:val="en-US"/>
          <w:rPrChange w:id="494" w:author="CRIO-Z9" w:date="2014-11-17T09:15:00Z">
            <w:rPr>
              <w:i/>
              <w:iCs/>
              <w:sz w:val="24"/>
              <w:szCs w:val="24"/>
            </w:rPr>
          </w:rPrChange>
        </w:rPr>
        <w:t xml:space="preserve"> </w:t>
      </w:r>
      <w:proofErr w:type="spellStart"/>
      <w:r w:rsidRPr="004B36A1">
        <w:rPr>
          <w:i/>
          <w:iCs/>
          <w:sz w:val="24"/>
          <w:szCs w:val="24"/>
          <w:lang w:val="en-US"/>
          <w:rPrChange w:id="495" w:author="CRIO-Z9" w:date="2014-11-17T09:15:00Z">
            <w:rPr>
              <w:i/>
              <w:iCs/>
              <w:sz w:val="24"/>
              <w:szCs w:val="24"/>
            </w:rPr>
          </w:rPrChange>
        </w:rPr>
        <w:t>edule</w:t>
      </w:r>
      <w:proofErr w:type="spellEnd"/>
      <w:r w:rsidRPr="004B36A1">
        <w:rPr>
          <w:sz w:val="24"/>
          <w:szCs w:val="24"/>
          <w:lang w:val="en-US"/>
          <w:rPrChange w:id="496" w:author="CRIO-Z9" w:date="2014-11-17T09:15:00Z">
            <w:rPr>
              <w:sz w:val="24"/>
              <w:szCs w:val="24"/>
            </w:rPr>
          </w:rPrChange>
        </w:rPr>
        <w:t xml:space="preserve"> (L.) in the Barents Sea. </w:t>
      </w:r>
      <w:r w:rsidRPr="004B36A1">
        <w:rPr>
          <w:i/>
          <w:sz w:val="24"/>
          <w:szCs w:val="24"/>
          <w:lang w:val="en-US"/>
          <w:rPrChange w:id="497" w:author="CRIO-Z9" w:date="2014-11-17T09:15:00Z">
            <w:rPr>
              <w:i/>
              <w:sz w:val="24"/>
              <w:szCs w:val="24"/>
            </w:rPr>
          </w:rPrChange>
        </w:rPr>
        <w:t>Marine pollution bulletin</w:t>
      </w:r>
      <w:r w:rsidRPr="004B36A1">
        <w:rPr>
          <w:sz w:val="24"/>
          <w:szCs w:val="24"/>
          <w:lang w:val="en-US"/>
          <w:rPrChange w:id="498" w:author="CRIO-Z9" w:date="2014-11-17T09:15:00Z">
            <w:rPr>
              <w:sz w:val="24"/>
              <w:szCs w:val="24"/>
            </w:rPr>
          </w:rPrChange>
        </w:rPr>
        <w:t xml:space="preserve">, </w:t>
      </w:r>
      <w:r w:rsidRPr="004B36A1">
        <w:rPr>
          <w:i/>
          <w:sz w:val="24"/>
          <w:szCs w:val="24"/>
          <w:lang w:val="en-US"/>
          <w:rPrChange w:id="499" w:author="CRIO-Z9" w:date="2014-11-17T09:15:00Z">
            <w:rPr>
              <w:i/>
              <w:sz w:val="24"/>
              <w:szCs w:val="24"/>
            </w:rPr>
          </w:rPrChange>
        </w:rPr>
        <w:t>61</w:t>
      </w:r>
      <w:r w:rsidRPr="004B36A1">
        <w:rPr>
          <w:sz w:val="24"/>
          <w:szCs w:val="24"/>
          <w:lang w:val="en-US"/>
          <w:rPrChange w:id="500" w:author="CRIO-Z9" w:date="2014-11-17T09:15:00Z">
            <w:rPr>
              <w:sz w:val="24"/>
              <w:szCs w:val="24"/>
            </w:rPr>
          </w:rPrChange>
        </w:rPr>
        <w:t>(4), 247-253.</w:t>
      </w:r>
    </w:p>
    <w:p w14:paraId="6E629808" w14:textId="77777777" w:rsidR="00E53223" w:rsidRPr="004B36A1" w:rsidRDefault="00E53223">
      <w:pPr>
        <w:spacing w:line="480" w:lineRule="auto"/>
        <w:ind w:left="300" w:hanging="288"/>
        <w:rPr>
          <w:sz w:val="24"/>
          <w:szCs w:val="24"/>
          <w:lang w:val="en-US"/>
          <w:rPrChange w:id="501" w:author="CRIO-Z9" w:date="2014-11-17T09:15:00Z">
            <w:rPr>
              <w:sz w:val="24"/>
              <w:szCs w:val="24"/>
            </w:rPr>
          </w:rPrChange>
        </w:rPr>
      </w:pPr>
      <w:proofErr w:type="spellStart"/>
      <w:r w:rsidRPr="004B36A1">
        <w:rPr>
          <w:sz w:val="24"/>
          <w:szCs w:val="24"/>
          <w:lang w:val="en-US"/>
          <w:rPrChange w:id="502" w:author="CRIO-Z9" w:date="2014-11-17T09:15:00Z">
            <w:rPr>
              <w:sz w:val="24"/>
              <w:szCs w:val="24"/>
            </w:rPr>
          </w:rPrChange>
        </w:rPr>
        <w:t>Gerasimova</w:t>
      </w:r>
      <w:proofErr w:type="spellEnd"/>
      <w:r w:rsidRPr="004B36A1">
        <w:rPr>
          <w:sz w:val="24"/>
          <w:szCs w:val="24"/>
          <w:lang w:val="en-US"/>
          <w:rPrChange w:id="503" w:author="CRIO-Z9" w:date="2014-11-17T09:15:00Z">
            <w:rPr>
              <w:sz w:val="24"/>
              <w:szCs w:val="24"/>
            </w:rPr>
          </w:rPrChange>
        </w:rPr>
        <w:t xml:space="preserve">, A. V., and </w:t>
      </w:r>
      <w:proofErr w:type="spellStart"/>
      <w:r w:rsidRPr="004B36A1">
        <w:rPr>
          <w:sz w:val="24"/>
          <w:szCs w:val="24"/>
          <w:lang w:val="en-US"/>
          <w:rPrChange w:id="504" w:author="CRIO-Z9" w:date="2014-11-17T09:15:00Z">
            <w:rPr>
              <w:sz w:val="24"/>
              <w:szCs w:val="24"/>
            </w:rPr>
          </w:rPrChange>
        </w:rPr>
        <w:t>Maximovich</w:t>
      </w:r>
      <w:proofErr w:type="spellEnd"/>
      <w:r w:rsidRPr="004B36A1">
        <w:rPr>
          <w:sz w:val="24"/>
          <w:szCs w:val="24"/>
          <w:lang w:val="en-US"/>
          <w:rPrChange w:id="505" w:author="CRIO-Z9" w:date="2014-11-17T09:15:00Z">
            <w:rPr>
              <w:sz w:val="24"/>
              <w:szCs w:val="24"/>
            </w:rPr>
          </w:rPrChange>
        </w:rPr>
        <w:t xml:space="preserve">, N. V. (2013). Age–size structure of common bivalve </w:t>
      </w:r>
      <w:proofErr w:type="spellStart"/>
      <w:r w:rsidRPr="004B36A1">
        <w:rPr>
          <w:sz w:val="24"/>
          <w:szCs w:val="24"/>
          <w:lang w:val="en-US"/>
          <w:rPrChange w:id="506" w:author="CRIO-Z9" w:date="2014-11-17T09:15:00Z">
            <w:rPr>
              <w:sz w:val="24"/>
              <w:szCs w:val="24"/>
            </w:rPr>
          </w:rPrChange>
        </w:rPr>
        <w:t>mollusc</w:t>
      </w:r>
      <w:proofErr w:type="spellEnd"/>
      <w:r w:rsidRPr="004B36A1">
        <w:rPr>
          <w:sz w:val="24"/>
          <w:szCs w:val="24"/>
          <w:lang w:val="en-US"/>
          <w:rPrChange w:id="507" w:author="CRIO-Z9" w:date="2014-11-17T09:15:00Z">
            <w:rPr>
              <w:sz w:val="24"/>
              <w:szCs w:val="24"/>
            </w:rPr>
          </w:rPrChange>
        </w:rPr>
        <w:t xml:space="preserve"> populations in the White Sea: the causes of instability. </w:t>
      </w:r>
      <w:proofErr w:type="spellStart"/>
      <w:proofErr w:type="gramStart"/>
      <w:r w:rsidRPr="004B36A1">
        <w:rPr>
          <w:i/>
          <w:sz w:val="24"/>
          <w:szCs w:val="24"/>
          <w:lang w:val="en-US"/>
          <w:rPrChange w:id="508" w:author="CRIO-Z9" w:date="2014-11-17T09:15:00Z">
            <w:rPr>
              <w:i/>
              <w:sz w:val="24"/>
              <w:szCs w:val="24"/>
            </w:rPr>
          </w:rPrChange>
        </w:rPr>
        <w:t>Hydrobiologia</w:t>
      </w:r>
      <w:proofErr w:type="spellEnd"/>
      <w:r w:rsidRPr="004B36A1">
        <w:rPr>
          <w:sz w:val="24"/>
          <w:szCs w:val="24"/>
          <w:lang w:val="en-US"/>
          <w:rPrChange w:id="509" w:author="CRIO-Z9" w:date="2014-11-17T09:15:00Z">
            <w:rPr>
              <w:sz w:val="24"/>
              <w:szCs w:val="24"/>
            </w:rPr>
          </w:rPrChange>
        </w:rPr>
        <w:t xml:space="preserve">, </w:t>
      </w:r>
      <w:r w:rsidRPr="004B36A1">
        <w:rPr>
          <w:i/>
          <w:sz w:val="24"/>
          <w:szCs w:val="24"/>
          <w:lang w:val="en-US"/>
          <w:rPrChange w:id="510" w:author="CRIO-Z9" w:date="2014-11-17T09:15:00Z">
            <w:rPr>
              <w:i/>
              <w:sz w:val="24"/>
              <w:szCs w:val="24"/>
            </w:rPr>
          </w:rPrChange>
        </w:rPr>
        <w:t>706</w:t>
      </w:r>
      <w:r w:rsidRPr="004B36A1">
        <w:rPr>
          <w:sz w:val="24"/>
          <w:szCs w:val="24"/>
          <w:lang w:val="en-US"/>
          <w:rPrChange w:id="511" w:author="CRIO-Z9" w:date="2014-11-17T09:15:00Z">
            <w:rPr>
              <w:sz w:val="24"/>
              <w:szCs w:val="24"/>
            </w:rPr>
          </w:rPrChange>
        </w:rPr>
        <w:t>(1), 119-137.</w:t>
      </w:r>
      <w:proofErr w:type="gramEnd"/>
    </w:p>
    <w:p w14:paraId="576F55D4" w14:textId="77777777" w:rsidR="00E53223" w:rsidRPr="004B36A1" w:rsidRDefault="00E53223">
      <w:pPr>
        <w:spacing w:line="480" w:lineRule="auto"/>
        <w:ind w:left="300" w:hanging="288"/>
        <w:rPr>
          <w:sz w:val="24"/>
          <w:szCs w:val="24"/>
          <w:lang w:val="en-US"/>
          <w:rPrChange w:id="512" w:author="CRIO-Z9" w:date="2014-11-17T09:15:00Z">
            <w:rPr>
              <w:sz w:val="24"/>
              <w:szCs w:val="24"/>
            </w:rPr>
          </w:rPrChange>
        </w:rPr>
      </w:pPr>
      <w:proofErr w:type="spellStart"/>
      <w:r w:rsidRPr="004B36A1">
        <w:rPr>
          <w:sz w:val="24"/>
          <w:szCs w:val="24"/>
          <w:lang w:val="en-US"/>
          <w:rPrChange w:id="513" w:author="CRIO-Z9" w:date="2014-11-17T09:15:00Z">
            <w:rPr>
              <w:sz w:val="24"/>
              <w:szCs w:val="24"/>
            </w:rPr>
          </w:rPrChange>
        </w:rPr>
        <w:t>Gjøsæter</w:t>
      </w:r>
      <w:proofErr w:type="spellEnd"/>
      <w:r w:rsidRPr="004B36A1">
        <w:rPr>
          <w:sz w:val="24"/>
          <w:szCs w:val="24"/>
          <w:lang w:val="en-US"/>
          <w:rPrChange w:id="514" w:author="CRIO-Z9" w:date="2014-11-17T09:15:00Z">
            <w:rPr>
              <w:sz w:val="24"/>
              <w:szCs w:val="24"/>
            </w:rPr>
          </w:rPrChange>
        </w:rPr>
        <w:t xml:space="preserve">, H. (1995). </w:t>
      </w:r>
      <w:proofErr w:type="gramStart"/>
      <w:r w:rsidRPr="004B36A1">
        <w:rPr>
          <w:sz w:val="24"/>
          <w:szCs w:val="24"/>
          <w:lang w:val="en-US"/>
          <w:rPrChange w:id="515" w:author="CRIO-Z9" w:date="2014-11-17T09:15:00Z">
            <w:rPr>
              <w:sz w:val="24"/>
              <w:szCs w:val="24"/>
            </w:rPr>
          </w:rPrChange>
        </w:rPr>
        <w:t>Pelagic fish and the ecological impact of the modern fishing industry in the Barents Sea.</w:t>
      </w:r>
      <w:proofErr w:type="gramEnd"/>
      <w:r w:rsidRPr="004B36A1">
        <w:rPr>
          <w:sz w:val="24"/>
          <w:szCs w:val="24"/>
          <w:lang w:val="en-US"/>
          <w:rPrChange w:id="516" w:author="CRIO-Z9" w:date="2014-11-17T09:15:00Z">
            <w:rPr>
              <w:sz w:val="24"/>
              <w:szCs w:val="24"/>
            </w:rPr>
          </w:rPrChange>
        </w:rPr>
        <w:t xml:space="preserve"> </w:t>
      </w:r>
      <w:proofErr w:type="gramStart"/>
      <w:r w:rsidRPr="004B36A1">
        <w:rPr>
          <w:i/>
          <w:sz w:val="24"/>
          <w:szCs w:val="24"/>
          <w:lang w:val="en-US"/>
          <w:rPrChange w:id="517" w:author="CRIO-Z9" w:date="2014-11-17T09:15:00Z">
            <w:rPr>
              <w:i/>
              <w:sz w:val="24"/>
              <w:szCs w:val="24"/>
            </w:rPr>
          </w:rPrChange>
        </w:rPr>
        <w:t>Arctic</w:t>
      </w:r>
      <w:r w:rsidRPr="004B36A1">
        <w:rPr>
          <w:sz w:val="24"/>
          <w:szCs w:val="24"/>
          <w:lang w:val="en-US"/>
          <w:rPrChange w:id="518" w:author="CRIO-Z9" w:date="2014-11-17T09:15:00Z">
            <w:rPr>
              <w:sz w:val="24"/>
              <w:szCs w:val="24"/>
            </w:rPr>
          </w:rPrChange>
        </w:rPr>
        <w:t>, 267-278.</w:t>
      </w:r>
      <w:proofErr w:type="gramEnd"/>
    </w:p>
    <w:p w14:paraId="653C87A5" w14:textId="77777777" w:rsidR="00E53223" w:rsidRPr="004B36A1" w:rsidRDefault="00E53223">
      <w:pPr>
        <w:spacing w:line="480" w:lineRule="auto"/>
        <w:ind w:left="300" w:hanging="288"/>
        <w:rPr>
          <w:sz w:val="24"/>
          <w:szCs w:val="24"/>
          <w:lang w:val="en-US"/>
          <w:rPrChange w:id="519" w:author="CRIO-Z9" w:date="2014-11-17T09:15:00Z">
            <w:rPr>
              <w:sz w:val="24"/>
              <w:szCs w:val="24"/>
            </w:rPr>
          </w:rPrChange>
        </w:rPr>
      </w:pPr>
      <w:proofErr w:type="spellStart"/>
      <w:r w:rsidRPr="004B36A1">
        <w:rPr>
          <w:sz w:val="24"/>
          <w:szCs w:val="24"/>
          <w:lang w:val="en-US"/>
          <w:rPrChange w:id="520" w:author="CRIO-Z9" w:date="2014-11-17T09:15:00Z">
            <w:rPr>
              <w:sz w:val="24"/>
              <w:szCs w:val="24"/>
            </w:rPr>
          </w:rPrChange>
        </w:rPr>
        <w:t>Gouryanova</w:t>
      </w:r>
      <w:proofErr w:type="spellEnd"/>
      <w:r w:rsidRPr="004B36A1">
        <w:rPr>
          <w:sz w:val="24"/>
          <w:szCs w:val="24"/>
          <w:lang w:val="en-US"/>
          <w:rPrChange w:id="521" w:author="CRIO-Z9" w:date="2014-11-17T09:15:00Z">
            <w:rPr>
              <w:sz w:val="24"/>
              <w:szCs w:val="24"/>
            </w:rPr>
          </w:rPrChange>
        </w:rPr>
        <w:t xml:space="preserve">, E.F., </w:t>
      </w:r>
      <w:proofErr w:type="spellStart"/>
      <w:r w:rsidRPr="004B36A1">
        <w:rPr>
          <w:sz w:val="24"/>
          <w:szCs w:val="24"/>
          <w:lang w:val="en-US"/>
          <w:rPrChange w:id="522" w:author="CRIO-Z9" w:date="2014-11-17T09:15:00Z">
            <w:rPr>
              <w:sz w:val="24"/>
              <w:szCs w:val="24"/>
            </w:rPr>
          </w:rPrChange>
        </w:rPr>
        <w:t>Zaks</w:t>
      </w:r>
      <w:proofErr w:type="spellEnd"/>
      <w:r w:rsidRPr="004B36A1">
        <w:rPr>
          <w:sz w:val="24"/>
          <w:szCs w:val="24"/>
          <w:lang w:val="en-US"/>
          <w:rPrChange w:id="523" w:author="CRIO-Z9" w:date="2014-11-17T09:15:00Z">
            <w:rPr>
              <w:sz w:val="24"/>
              <w:szCs w:val="24"/>
            </w:rPr>
          </w:rPrChange>
        </w:rPr>
        <w:t xml:space="preserve">, I.G., </w:t>
      </w:r>
      <w:proofErr w:type="spellStart"/>
      <w:r w:rsidRPr="004B36A1">
        <w:rPr>
          <w:sz w:val="24"/>
          <w:szCs w:val="24"/>
          <w:lang w:val="en-US"/>
          <w:rPrChange w:id="524" w:author="CRIO-Z9" w:date="2014-11-17T09:15:00Z">
            <w:rPr>
              <w:sz w:val="24"/>
              <w:szCs w:val="24"/>
            </w:rPr>
          </w:rPrChange>
        </w:rPr>
        <w:t>Ushakov</w:t>
      </w:r>
      <w:proofErr w:type="spellEnd"/>
      <w:r w:rsidRPr="004B36A1">
        <w:rPr>
          <w:sz w:val="24"/>
          <w:szCs w:val="24"/>
          <w:lang w:val="en-US"/>
          <w:rPrChange w:id="525" w:author="CRIO-Z9" w:date="2014-11-17T09:15:00Z">
            <w:rPr>
              <w:sz w:val="24"/>
              <w:szCs w:val="24"/>
            </w:rPr>
          </w:rPrChange>
        </w:rPr>
        <w:t xml:space="preserve">, P.V., 1930. </w:t>
      </w:r>
      <w:proofErr w:type="gramStart"/>
      <w:r w:rsidRPr="004B36A1">
        <w:rPr>
          <w:sz w:val="24"/>
          <w:szCs w:val="24"/>
          <w:lang w:val="en-US"/>
          <w:rPrChange w:id="526" w:author="CRIO-Z9" w:date="2014-11-17T09:15:00Z">
            <w:rPr>
              <w:sz w:val="24"/>
              <w:szCs w:val="24"/>
            </w:rPr>
          </w:rPrChange>
        </w:rPr>
        <w:t xml:space="preserve">A littoral of western </w:t>
      </w:r>
      <w:proofErr w:type="spellStart"/>
      <w:r w:rsidRPr="004B36A1">
        <w:rPr>
          <w:sz w:val="24"/>
          <w:szCs w:val="24"/>
          <w:lang w:val="en-US"/>
          <w:rPrChange w:id="527" w:author="CRIO-Z9" w:date="2014-11-17T09:15:00Z">
            <w:rPr>
              <w:sz w:val="24"/>
              <w:szCs w:val="24"/>
            </w:rPr>
          </w:rPrChange>
        </w:rPr>
        <w:t>Murman</w:t>
      </w:r>
      <w:proofErr w:type="spellEnd"/>
      <w:r w:rsidRPr="004B36A1">
        <w:rPr>
          <w:sz w:val="24"/>
          <w:szCs w:val="24"/>
          <w:lang w:val="en-US"/>
          <w:rPrChange w:id="528" w:author="CRIO-Z9" w:date="2014-11-17T09:15:00Z">
            <w:rPr>
              <w:sz w:val="24"/>
              <w:szCs w:val="24"/>
            </w:rPr>
          </w:rPrChange>
        </w:rPr>
        <w:t>.</w:t>
      </w:r>
      <w:proofErr w:type="gramEnd"/>
      <w:r w:rsidRPr="004B36A1">
        <w:rPr>
          <w:sz w:val="24"/>
          <w:szCs w:val="24"/>
          <w:lang w:val="en-US"/>
          <w:rPrChange w:id="529" w:author="CRIO-Z9" w:date="2014-11-17T09:15:00Z">
            <w:rPr>
              <w:sz w:val="24"/>
              <w:szCs w:val="24"/>
            </w:rPr>
          </w:rPrChange>
        </w:rPr>
        <w:t xml:space="preserve"> Studies of the Seas of USSR 2, 47–52 (in Russian)</w:t>
      </w:r>
    </w:p>
    <w:p w14:paraId="5E2CB8C7" w14:textId="77777777" w:rsidR="00E53223" w:rsidRPr="004B36A1" w:rsidRDefault="00E53223">
      <w:pPr>
        <w:spacing w:line="480" w:lineRule="auto"/>
        <w:ind w:left="300" w:hanging="288"/>
        <w:rPr>
          <w:sz w:val="24"/>
          <w:szCs w:val="24"/>
          <w:lang w:val="en-US"/>
          <w:rPrChange w:id="530" w:author="CRIO-Z9" w:date="2014-11-17T09:15:00Z">
            <w:rPr>
              <w:sz w:val="24"/>
              <w:szCs w:val="24"/>
            </w:rPr>
          </w:rPrChange>
        </w:rPr>
      </w:pPr>
    </w:p>
    <w:p w14:paraId="74B9A373" w14:textId="77777777" w:rsidR="00E53223" w:rsidRPr="004B36A1" w:rsidRDefault="00E53223">
      <w:pPr>
        <w:spacing w:line="480" w:lineRule="auto"/>
        <w:ind w:left="300" w:hanging="288"/>
        <w:rPr>
          <w:sz w:val="24"/>
          <w:szCs w:val="24"/>
          <w:lang w:val="en-US"/>
          <w:rPrChange w:id="531" w:author="CRIO-Z9" w:date="2014-11-17T09:15:00Z">
            <w:rPr>
              <w:sz w:val="24"/>
              <w:szCs w:val="24"/>
            </w:rPr>
          </w:rPrChange>
        </w:rPr>
      </w:pPr>
      <w:proofErr w:type="spellStart"/>
      <w:r w:rsidRPr="004B36A1">
        <w:rPr>
          <w:sz w:val="24"/>
          <w:szCs w:val="24"/>
          <w:lang w:val="en-US"/>
          <w:rPrChange w:id="532" w:author="CRIO-Z9" w:date="2014-11-17T09:15:00Z">
            <w:rPr>
              <w:sz w:val="24"/>
              <w:szCs w:val="24"/>
            </w:rPr>
          </w:rPrChange>
        </w:rPr>
        <w:t>Gouryanova</w:t>
      </w:r>
      <w:proofErr w:type="spellEnd"/>
      <w:r w:rsidRPr="004B36A1">
        <w:rPr>
          <w:sz w:val="24"/>
          <w:szCs w:val="24"/>
          <w:lang w:val="en-US"/>
          <w:rPrChange w:id="533" w:author="CRIO-Z9" w:date="2014-11-17T09:15:00Z">
            <w:rPr>
              <w:sz w:val="24"/>
              <w:szCs w:val="24"/>
            </w:rPr>
          </w:rPrChange>
        </w:rPr>
        <w:t xml:space="preserve">, E.F., </w:t>
      </w:r>
      <w:proofErr w:type="spellStart"/>
      <w:r w:rsidRPr="004B36A1">
        <w:rPr>
          <w:sz w:val="24"/>
          <w:szCs w:val="24"/>
          <w:lang w:val="en-US"/>
          <w:rPrChange w:id="534" w:author="CRIO-Z9" w:date="2014-11-17T09:15:00Z">
            <w:rPr>
              <w:sz w:val="24"/>
              <w:szCs w:val="24"/>
            </w:rPr>
          </w:rPrChange>
        </w:rPr>
        <w:t>Zaks</w:t>
      </w:r>
      <w:proofErr w:type="spellEnd"/>
      <w:r w:rsidRPr="004B36A1">
        <w:rPr>
          <w:sz w:val="24"/>
          <w:szCs w:val="24"/>
          <w:lang w:val="en-US"/>
          <w:rPrChange w:id="535" w:author="CRIO-Z9" w:date="2014-11-17T09:15:00Z">
            <w:rPr>
              <w:sz w:val="24"/>
              <w:szCs w:val="24"/>
            </w:rPr>
          </w:rPrChange>
        </w:rPr>
        <w:t xml:space="preserve">, I.G., </w:t>
      </w:r>
      <w:proofErr w:type="spellStart"/>
      <w:r w:rsidRPr="004B36A1">
        <w:rPr>
          <w:sz w:val="24"/>
          <w:szCs w:val="24"/>
          <w:lang w:val="en-US"/>
          <w:rPrChange w:id="536" w:author="CRIO-Z9" w:date="2014-11-17T09:15:00Z">
            <w:rPr>
              <w:sz w:val="24"/>
              <w:szCs w:val="24"/>
            </w:rPr>
          </w:rPrChange>
        </w:rPr>
        <w:t>Ushakov</w:t>
      </w:r>
      <w:proofErr w:type="spellEnd"/>
      <w:r w:rsidRPr="004B36A1">
        <w:rPr>
          <w:sz w:val="24"/>
          <w:szCs w:val="24"/>
          <w:lang w:val="en-US"/>
          <w:rPrChange w:id="537" w:author="CRIO-Z9" w:date="2014-11-17T09:15:00Z">
            <w:rPr>
              <w:sz w:val="24"/>
              <w:szCs w:val="24"/>
            </w:rPr>
          </w:rPrChange>
        </w:rPr>
        <w:t xml:space="preserve">, P.V., 1929. </w:t>
      </w:r>
      <w:proofErr w:type="gramStart"/>
      <w:r w:rsidRPr="004B36A1">
        <w:rPr>
          <w:sz w:val="24"/>
          <w:szCs w:val="24"/>
          <w:lang w:val="en-US"/>
          <w:rPrChange w:id="538" w:author="CRIO-Z9" w:date="2014-11-17T09:15:00Z">
            <w:rPr>
              <w:sz w:val="24"/>
              <w:szCs w:val="24"/>
            </w:rPr>
          </w:rPrChange>
        </w:rPr>
        <w:t>A littoral of Kola bay.</w:t>
      </w:r>
      <w:proofErr w:type="gramEnd"/>
      <w:r w:rsidRPr="004B36A1">
        <w:rPr>
          <w:sz w:val="24"/>
          <w:szCs w:val="24"/>
          <w:lang w:val="en-US"/>
          <w:rPrChange w:id="539" w:author="CRIO-Z9" w:date="2014-11-17T09:15:00Z">
            <w:rPr>
              <w:sz w:val="24"/>
              <w:szCs w:val="24"/>
            </w:rPr>
          </w:rPrChange>
        </w:rPr>
        <w:t xml:space="preserve"> </w:t>
      </w:r>
      <w:bookmarkStart w:id="540" w:name="result_box"/>
      <w:bookmarkEnd w:id="540"/>
      <w:r>
        <w:rPr>
          <w:i/>
          <w:iCs/>
          <w:sz w:val="24"/>
          <w:szCs w:val="24"/>
          <w:lang w:val="en"/>
        </w:rPr>
        <w:t>Proceedings of the Leningrad Society of Naturalist.</w:t>
      </w:r>
      <w:r>
        <w:rPr>
          <w:sz w:val="24"/>
          <w:szCs w:val="24"/>
          <w:lang w:val="en"/>
        </w:rPr>
        <w:t xml:space="preserve"> 60(2). 17-107. (in Russian)</w:t>
      </w:r>
    </w:p>
    <w:p w14:paraId="10C067F8" w14:textId="77777777" w:rsidR="00E53223" w:rsidRDefault="00E53223">
      <w:pPr>
        <w:spacing w:line="480" w:lineRule="auto"/>
        <w:ind w:left="300" w:hanging="288"/>
        <w:rPr>
          <w:sz w:val="24"/>
          <w:szCs w:val="24"/>
          <w:lang w:val="en"/>
        </w:rPr>
      </w:pPr>
      <w:proofErr w:type="spellStart"/>
      <w:r w:rsidRPr="004B36A1">
        <w:rPr>
          <w:sz w:val="24"/>
          <w:szCs w:val="24"/>
          <w:lang w:val="en-US"/>
          <w:rPrChange w:id="541" w:author="CRIO-Z9" w:date="2014-11-17T09:15:00Z">
            <w:rPr>
              <w:sz w:val="24"/>
              <w:szCs w:val="24"/>
            </w:rPr>
          </w:rPrChange>
        </w:rPr>
        <w:t>Gouryanova</w:t>
      </w:r>
      <w:proofErr w:type="spellEnd"/>
      <w:r w:rsidRPr="004B36A1">
        <w:rPr>
          <w:sz w:val="24"/>
          <w:szCs w:val="24"/>
          <w:lang w:val="en-US"/>
          <w:rPrChange w:id="542" w:author="CRIO-Z9" w:date="2014-11-17T09:15:00Z">
            <w:rPr>
              <w:sz w:val="24"/>
              <w:szCs w:val="24"/>
            </w:rPr>
          </w:rPrChange>
        </w:rPr>
        <w:t xml:space="preserve">, E.F., </w:t>
      </w:r>
      <w:proofErr w:type="spellStart"/>
      <w:r w:rsidRPr="004B36A1">
        <w:rPr>
          <w:sz w:val="24"/>
          <w:szCs w:val="24"/>
          <w:lang w:val="en-US"/>
          <w:rPrChange w:id="543" w:author="CRIO-Z9" w:date="2014-11-17T09:15:00Z">
            <w:rPr>
              <w:sz w:val="24"/>
              <w:szCs w:val="24"/>
            </w:rPr>
          </w:rPrChange>
        </w:rPr>
        <w:t>Ushakov</w:t>
      </w:r>
      <w:proofErr w:type="spellEnd"/>
      <w:r w:rsidRPr="004B36A1">
        <w:rPr>
          <w:sz w:val="24"/>
          <w:szCs w:val="24"/>
          <w:lang w:val="en-US"/>
          <w:rPrChange w:id="544" w:author="CRIO-Z9" w:date="2014-11-17T09:15:00Z">
            <w:rPr>
              <w:sz w:val="24"/>
              <w:szCs w:val="24"/>
            </w:rPr>
          </w:rPrChange>
        </w:rPr>
        <w:t xml:space="preserve">, P.V., 1929. </w:t>
      </w:r>
      <w:proofErr w:type="gramStart"/>
      <w:r w:rsidRPr="004B36A1">
        <w:rPr>
          <w:sz w:val="24"/>
          <w:szCs w:val="24"/>
          <w:lang w:val="en-US"/>
          <w:rPrChange w:id="545" w:author="CRIO-Z9" w:date="2014-11-17T09:15:00Z">
            <w:rPr>
              <w:sz w:val="24"/>
              <w:szCs w:val="24"/>
            </w:rPr>
          </w:rPrChange>
        </w:rPr>
        <w:t xml:space="preserve">A littoral of eastern </w:t>
      </w:r>
      <w:proofErr w:type="spellStart"/>
      <w:r w:rsidRPr="004B36A1">
        <w:rPr>
          <w:sz w:val="24"/>
          <w:szCs w:val="24"/>
          <w:lang w:val="en-US"/>
          <w:rPrChange w:id="546" w:author="CRIO-Z9" w:date="2014-11-17T09:15:00Z">
            <w:rPr>
              <w:sz w:val="24"/>
              <w:szCs w:val="24"/>
            </w:rPr>
          </w:rPrChange>
        </w:rPr>
        <w:t>Murman</w:t>
      </w:r>
      <w:proofErr w:type="spellEnd"/>
      <w:r w:rsidRPr="004B36A1">
        <w:rPr>
          <w:sz w:val="24"/>
          <w:szCs w:val="24"/>
          <w:lang w:val="en-US"/>
          <w:rPrChange w:id="547" w:author="CRIO-Z9" w:date="2014-11-17T09:15:00Z">
            <w:rPr>
              <w:sz w:val="24"/>
              <w:szCs w:val="24"/>
            </w:rPr>
          </w:rPrChange>
        </w:rPr>
        <w:t>.</w:t>
      </w:r>
      <w:proofErr w:type="gramEnd"/>
      <w:r w:rsidRPr="004B36A1">
        <w:rPr>
          <w:sz w:val="24"/>
          <w:szCs w:val="24"/>
          <w:lang w:val="en-US"/>
          <w:rPrChange w:id="548" w:author="CRIO-Z9" w:date="2014-11-17T09:15:00Z">
            <w:rPr>
              <w:sz w:val="24"/>
              <w:szCs w:val="24"/>
            </w:rPr>
          </w:rPrChange>
        </w:rPr>
        <w:t xml:space="preserve"> Studies of the Seas of USSR 10, 5-40 (in Russian)</w:t>
      </w:r>
    </w:p>
    <w:p w14:paraId="40614BDE" w14:textId="77777777" w:rsidR="00E53223" w:rsidRDefault="00E53223">
      <w:pPr>
        <w:spacing w:line="480" w:lineRule="auto"/>
        <w:ind w:left="300" w:hanging="288"/>
        <w:rPr>
          <w:sz w:val="24"/>
          <w:szCs w:val="24"/>
          <w:lang w:val="en"/>
        </w:rPr>
      </w:pPr>
      <w:bookmarkStart w:id="549" w:name="result_box3"/>
      <w:bookmarkEnd w:id="549"/>
      <w:r>
        <w:rPr>
          <w:sz w:val="24"/>
          <w:szCs w:val="24"/>
          <w:lang w:val="en"/>
        </w:rPr>
        <w:t>Gusev, AA (2010). Influence of environmental factors on the distribution of Macoma balthica (Linnaeus 1758) and Mytilus edulis (Linnaeus 1758) in the south-eastern part of the Baltic Sea. Bulletin Baltic Federal Kant University. 7. 34-39.</w:t>
      </w:r>
    </w:p>
    <w:p w14:paraId="6FA85505" w14:textId="77777777" w:rsidR="00E53223" w:rsidRPr="004B36A1" w:rsidRDefault="00E53223">
      <w:pPr>
        <w:spacing w:line="480" w:lineRule="auto"/>
        <w:ind w:left="300" w:hanging="288"/>
        <w:rPr>
          <w:sz w:val="24"/>
          <w:szCs w:val="24"/>
          <w:lang w:val="en-US"/>
          <w:rPrChange w:id="550" w:author="CRIO-Z9" w:date="2014-11-17T09:15:00Z">
            <w:rPr>
              <w:sz w:val="24"/>
              <w:szCs w:val="24"/>
            </w:rPr>
          </w:rPrChange>
        </w:rPr>
      </w:pPr>
      <w:r>
        <w:rPr>
          <w:sz w:val="24"/>
          <w:szCs w:val="24"/>
          <w:lang w:val="en"/>
        </w:rPr>
        <w:lastRenderedPageBreak/>
        <w:t xml:space="preserve">Gusev, A. A., and Jurgens-Markina, E. M. (2012). Growth and production of the bivalve Macoma balthica (Linnaeus, 1758)(Cardiida: Tellinidae) in the southeastern part of the Baltic Sea. </w:t>
      </w:r>
      <w:r>
        <w:rPr>
          <w:i/>
          <w:sz w:val="24"/>
          <w:szCs w:val="24"/>
          <w:lang w:val="en"/>
        </w:rPr>
        <w:t>Russian Journal of Marine Biology</w:t>
      </w:r>
      <w:r>
        <w:rPr>
          <w:sz w:val="24"/>
          <w:szCs w:val="24"/>
          <w:lang w:val="en"/>
        </w:rPr>
        <w:t xml:space="preserve">, </w:t>
      </w:r>
      <w:r>
        <w:rPr>
          <w:i/>
          <w:sz w:val="24"/>
          <w:szCs w:val="24"/>
          <w:lang w:val="en"/>
        </w:rPr>
        <w:t>38</w:t>
      </w:r>
      <w:r>
        <w:rPr>
          <w:sz w:val="24"/>
          <w:szCs w:val="24"/>
          <w:lang w:val="en"/>
        </w:rPr>
        <w:t>(1), 56-63.</w:t>
      </w:r>
    </w:p>
    <w:p w14:paraId="27D284B3" w14:textId="77777777" w:rsidR="00E53223" w:rsidRPr="004B36A1" w:rsidRDefault="00E53223">
      <w:pPr>
        <w:spacing w:line="480" w:lineRule="auto"/>
        <w:ind w:left="300" w:hanging="288"/>
        <w:rPr>
          <w:sz w:val="24"/>
          <w:szCs w:val="24"/>
          <w:lang w:val="en-US"/>
          <w:rPrChange w:id="551" w:author="CRIO-Z9" w:date="2014-11-17T09:15:00Z">
            <w:rPr>
              <w:sz w:val="24"/>
              <w:szCs w:val="24"/>
            </w:rPr>
          </w:rPrChange>
        </w:rPr>
      </w:pPr>
      <w:proofErr w:type="gramStart"/>
      <w:r w:rsidRPr="004B36A1">
        <w:rPr>
          <w:sz w:val="24"/>
          <w:szCs w:val="24"/>
          <w:lang w:val="en-US"/>
          <w:rPrChange w:id="552" w:author="CRIO-Z9" w:date="2014-11-17T09:15:00Z">
            <w:rPr>
              <w:sz w:val="24"/>
              <w:szCs w:val="24"/>
            </w:rPr>
          </w:rPrChange>
        </w:rPr>
        <w:t>Hollander, M. L.</w:t>
      </w:r>
      <w:proofErr w:type="gramEnd"/>
      <w:r w:rsidRPr="004B36A1">
        <w:rPr>
          <w:sz w:val="24"/>
          <w:szCs w:val="24"/>
          <w:lang w:val="en-US"/>
          <w:rPrChange w:id="553" w:author="CRIO-Z9" w:date="2014-11-17T09:15:00Z">
            <w:rPr>
              <w:sz w:val="24"/>
              <w:szCs w:val="24"/>
            </w:rPr>
          </w:rPrChange>
        </w:rPr>
        <w:t xml:space="preserve">  </w:t>
      </w:r>
      <w:proofErr w:type="gramStart"/>
      <w:r w:rsidRPr="004B36A1">
        <w:rPr>
          <w:sz w:val="24"/>
          <w:szCs w:val="24"/>
          <w:lang w:val="en-US"/>
          <w:rPrChange w:id="554" w:author="CRIO-Z9" w:date="2014-11-17T09:15:00Z">
            <w:rPr>
              <w:sz w:val="24"/>
              <w:szCs w:val="24"/>
            </w:rPr>
          </w:rPrChange>
        </w:rPr>
        <w:t>and</w:t>
      </w:r>
      <w:proofErr w:type="gramEnd"/>
      <w:r w:rsidRPr="004B36A1">
        <w:rPr>
          <w:sz w:val="24"/>
          <w:szCs w:val="24"/>
          <w:lang w:val="en-US"/>
          <w:rPrChange w:id="555" w:author="CRIO-Z9" w:date="2014-11-17T09:15:00Z">
            <w:rPr>
              <w:sz w:val="24"/>
              <w:szCs w:val="24"/>
            </w:rPr>
          </w:rPrChange>
        </w:rPr>
        <w:t xml:space="preserve"> Wolfe  D.A. (1973). </w:t>
      </w:r>
      <w:proofErr w:type="gramStart"/>
      <w:r w:rsidRPr="004B36A1">
        <w:rPr>
          <w:sz w:val="24"/>
          <w:szCs w:val="24"/>
          <w:lang w:val="en-US"/>
          <w:rPrChange w:id="556" w:author="CRIO-Z9" w:date="2014-11-17T09:15:00Z">
            <w:rPr>
              <w:sz w:val="24"/>
              <w:szCs w:val="24"/>
            </w:rPr>
          </w:rPrChange>
        </w:rPr>
        <w:t>Nonparametric Statistical Methods.</w:t>
      </w:r>
      <w:proofErr w:type="gramEnd"/>
      <w:r w:rsidRPr="004B36A1">
        <w:rPr>
          <w:sz w:val="24"/>
          <w:szCs w:val="24"/>
          <w:lang w:val="en-US"/>
          <w:rPrChange w:id="557" w:author="CRIO-Z9" w:date="2014-11-17T09:15:00Z">
            <w:rPr>
              <w:sz w:val="24"/>
              <w:szCs w:val="24"/>
            </w:rPr>
          </w:rPrChange>
        </w:rPr>
        <w:t xml:space="preserve"> John Wiley and Sons Perry. New York.</w:t>
      </w:r>
    </w:p>
    <w:p w14:paraId="52397F73" w14:textId="77777777" w:rsidR="00E53223" w:rsidRPr="004B36A1" w:rsidRDefault="00E53223">
      <w:pPr>
        <w:spacing w:line="480" w:lineRule="auto"/>
        <w:ind w:left="300" w:hanging="288"/>
        <w:rPr>
          <w:sz w:val="24"/>
          <w:szCs w:val="24"/>
          <w:lang w:val="en-US"/>
          <w:rPrChange w:id="558" w:author="CRIO-Z9" w:date="2014-11-17T09:15:00Z">
            <w:rPr>
              <w:sz w:val="24"/>
              <w:szCs w:val="24"/>
            </w:rPr>
          </w:rPrChange>
        </w:rPr>
      </w:pPr>
      <w:r w:rsidRPr="004B36A1">
        <w:rPr>
          <w:sz w:val="24"/>
          <w:szCs w:val="24"/>
          <w:lang w:val="en-US"/>
          <w:rPrChange w:id="559" w:author="CRIO-Z9" w:date="2014-11-17T09:15:00Z">
            <w:rPr>
              <w:sz w:val="24"/>
              <w:szCs w:val="24"/>
            </w:rPr>
          </w:rPrChange>
        </w:rPr>
        <w:t xml:space="preserve">Holt, R. D., and </w:t>
      </w:r>
      <w:proofErr w:type="spellStart"/>
      <w:r w:rsidRPr="004B36A1">
        <w:rPr>
          <w:sz w:val="24"/>
          <w:szCs w:val="24"/>
          <w:lang w:val="en-US"/>
          <w:rPrChange w:id="560" w:author="CRIO-Z9" w:date="2014-11-17T09:15:00Z">
            <w:rPr>
              <w:sz w:val="24"/>
              <w:szCs w:val="24"/>
            </w:rPr>
          </w:rPrChange>
        </w:rPr>
        <w:t>Keitt</w:t>
      </w:r>
      <w:proofErr w:type="spellEnd"/>
      <w:r w:rsidRPr="004B36A1">
        <w:rPr>
          <w:sz w:val="24"/>
          <w:szCs w:val="24"/>
          <w:lang w:val="en-US"/>
          <w:rPrChange w:id="561" w:author="CRIO-Z9" w:date="2014-11-17T09:15:00Z">
            <w:rPr>
              <w:sz w:val="24"/>
              <w:szCs w:val="24"/>
            </w:rPr>
          </w:rPrChange>
        </w:rPr>
        <w:t xml:space="preserve">, T. H. (2000). Alternative causes for range limits: a </w:t>
      </w:r>
      <w:proofErr w:type="spellStart"/>
      <w:r w:rsidRPr="004B36A1">
        <w:rPr>
          <w:sz w:val="24"/>
          <w:szCs w:val="24"/>
          <w:lang w:val="en-US"/>
          <w:rPrChange w:id="562" w:author="CRIO-Z9" w:date="2014-11-17T09:15:00Z">
            <w:rPr>
              <w:sz w:val="24"/>
              <w:szCs w:val="24"/>
            </w:rPr>
          </w:rPrChange>
        </w:rPr>
        <w:t>metapopulation</w:t>
      </w:r>
      <w:proofErr w:type="spellEnd"/>
      <w:r w:rsidRPr="004B36A1">
        <w:rPr>
          <w:sz w:val="24"/>
          <w:szCs w:val="24"/>
          <w:lang w:val="en-US"/>
          <w:rPrChange w:id="563" w:author="CRIO-Z9" w:date="2014-11-17T09:15:00Z">
            <w:rPr>
              <w:sz w:val="24"/>
              <w:szCs w:val="24"/>
            </w:rPr>
          </w:rPrChange>
        </w:rPr>
        <w:t xml:space="preserve"> perspective. </w:t>
      </w:r>
      <w:proofErr w:type="gramStart"/>
      <w:r w:rsidRPr="004B36A1">
        <w:rPr>
          <w:i/>
          <w:sz w:val="24"/>
          <w:szCs w:val="24"/>
          <w:lang w:val="en-US"/>
          <w:rPrChange w:id="564" w:author="CRIO-Z9" w:date="2014-11-17T09:15:00Z">
            <w:rPr>
              <w:i/>
              <w:sz w:val="24"/>
              <w:szCs w:val="24"/>
            </w:rPr>
          </w:rPrChange>
        </w:rPr>
        <w:t>Ecology Letters</w:t>
      </w:r>
      <w:r w:rsidRPr="004B36A1">
        <w:rPr>
          <w:sz w:val="24"/>
          <w:szCs w:val="24"/>
          <w:lang w:val="en-US"/>
          <w:rPrChange w:id="565" w:author="CRIO-Z9" w:date="2014-11-17T09:15:00Z">
            <w:rPr>
              <w:sz w:val="24"/>
              <w:szCs w:val="24"/>
            </w:rPr>
          </w:rPrChange>
        </w:rPr>
        <w:t xml:space="preserve">, </w:t>
      </w:r>
      <w:r w:rsidRPr="004B36A1">
        <w:rPr>
          <w:i/>
          <w:sz w:val="24"/>
          <w:szCs w:val="24"/>
          <w:lang w:val="en-US"/>
          <w:rPrChange w:id="566" w:author="CRIO-Z9" w:date="2014-11-17T09:15:00Z">
            <w:rPr>
              <w:i/>
              <w:sz w:val="24"/>
              <w:szCs w:val="24"/>
            </w:rPr>
          </w:rPrChange>
        </w:rPr>
        <w:t>3</w:t>
      </w:r>
      <w:r w:rsidRPr="004B36A1">
        <w:rPr>
          <w:sz w:val="24"/>
          <w:szCs w:val="24"/>
          <w:lang w:val="en-US"/>
          <w:rPrChange w:id="567" w:author="CRIO-Z9" w:date="2014-11-17T09:15:00Z">
            <w:rPr>
              <w:sz w:val="24"/>
              <w:szCs w:val="24"/>
            </w:rPr>
          </w:rPrChange>
        </w:rPr>
        <w:t>(1), 41-47.</w:t>
      </w:r>
      <w:proofErr w:type="gramEnd"/>
    </w:p>
    <w:p w14:paraId="02DB3001" w14:textId="77777777" w:rsidR="00E53223" w:rsidRPr="004B36A1" w:rsidRDefault="00E53223">
      <w:pPr>
        <w:spacing w:line="480" w:lineRule="auto"/>
        <w:ind w:left="300" w:hanging="288"/>
        <w:rPr>
          <w:sz w:val="24"/>
          <w:szCs w:val="24"/>
          <w:lang w:val="en-US"/>
          <w:rPrChange w:id="568" w:author="CRIO-Z9" w:date="2014-11-17T09:15:00Z">
            <w:rPr>
              <w:sz w:val="24"/>
              <w:szCs w:val="24"/>
            </w:rPr>
          </w:rPrChange>
        </w:rPr>
      </w:pPr>
      <w:proofErr w:type="spellStart"/>
      <w:proofErr w:type="gramStart"/>
      <w:r w:rsidRPr="004B36A1">
        <w:rPr>
          <w:sz w:val="24"/>
          <w:szCs w:val="24"/>
          <w:lang w:val="en-US"/>
          <w:rPrChange w:id="569" w:author="CRIO-Z9" w:date="2014-11-17T09:15:00Z">
            <w:rPr>
              <w:sz w:val="24"/>
              <w:szCs w:val="24"/>
            </w:rPr>
          </w:rPrChange>
        </w:rPr>
        <w:t>Huxham</w:t>
      </w:r>
      <w:proofErr w:type="spellEnd"/>
      <w:r w:rsidRPr="004B36A1">
        <w:rPr>
          <w:sz w:val="24"/>
          <w:szCs w:val="24"/>
          <w:lang w:val="en-US"/>
          <w:rPrChange w:id="570" w:author="CRIO-Z9" w:date="2014-11-17T09:15:00Z">
            <w:rPr>
              <w:sz w:val="24"/>
              <w:szCs w:val="24"/>
            </w:rPr>
          </w:rPrChange>
        </w:rPr>
        <w:t>, M., and Richards, M. (2003).</w:t>
      </w:r>
      <w:proofErr w:type="gramEnd"/>
      <w:r w:rsidRPr="004B36A1">
        <w:rPr>
          <w:sz w:val="24"/>
          <w:szCs w:val="24"/>
          <w:lang w:val="en-US"/>
          <w:rPrChange w:id="571" w:author="CRIO-Z9" w:date="2014-11-17T09:15:00Z">
            <w:rPr>
              <w:sz w:val="24"/>
              <w:szCs w:val="24"/>
            </w:rPr>
          </w:rPrChange>
        </w:rPr>
        <w:t xml:space="preserve"> Can </w:t>
      </w:r>
      <w:proofErr w:type="spellStart"/>
      <w:r w:rsidRPr="004B36A1">
        <w:rPr>
          <w:sz w:val="24"/>
          <w:szCs w:val="24"/>
          <w:lang w:val="en-US"/>
          <w:rPrChange w:id="572" w:author="CRIO-Z9" w:date="2014-11-17T09:15:00Z">
            <w:rPr>
              <w:sz w:val="24"/>
              <w:szCs w:val="24"/>
            </w:rPr>
          </w:rPrChange>
        </w:rPr>
        <w:t>postlarval</w:t>
      </w:r>
      <w:proofErr w:type="spellEnd"/>
      <w:r w:rsidRPr="004B36A1">
        <w:rPr>
          <w:sz w:val="24"/>
          <w:szCs w:val="24"/>
          <w:lang w:val="en-US"/>
          <w:rPrChange w:id="573" w:author="CRIO-Z9" w:date="2014-11-17T09:15:00Z">
            <w:rPr>
              <w:sz w:val="24"/>
              <w:szCs w:val="24"/>
            </w:rPr>
          </w:rPrChange>
        </w:rPr>
        <w:t xml:space="preserve"> bivalves select sediment type during settlement? </w:t>
      </w:r>
      <w:proofErr w:type="gramStart"/>
      <w:r w:rsidRPr="004B36A1">
        <w:rPr>
          <w:sz w:val="24"/>
          <w:szCs w:val="24"/>
          <w:lang w:val="en-US"/>
          <w:rPrChange w:id="574" w:author="CRIO-Z9" w:date="2014-11-17T09:15:00Z">
            <w:rPr>
              <w:sz w:val="24"/>
              <w:szCs w:val="24"/>
            </w:rPr>
          </w:rPrChange>
        </w:rPr>
        <w:t xml:space="preserve">A field test with </w:t>
      </w:r>
      <w:proofErr w:type="spellStart"/>
      <w:r w:rsidRPr="004B36A1">
        <w:rPr>
          <w:i/>
          <w:iCs/>
          <w:sz w:val="24"/>
          <w:szCs w:val="24"/>
          <w:lang w:val="en-US"/>
          <w:rPrChange w:id="575" w:author="CRIO-Z9" w:date="2014-11-17T09:15:00Z">
            <w:rPr>
              <w:i/>
              <w:iCs/>
              <w:sz w:val="24"/>
              <w:szCs w:val="24"/>
            </w:rPr>
          </w:rPrChange>
        </w:rPr>
        <w:t>Macoma</w:t>
      </w:r>
      <w:proofErr w:type="spellEnd"/>
      <w:r w:rsidRPr="004B36A1">
        <w:rPr>
          <w:i/>
          <w:iCs/>
          <w:sz w:val="24"/>
          <w:szCs w:val="24"/>
          <w:lang w:val="en-US"/>
          <w:rPrChange w:id="576" w:author="CRIO-Z9" w:date="2014-11-17T09:15:00Z">
            <w:rPr>
              <w:i/>
              <w:iCs/>
              <w:sz w:val="24"/>
              <w:szCs w:val="24"/>
            </w:rPr>
          </w:rPrChange>
        </w:rPr>
        <w:t xml:space="preserve"> </w:t>
      </w:r>
      <w:proofErr w:type="spellStart"/>
      <w:r w:rsidRPr="004B36A1">
        <w:rPr>
          <w:i/>
          <w:iCs/>
          <w:sz w:val="24"/>
          <w:szCs w:val="24"/>
          <w:lang w:val="en-US"/>
          <w:rPrChange w:id="577" w:author="CRIO-Z9" w:date="2014-11-17T09:15:00Z">
            <w:rPr>
              <w:i/>
              <w:iCs/>
              <w:sz w:val="24"/>
              <w:szCs w:val="24"/>
            </w:rPr>
          </w:rPrChange>
        </w:rPr>
        <w:t>balthica</w:t>
      </w:r>
      <w:proofErr w:type="spellEnd"/>
      <w:r w:rsidRPr="004B36A1">
        <w:rPr>
          <w:i/>
          <w:iCs/>
          <w:sz w:val="24"/>
          <w:szCs w:val="24"/>
          <w:lang w:val="en-US"/>
          <w:rPrChange w:id="578" w:author="CRIO-Z9" w:date="2014-11-17T09:15:00Z">
            <w:rPr>
              <w:i/>
              <w:iCs/>
              <w:sz w:val="24"/>
              <w:szCs w:val="24"/>
            </w:rPr>
          </w:rPrChange>
        </w:rPr>
        <w:t xml:space="preserve"> </w:t>
      </w:r>
      <w:r w:rsidRPr="004B36A1">
        <w:rPr>
          <w:sz w:val="24"/>
          <w:szCs w:val="24"/>
          <w:lang w:val="en-US"/>
          <w:rPrChange w:id="579" w:author="CRIO-Z9" w:date="2014-11-17T09:15:00Z">
            <w:rPr>
              <w:sz w:val="24"/>
              <w:szCs w:val="24"/>
            </w:rPr>
          </w:rPrChange>
        </w:rPr>
        <w:t xml:space="preserve">(L.) and </w:t>
      </w:r>
      <w:proofErr w:type="spellStart"/>
      <w:r w:rsidRPr="004B36A1">
        <w:rPr>
          <w:i/>
          <w:iCs/>
          <w:sz w:val="24"/>
          <w:szCs w:val="24"/>
          <w:lang w:val="en-US"/>
          <w:rPrChange w:id="580" w:author="CRIO-Z9" w:date="2014-11-17T09:15:00Z">
            <w:rPr>
              <w:i/>
              <w:iCs/>
              <w:sz w:val="24"/>
              <w:szCs w:val="24"/>
            </w:rPr>
          </w:rPrChange>
        </w:rPr>
        <w:t>Cerastoderma</w:t>
      </w:r>
      <w:proofErr w:type="spellEnd"/>
      <w:r w:rsidRPr="004B36A1">
        <w:rPr>
          <w:i/>
          <w:iCs/>
          <w:sz w:val="24"/>
          <w:szCs w:val="24"/>
          <w:lang w:val="en-US"/>
          <w:rPrChange w:id="581" w:author="CRIO-Z9" w:date="2014-11-17T09:15:00Z">
            <w:rPr>
              <w:i/>
              <w:iCs/>
              <w:sz w:val="24"/>
              <w:szCs w:val="24"/>
            </w:rPr>
          </w:rPrChange>
        </w:rPr>
        <w:t xml:space="preserve"> </w:t>
      </w:r>
      <w:proofErr w:type="spellStart"/>
      <w:r w:rsidRPr="004B36A1">
        <w:rPr>
          <w:i/>
          <w:iCs/>
          <w:sz w:val="24"/>
          <w:szCs w:val="24"/>
          <w:lang w:val="en-US"/>
          <w:rPrChange w:id="582" w:author="CRIO-Z9" w:date="2014-11-17T09:15:00Z">
            <w:rPr>
              <w:i/>
              <w:iCs/>
              <w:sz w:val="24"/>
              <w:szCs w:val="24"/>
            </w:rPr>
          </w:rPrChange>
        </w:rPr>
        <w:t>edule</w:t>
      </w:r>
      <w:proofErr w:type="spellEnd"/>
      <w:r w:rsidRPr="004B36A1">
        <w:rPr>
          <w:i/>
          <w:iCs/>
          <w:sz w:val="24"/>
          <w:szCs w:val="24"/>
          <w:lang w:val="en-US"/>
          <w:rPrChange w:id="583" w:author="CRIO-Z9" w:date="2014-11-17T09:15:00Z">
            <w:rPr>
              <w:i/>
              <w:iCs/>
              <w:sz w:val="24"/>
              <w:szCs w:val="24"/>
            </w:rPr>
          </w:rPrChange>
        </w:rPr>
        <w:t xml:space="preserve"> </w:t>
      </w:r>
      <w:r w:rsidRPr="004B36A1">
        <w:rPr>
          <w:sz w:val="24"/>
          <w:szCs w:val="24"/>
          <w:lang w:val="en-US"/>
          <w:rPrChange w:id="584" w:author="CRIO-Z9" w:date="2014-11-17T09:15:00Z">
            <w:rPr>
              <w:sz w:val="24"/>
              <w:szCs w:val="24"/>
            </w:rPr>
          </w:rPrChange>
        </w:rPr>
        <w:t>(L.).</w:t>
      </w:r>
      <w:proofErr w:type="gramEnd"/>
      <w:r w:rsidRPr="004B36A1">
        <w:rPr>
          <w:sz w:val="24"/>
          <w:szCs w:val="24"/>
          <w:lang w:val="en-US"/>
          <w:rPrChange w:id="585" w:author="CRIO-Z9" w:date="2014-11-17T09:15:00Z">
            <w:rPr>
              <w:sz w:val="24"/>
              <w:szCs w:val="24"/>
            </w:rPr>
          </w:rPrChange>
        </w:rPr>
        <w:t xml:space="preserve"> </w:t>
      </w:r>
      <w:r w:rsidRPr="004B36A1">
        <w:rPr>
          <w:i/>
          <w:sz w:val="24"/>
          <w:szCs w:val="24"/>
          <w:lang w:val="en-US"/>
          <w:rPrChange w:id="586" w:author="CRIO-Z9" w:date="2014-11-17T09:15:00Z">
            <w:rPr>
              <w:i/>
              <w:sz w:val="24"/>
              <w:szCs w:val="24"/>
            </w:rPr>
          </w:rPrChange>
        </w:rPr>
        <w:t>Journal of experimental marine biology and ecology</w:t>
      </w:r>
      <w:r w:rsidRPr="004B36A1">
        <w:rPr>
          <w:sz w:val="24"/>
          <w:szCs w:val="24"/>
          <w:lang w:val="en-US"/>
          <w:rPrChange w:id="587" w:author="CRIO-Z9" w:date="2014-11-17T09:15:00Z">
            <w:rPr>
              <w:sz w:val="24"/>
              <w:szCs w:val="24"/>
            </w:rPr>
          </w:rPrChange>
        </w:rPr>
        <w:t xml:space="preserve">, </w:t>
      </w:r>
      <w:r w:rsidRPr="004B36A1">
        <w:rPr>
          <w:i/>
          <w:sz w:val="24"/>
          <w:szCs w:val="24"/>
          <w:lang w:val="en-US"/>
          <w:rPrChange w:id="588" w:author="CRIO-Z9" w:date="2014-11-17T09:15:00Z">
            <w:rPr>
              <w:i/>
              <w:sz w:val="24"/>
              <w:szCs w:val="24"/>
            </w:rPr>
          </w:rPrChange>
        </w:rPr>
        <w:t>288</w:t>
      </w:r>
      <w:r w:rsidRPr="004B36A1">
        <w:rPr>
          <w:sz w:val="24"/>
          <w:szCs w:val="24"/>
          <w:lang w:val="en-US"/>
          <w:rPrChange w:id="589" w:author="CRIO-Z9" w:date="2014-11-17T09:15:00Z">
            <w:rPr>
              <w:sz w:val="24"/>
              <w:szCs w:val="24"/>
            </w:rPr>
          </w:rPrChange>
        </w:rPr>
        <w:t>(2), 279-293.</w:t>
      </w:r>
    </w:p>
    <w:p w14:paraId="2DCD45F2" w14:textId="77777777" w:rsidR="00E53223" w:rsidRPr="004B36A1" w:rsidRDefault="00E53223">
      <w:pPr>
        <w:spacing w:line="480" w:lineRule="auto"/>
        <w:ind w:left="300" w:hanging="288"/>
        <w:rPr>
          <w:sz w:val="24"/>
          <w:szCs w:val="24"/>
          <w:lang w:val="en-US"/>
          <w:rPrChange w:id="590" w:author="CRIO-Z9" w:date="2014-11-17T09:15:00Z">
            <w:rPr>
              <w:sz w:val="24"/>
              <w:szCs w:val="24"/>
            </w:rPr>
          </w:rPrChange>
        </w:rPr>
      </w:pPr>
      <w:proofErr w:type="spellStart"/>
      <w:r w:rsidRPr="004B36A1">
        <w:rPr>
          <w:sz w:val="24"/>
          <w:szCs w:val="24"/>
          <w:lang w:val="en-US"/>
          <w:rPrChange w:id="591" w:author="CRIO-Z9" w:date="2014-11-17T09:15:00Z">
            <w:rPr>
              <w:sz w:val="24"/>
              <w:szCs w:val="24"/>
            </w:rPr>
          </w:rPrChange>
        </w:rPr>
        <w:t>Ivell</w:t>
      </w:r>
      <w:proofErr w:type="spellEnd"/>
      <w:r w:rsidRPr="004B36A1">
        <w:rPr>
          <w:sz w:val="24"/>
          <w:szCs w:val="24"/>
          <w:lang w:val="en-US"/>
          <w:rPrChange w:id="592" w:author="CRIO-Z9" w:date="2014-11-17T09:15:00Z">
            <w:rPr>
              <w:sz w:val="24"/>
              <w:szCs w:val="24"/>
            </w:rPr>
          </w:rPrChange>
        </w:rPr>
        <w:t xml:space="preserve"> R. (1981). A quantitative study of a </w:t>
      </w:r>
      <w:proofErr w:type="spellStart"/>
      <w:r w:rsidRPr="004B36A1">
        <w:rPr>
          <w:sz w:val="24"/>
          <w:szCs w:val="24"/>
          <w:lang w:val="en-US"/>
          <w:rPrChange w:id="593" w:author="CRIO-Z9" w:date="2014-11-17T09:15:00Z">
            <w:rPr>
              <w:sz w:val="24"/>
              <w:szCs w:val="24"/>
            </w:rPr>
          </w:rPrChange>
        </w:rPr>
        <w:t>Cerastoderma</w:t>
      </w:r>
      <w:proofErr w:type="spellEnd"/>
      <w:r w:rsidRPr="004B36A1">
        <w:rPr>
          <w:sz w:val="24"/>
          <w:szCs w:val="24"/>
          <w:lang w:val="en-US"/>
          <w:rPrChange w:id="594" w:author="CRIO-Z9" w:date="2014-11-17T09:15:00Z">
            <w:rPr>
              <w:sz w:val="24"/>
              <w:szCs w:val="24"/>
            </w:rPr>
          </w:rPrChange>
        </w:rPr>
        <w:t xml:space="preserve"> – </w:t>
      </w:r>
      <w:proofErr w:type="spellStart"/>
      <w:r w:rsidRPr="004B36A1">
        <w:rPr>
          <w:sz w:val="24"/>
          <w:szCs w:val="24"/>
          <w:lang w:val="en-US"/>
          <w:rPrChange w:id="595" w:author="CRIO-Z9" w:date="2014-11-17T09:15:00Z">
            <w:rPr>
              <w:sz w:val="24"/>
              <w:szCs w:val="24"/>
            </w:rPr>
          </w:rPrChange>
        </w:rPr>
        <w:t>Nephthys</w:t>
      </w:r>
      <w:proofErr w:type="spellEnd"/>
      <w:r w:rsidRPr="004B36A1">
        <w:rPr>
          <w:sz w:val="24"/>
          <w:szCs w:val="24"/>
          <w:lang w:val="en-US"/>
          <w:rPrChange w:id="596" w:author="CRIO-Z9" w:date="2014-11-17T09:15:00Z">
            <w:rPr>
              <w:sz w:val="24"/>
              <w:szCs w:val="24"/>
            </w:rPr>
          </w:rPrChange>
        </w:rPr>
        <w:cr/>
        <w:t xml:space="preserve"> </w:t>
      </w:r>
      <w:proofErr w:type="gramStart"/>
      <w:r w:rsidRPr="004B36A1">
        <w:rPr>
          <w:sz w:val="24"/>
          <w:szCs w:val="24"/>
          <w:lang w:val="en-US"/>
          <w:rPrChange w:id="597" w:author="CRIO-Z9" w:date="2014-11-17T09:15:00Z">
            <w:rPr>
              <w:sz w:val="24"/>
              <w:szCs w:val="24"/>
            </w:rPr>
          </w:rPrChange>
        </w:rPr>
        <w:t>community</w:t>
      </w:r>
      <w:proofErr w:type="gramEnd"/>
      <w:r w:rsidRPr="004B36A1">
        <w:rPr>
          <w:sz w:val="24"/>
          <w:szCs w:val="24"/>
          <w:lang w:val="en-US"/>
          <w:rPrChange w:id="598" w:author="CRIO-Z9" w:date="2014-11-17T09:15:00Z">
            <w:rPr>
              <w:sz w:val="24"/>
              <w:szCs w:val="24"/>
            </w:rPr>
          </w:rPrChange>
        </w:rPr>
        <w:t xml:space="preserve"> in the </w:t>
      </w:r>
      <w:proofErr w:type="spellStart"/>
      <w:r w:rsidRPr="004B36A1">
        <w:rPr>
          <w:sz w:val="24"/>
          <w:szCs w:val="24"/>
          <w:lang w:val="en-US"/>
          <w:rPrChange w:id="599" w:author="CRIO-Z9" w:date="2014-11-17T09:15:00Z">
            <w:rPr>
              <w:sz w:val="24"/>
              <w:szCs w:val="24"/>
            </w:rPr>
          </w:rPrChange>
        </w:rPr>
        <w:t>Limfjord</w:t>
      </w:r>
      <w:proofErr w:type="spellEnd"/>
      <w:r w:rsidRPr="004B36A1">
        <w:rPr>
          <w:sz w:val="24"/>
          <w:szCs w:val="24"/>
          <w:lang w:val="en-US"/>
          <w:rPrChange w:id="600" w:author="CRIO-Z9" w:date="2014-11-17T09:15:00Z">
            <w:rPr>
              <w:sz w:val="24"/>
              <w:szCs w:val="24"/>
            </w:rPr>
          </w:rPrChange>
        </w:rPr>
        <w:t>, Denmark, with the special reference to production</w:t>
      </w:r>
      <w:r w:rsidRPr="004B36A1">
        <w:rPr>
          <w:sz w:val="24"/>
          <w:szCs w:val="24"/>
          <w:lang w:val="en-US"/>
          <w:rPrChange w:id="601" w:author="CRIO-Z9" w:date="2014-11-17T09:15:00Z">
            <w:rPr>
              <w:sz w:val="24"/>
              <w:szCs w:val="24"/>
            </w:rPr>
          </w:rPrChange>
        </w:rPr>
        <w:cr/>
        <w:t xml:space="preserve"> </w:t>
      </w:r>
      <w:proofErr w:type="gramStart"/>
      <w:r w:rsidRPr="004B36A1">
        <w:rPr>
          <w:sz w:val="24"/>
          <w:szCs w:val="24"/>
          <w:lang w:val="en-US"/>
          <w:rPrChange w:id="602" w:author="CRIO-Z9" w:date="2014-11-17T09:15:00Z">
            <w:rPr>
              <w:sz w:val="24"/>
              <w:szCs w:val="24"/>
            </w:rPr>
          </w:rPrChange>
        </w:rPr>
        <w:t>of</w:t>
      </w:r>
      <w:proofErr w:type="gramEnd"/>
      <w:r w:rsidRPr="004B36A1">
        <w:rPr>
          <w:sz w:val="24"/>
          <w:szCs w:val="24"/>
          <w:lang w:val="en-US"/>
          <w:rPrChange w:id="603" w:author="CRIO-Z9" w:date="2014-11-17T09:15:00Z">
            <w:rPr>
              <w:sz w:val="24"/>
              <w:szCs w:val="24"/>
            </w:rPr>
          </w:rPrChange>
        </w:rPr>
        <w:t xml:space="preserve"> </w:t>
      </w:r>
      <w:proofErr w:type="spellStart"/>
      <w:r w:rsidRPr="004B36A1">
        <w:rPr>
          <w:sz w:val="24"/>
          <w:szCs w:val="24"/>
          <w:lang w:val="en-US"/>
          <w:rPrChange w:id="604" w:author="CRIO-Z9" w:date="2014-11-17T09:15:00Z">
            <w:rPr>
              <w:sz w:val="24"/>
              <w:szCs w:val="24"/>
            </w:rPr>
          </w:rPrChange>
        </w:rPr>
        <w:t>Cerastoderma</w:t>
      </w:r>
      <w:proofErr w:type="spellEnd"/>
      <w:r w:rsidRPr="004B36A1">
        <w:rPr>
          <w:sz w:val="24"/>
          <w:szCs w:val="24"/>
          <w:lang w:val="en-US"/>
          <w:rPrChange w:id="605" w:author="CRIO-Z9" w:date="2014-11-17T09:15:00Z">
            <w:rPr>
              <w:sz w:val="24"/>
              <w:szCs w:val="24"/>
            </w:rPr>
          </w:rPrChange>
        </w:rPr>
        <w:t xml:space="preserve"> </w:t>
      </w:r>
      <w:proofErr w:type="spellStart"/>
      <w:r w:rsidRPr="004B36A1">
        <w:rPr>
          <w:sz w:val="24"/>
          <w:szCs w:val="24"/>
          <w:lang w:val="en-US"/>
          <w:rPrChange w:id="606" w:author="CRIO-Z9" w:date="2014-11-17T09:15:00Z">
            <w:rPr>
              <w:sz w:val="24"/>
              <w:szCs w:val="24"/>
            </w:rPr>
          </w:rPrChange>
        </w:rPr>
        <w:t>edule</w:t>
      </w:r>
      <w:proofErr w:type="spellEnd"/>
      <w:r w:rsidRPr="004B36A1">
        <w:rPr>
          <w:sz w:val="24"/>
          <w:szCs w:val="24"/>
          <w:lang w:val="en-US"/>
          <w:rPrChange w:id="607" w:author="CRIO-Z9" w:date="2014-11-17T09:15:00Z">
            <w:rPr>
              <w:sz w:val="24"/>
              <w:szCs w:val="24"/>
            </w:rPr>
          </w:rPrChange>
        </w:rPr>
        <w:t xml:space="preserve">. </w:t>
      </w:r>
      <w:proofErr w:type="gramStart"/>
      <w:r w:rsidRPr="004B36A1">
        <w:rPr>
          <w:i/>
          <w:iCs/>
          <w:sz w:val="24"/>
          <w:szCs w:val="24"/>
          <w:lang w:val="en-US"/>
          <w:rPrChange w:id="608" w:author="CRIO-Z9" w:date="2014-11-17T09:15:00Z">
            <w:rPr>
              <w:i/>
              <w:iCs/>
              <w:sz w:val="24"/>
              <w:szCs w:val="24"/>
            </w:rPr>
          </w:rPrChange>
        </w:rPr>
        <w:t xml:space="preserve">Journal of </w:t>
      </w:r>
      <w:proofErr w:type="spellStart"/>
      <w:r w:rsidRPr="004B36A1">
        <w:rPr>
          <w:i/>
          <w:iCs/>
          <w:sz w:val="24"/>
          <w:szCs w:val="24"/>
          <w:lang w:val="en-US"/>
          <w:rPrChange w:id="609" w:author="CRIO-Z9" w:date="2014-11-17T09:15:00Z">
            <w:rPr>
              <w:i/>
              <w:iCs/>
              <w:sz w:val="24"/>
              <w:szCs w:val="24"/>
            </w:rPr>
          </w:rPrChange>
        </w:rPr>
        <w:t>Molluscan</w:t>
      </w:r>
      <w:proofErr w:type="spellEnd"/>
      <w:r w:rsidRPr="004B36A1">
        <w:rPr>
          <w:i/>
          <w:iCs/>
          <w:sz w:val="24"/>
          <w:szCs w:val="24"/>
          <w:lang w:val="en-US"/>
          <w:rPrChange w:id="610" w:author="CRIO-Z9" w:date="2014-11-17T09:15:00Z">
            <w:rPr>
              <w:i/>
              <w:iCs/>
              <w:sz w:val="24"/>
              <w:szCs w:val="24"/>
            </w:rPr>
          </w:rPrChange>
        </w:rPr>
        <w:t xml:space="preserve"> Studies</w:t>
      </w:r>
      <w:r w:rsidRPr="004B36A1">
        <w:rPr>
          <w:sz w:val="24"/>
          <w:szCs w:val="24"/>
          <w:lang w:val="en-US"/>
          <w:rPrChange w:id="611" w:author="CRIO-Z9" w:date="2014-11-17T09:15:00Z">
            <w:rPr>
              <w:sz w:val="24"/>
              <w:szCs w:val="24"/>
            </w:rPr>
          </w:rPrChange>
        </w:rPr>
        <w:t>.</w:t>
      </w:r>
      <w:proofErr w:type="gramEnd"/>
      <w:r w:rsidRPr="004B36A1">
        <w:rPr>
          <w:sz w:val="24"/>
          <w:szCs w:val="24"/>
          <w:lang w:val="en-US"/>
          <w:rPrChange w:id="612" w:author="CRIO-Z9" w:date="2014-11-17T09:15:00Z">
            <w:rPr>
              <w:sz w:val="24"/>
              <w:szCs w:val="24"/>
            </w:rPr>
          </w:rPrChange>
        </w:rPr>
        <w:t xml:space="preserve"> 47. 147-170.</w:t>
      </w:r>
    </w:p>
    <w:p w14:paraId="37011581" w14:textId="77777777" w:rsidR="00E53223" w:rsidRPr="004B36A1" w:rsidRDefault="00E53223">
      <w:pPr>
        <w:spacing w:line="480" w:lineRule="auto"/>
        <w:ind w:left="300" w:hanging="288"/>
        <w:rPr>
          <w:sz w:val="24"/>
          <w:szCs w:val="24"/>
          <w:lang w:val="en-US"/>
          <w:rPrChange w:id="613" w:author="CRIO-Z9" w:date="2014-11-17T09:15:00Z">
            <w:rPr>
              <w:sz w:val="24"/>
              <w:szCs w:val="24"/>
            </w:rPr>
          </w:rPrChange>
        </w:rPr>
      </w:pPr>
      <w:r w:rsidRPr="004B36A1">
        <w:rPr>
          <w:sz w:val="24"/>
          <w:szCs w:val="24"/>
          <w:lang w:val="en-US"/>
          <w:rPrChange w:id="614" w:author="CRIO-Z9" w:date="2014-11-17T09:15:00Z">
            <w:rPr>
              <w:sz w:val="24"/>
              <w:szCs w:val="24"/>
            </w:rPr>
          </w:rPrChange>
        </w:rPr>
        <w:t>Jensen K.T. (1993) Density-dependent growth in cockles (</w:t>
      </w:r>
      <w:proofErr w:type="spellStart"/>
      <w:r w:rsidRPr="004B36A1">
        <w:rPr>
          <w:sz w:val="24"/>
          <w:szCs w:val="24"/>
          <w:lang w:val="en-US"/>
          <w:rPrChange w:id="615" w:author="CRIO-Z9" w:date="2014-11-17T09:15:00Z">
            <w:rPr>
              <w:sz w:val="24"/>
              <w:szCs w:val="24"/>
            </w:rPr>
          </w:rPrChange>
        </w:rPr>
        <w:t>Cerastoderma</w:t>
      </w:r>
      <w:proofErr w:type="spellEnd"/>
      <w:r w:rsidRPr="004B36A1">
        <w:rPr>
          <w:sz w:val="24"/>
          <w:szCs w:val="24"/>
          <w:lang w:val="en-US"/>
          <w:rPrChange w:id="616" w:author="CRIO-Z9" w:date="2014-11-17T09:15:00Z">
            <w:rPr>
              <w:sz w:val="24"/>
              <w:szCs w:val="24"/>
            </w:rPr>
          </w:rPrChange>
        </w:rPr>
        <w:t xml:space="preserve"> </w:t>
      </w:r>
      <w:proofErr w:type="spellStart"/>
      <w:r w:rsidRPr="004B36A1">
        <w:rPr>
          <w:sz w:val="24"/>
          <w:szCs w:val="24"/>
          <w:lang w:val="en-US"/>
          <w:rPrChange w:id="617" w:author="CRIO-Z9" w:date="2014-11-17T09:15:00Z">
            <w:rPr>
              <w:sz w:val="24"/>
              <w:szCs w:val="24"/>
            </w:rPr>
          </w:rPrChange>
        </w:rPr>
        <w:t>edule</w:t>
      </w:r>
      <w:proofErr w:type="spellEnd"/>
      <w:r w:rsidRPr="004B36A1">
        <w:rPr>
          <w:sz w:val="24"/>
          <w:szCs w:val="24"/>
          <w:lang w:val="en-US"/>
          <w:rPrChange w:id="618" w:author="CRIO-Z9" w:date="2014-11-17T09:15:00Z">
            <w:rPr>
              <w:sz w:val="24"/>
              <w:szCs w:val="24"/>
            </w:rPr>
          </w:rPrChange>
        </w:rPr>
        <w:t xml:space="preserve">): evidence from </w:t>
      </w:r>
      <w:proofErr w:type="spellStart"/>
      <w:r w:rsidRPr="004B36A1">
        <w:rPr>
          <w:sz w:val="24"/>
          <w:szCs w:val="24"/>
          <w:lang w:val="en-US"/>
          <w:rPrChange w:id="619" w:author="CRIO-Z9" w:date="2014-11-17T09:15:00Z">
            <w:rPr>
              <w:sz w:val="24"/>
              <w:szCs w:val="24"/>
            </w:rPr>
          </w:rPrChange>
        </w:rPr>
        <w:t>interannual</w:t>
      </w:r>
      <w:proofErr w:type="spellEnd"/>
      <w:r w:rsidRPr="004B36A1">
        <w:rPr>
          <w:sz w:val="24"/>
          <w:szCs w:val="24"/>
          <w:lang w:val="en-US"/>
          <w:rPrChange w:id="620" w:author="CRIO-Z9" w:date="2014-11-17T09:15:00Z">
            <w:rPr>
              <w:sz w:val="24"/>
              <w:szCs w:val="24"/>
            </w:rPr>
          </w:rPrChange>
        </w:rPr>
        <w:t xml:space="preserve"> comparisons. </w:t>
      </w:r>
      <w:proofErr w:type="gramStart"/>
      <w:r w:rsidRPr="004B36A1">
        <w:rPr>
          <w:i/>
          <w:iCs/>
          <w:sz w:val="24"/>
          <w:szCs w:val="24"/>
          <w:lang w:val="en-US"/>
          <w:rPrChange w:id="621" w:author="CRIO-Z9" w:date="2014-11-17T09:15:00Z">
            <w:rPr>
              <w:i/>
              <w:iCs/>
              <w:sz w:val="24"/>
              <w:szCs w:val="24"/>
            </w:rPr>
          </w:rPrChange>
        </w:rPr>
        <w:t>Journal of the Marine Biological Association of the United Kingdom</w:t>
      </w:r>
      <w:r w:rsidRPr="004B36A1">
        <w:rPr>
          <w:sz w:val="24"/>
          <w:szCs w:val="24"/>
          <w:lang w:val="en-US"/>
          <w:rPrChange w:id="622" w:author="CRIO-Z9" w:date="2014-11-17T09:15:00Z">
            <w:rPr>
              <w:sz w:val="24"/>
              <w:szCs w:val="24"/>
            </w:rPr>
          </w:rPrChange>
        </w:rPr>
        <w:t>.</w:t>
      </w:r>
      <w:proofErr w:type="gramEnd"/>
      <w:r w:rsidRPr="004B36A1">
        <w:rPr>
          <w:sz w:val="24"/>
          <w:szCs w:val="24"/>
          <w:lang w:val="en-US"/>
          <w:rPrChange w:id="623" w:author="CRIO-Z9" w:date="2014-11-17T09:15:00Z">
            <w:rPr>
              <w:sz w:val="24"/>
              <w:szCs w:val="24"/>
            </w:rPr>
          </w:rPrChange>
        </w:rPr>
        <w:t xml:space="preserve"> 73. 333-342. </w:t>
      </w:r>
    </w:p>
    <w:p w14:paraId="3FA2D65F" w14:textId="77777777" w:rsidR="00E53223" w:rsidRPr="004B36A1" w:rsidRDefault="00E53223">
      <w:pPr>
        <w:spacing w:line="480" w:lineRule="auto"/>
        <w:ind w:left="300" w:hanging="288"/>
        <w:rPr>
          <w:sz w:val="24"/>
          <w:szCs w:val="24"/>
          <w:lang w:val="en-US"/>
          <w:rPrChange w:id="624" w:author="CRIO-Z9" w:date="2014-11-17T09:15:00Z">
            <w:rPr>
              <w:sz w:val="24"/>
              <w:szCs w:val="24"/>
            </w:rPr>
          </w:rPrChange>
        </w:rPr>
      </w:pPr>
      <w:r w:rsidRPr="004B36A1">
        <w:rPr>
          <w:sz w:val="24"/>
          <w:szCs w:val="24"/>
          <w:lang w:val="en-US"/>
          <w:rPrChange w:id="625" w:author="CRIO-Z9" w:date="2014-11-17T09:15:00Z">
            <w:rPr>
              <w:sz w:val="24"/>
              <w:szCs w:val="24"/>
            </w:rPr>
          </w:rPrChange>
        </w:rPr>
        <w:t xml:space="preserve">Jensen, K. T., and Jensen, J. N. (1985). </w:t>
      </w:r>
      <w:proofErr w:type="gramStart"/>
      <w:r w:rsidRPr="004B36A1">
        <w:rPr>
          <w:sz w:val="24"/>
          <w:szCs w:val="24"/>
          <w:lang w:val="en-US"/>
          <w:rPrChange w:id="626" w:author="CRIO-Z9" w:date="2014-11-17T09:15:00Z">
            <w:rPr>
              <w:sz w:val="24"/>
              <w:szCs w:val="24"/>
            </w:rPr>
          </w:rPrChange>
        </w:rPr>
        <w:t xml:space="preserve">The importance of some </w:t>
      </w:r>
      <w:proofErr w:type="spellStart"/>
      <w:r w:rsidRPr="004B36A1">
        <w:rPr>
          <w:sz w:val="24"/>
          <w:szCs w:val="24"/>
          <w:lang w:val="en-US"/>
          <w:rPrChange w:id="627" w:author="CRIO-Z9" w:date="2014-11-17T09:15:00Z">
            <w:rPr>
              <w:sz w:val="24"/>
              <w:szCs w:val="24"/>
            </w:rPr>
          </w:rPrChange>
        </w:rPr>
        <w:t>epibenthic</w:t>
      </w:r>
      <w:proofErr w:type="spellEnd"/>
      <w:r w:rsidRPr="004B36A1">
        <w:rPr>
          <w:sz w:val="24"/>
          <w:szCs w:val="24"/>
          <w:lang w:val="en-US"/>
          <w:rPrChange w:id="628" w:author="CRIO-Z9" w:date="2014-11-17T09:15:00Z">
            <w:rPr>
              <w:sz w:val="24"/>
              <w:szCs w:val="24"/>
            </w:rPr>
          </w:rPrChange>
        </w:rPr>
        <w:t xml:space="preserve"> predators on the density of juvenile benthic </w:t>
      </w:r>
      <w:proofErr w:type="spellStart"/>
      <w:r w:rsidRPr="004B36A1">
        <w:rPr>
          <w:sz w:val="24"/>
          <w:szCs w:val="24"/>
          <w:lang w:val="en-US"/>
          <w:rPrChange w:id="629" w:author="CRIO-Z9" w:date="2014-11-17T09:15:00Z">
            <w:rPr>
              <w:sz w:val="24"/>
              <w:szCs w:val="24"/>
            </w:rPr>
          </w:rPrChange>
        </w:rPr>
        <w:t>macrofauna</w:t>
      </w:r>
      <w:proofErr w:type="spellEnd"/>
      <w:r w:rsidRPr="004B36A1">
        <w:rPr>
          <w:sz w:val="24"/>
          <w:szCs w:val="24"/>
          <w:lang w:val="en-US"/>
          <w:rPrChange w:id="630" w:author="CRIO-Z9" w:date="2014-11-17T09:15:00Z">
            <w:rPr>
              <w:sz w:val="24"/>
              <w:szCs w:val="24"/>
            </w:rPr>
          </w:rPrChange>
        </w:rPr>
        <w:t xml:space="preserve"> in the Danish </w:t>
      </w:r>
      <w:proofErr w:type="spellStart"/>
      <w:r w:rsidRPr="004B36A1">
        <w:rPr>
          <w:sz w:val="24"/>
          <w:szCs w:val="24"/>
          <w:lang w:val="en-US"/>
          <w:rPrChange w:id="631" w:author="CRIO-Z9" w:date="2014-11-17T09:15:00Z">
            <w:rPr>
              <w:sz w:val="24"/>
              <w:szCs w:val="24"/>
            </w:rPr>
          </w:rPrChange>
        </w:rPr>
        <w:t>Wadden</w:t>
      </w:r>
      <w:proofErr w:type="spellEnd"/>
      <w:r w:rsidRPr="004B36A1">
        <w:rPr>
          <w:sz w:val="24"/>
          <w:szCs w:val="24"/>
          <w:lang w:val="en-US"/>
          <w:rPrChange w:id="632" w:author="CRIO-Z9" w:date="2014-11-17T09:15:00Z">
            <w:rPr>
              <w:sz w:val="24"/>
              <w:szCs w:val="24"/>
            </w:rPr>
          </w:rPrChange>
        </w:rPr>
        <w:t xml:space="preserve"> Sea.</w:t>
      </w:r>
      <w:proofErr w:type="gramEnd"/>
      <w:r w:rsidRPr="004B36A1">
        <w:rPr>
          <w:sz w:val="24"/>
          <w:szCs w:val="24"/>
          <w:lang w:val="en-US"/>
          <w:rPrChange w:id="633" w:author="CRIO-Z9" w:date="2014-11-17T09:15:00Z">
            <w:rPr>
              <w:sz w:val="24"/>
              <w:szCs w:val="24"/>
            </w:rPr>
          </w:rPrChange>
        </w:rPr>
        <w:t xml:space="preserve"> </w:t>
      </w:r>
      <w:proofErr w:type="gramStart"/>
      <w:r w:rsidRPr="004B36A1">
        <w:rPr>
          <w:i/>
          <w:sz w:val="24"/>
          <w:szCs w:val="24"/>
          <w:lang w:val="en-US"/>
          <w:rPrChange w:id="634" w:author="CRIO-Z9" w:date="2014-11-17T09:15:00Z">
            <w:rPr>
              <w:i/>
              <w:sz w:val="24"/>
              <w:szCs w:val="24"/>
            </w:rPr>
          </w:rPrChange>
        </w:rPr>
        <w:t>Journal of Experimental Marine Biology and Ecology</w:t>
      </w:r>
      <w:r w:rsidRPr="004B36A1">
        <w:rPr>
          <w:sz w:val="24"/>
          <w:szCs w:val="24"/>
          <w:lang w:val="en-US"/>
          <w:rPrChange w:id="635" w:author="CRIO-Z9" w:date="2014-11-17T09:15:00Z">
            <w:rPr>
              <w:sz w:val="24"/>
              <w:szCs w:val="24"/>
            </w:rPr>
          </w:rPrChange>
        </w:rPr>
        <w:t xml:space="preserve">, </w:t>
      </w:r>
      <w:r w:rsidRPr="004B36A1">
        <w:rPr>
          <w:i/>
          <w:sz w:val="24"/>
          <w:szCs w:val="24"/>
          <w:lang w:val="en-US"/>
          <w:rPrChange w:id="636" w:author="CRIO-Z9" w:date="2014-11-17T09:15:00Z">
            <w:rPr>
              <w:i/>
              <w:sz w:val="24"/>
              <w:szCs w:val="24"/>
            </w:rPr>
          </w:rPrChange>
        </w:rPr>
        <w:t>89</w:t>
      </w:r>
      <w:r w:rsidRPr="004B36A1">
        <w:rPr>
          <w:sz w:val="24"/>
          <w:szCs w:val="24"/>
          <w:lang w:val="en-US"/>
          <w:rPrChange w:id="637" w:author="CRIO-Z9" w:date="2014-11-17T09:15:00Z">
            <w:rPr>
              <w:sz w:val="24"/>
              <w:szCs w:val="24"/>
            </w:rPr>
          </w:rPrChange>
        </w:rPr>
        <w:t>(2), 157-174.</w:t>
      </w:r>
      <w:proofErr w:type="gramEnd"/>
    </w:p>
    <w:p w14:paraId="6506D28D" w14:textId="77777777" w:rsidR="00E53223" w:rsidRPr="004B36A1" w:rsidRDefault="00E53223">
      <w:pPr>
        <w:spacing w:line="480" w:lineRule="auto"/>
        <w:ind w:left="300" w:hanging="288"/>
        <w:rPr>
          <w:sz w:val="24"/>
          <w:szCs w:val="24"/>
          <w:lang w:val="en-US"/>
          <w:rPrChange w:id="638" w:author="CRIO-Z9" w:date="2014-11-17T09:15:00Z">
            <w:rPr>
              <w:sz w:val="24"/>
              <w:szCs w:val="24"/>
            </w:rPr>
          </w:rPrChange>
        </w:rPr>
      </w:pPr>
      <w:proofErr w:type="gramStart"/>
      <w:r w:rsidRPr="004B36A1">
        <w:rPr>
          <w:sz w:val="24"/>
          <w:szCs w:val="24"/>
          <w:lang w:val="en-US"/>
          <w:rPrChange w:id="639" w:author="CRIO-Z9" w:date="2014-11-17T09:15:00Z">
            <w:rPr>
              <w:sz w:val="24"/>
              <w:szCs w:val="24"/>
            </w:rPr>
          </w:rPrChange>
        </w:rPr>
        <w:t xml:space="preserve">Jensen, J. W., </w:t>
      </w:r>
      <w:proofErr w:type="spellStart"/>
      <w:r w:rsidRPr="004B36A1">
        <w:rPr>
          <w:sz w:val="24"/>
          <w:szCs w:val="24"/>
          <w:lang w:val="en-US"/>
          <w:rPrChange w:id="640" w:author="CRIO-Z9" w:date="2014-11-17T09:15:00Z">
            <w:rPr>
              <w:sz w:val="24"/>
              <w:szCs w:val="24"/>
            </w:rPr>
          </w:rPrChange>
        </w:rPr>
        <w:t>Nøst</w:t>
      </w:r>
      <w:proofErr w:type="spellEnd"/>
      <w:r w:rsidRPr="004B36A1">
        <w:rPr>
          <w:sz w:val="24"/>
          <w:szCs w:val="24"/>
          <w:lang w:val="en-US"/>
          <w:rPrChange w:id="641" w:author="CRIO-Z9" w:date="2014-11-17T09:15:00Z">
            <w:rPr>
              <w:sz w:val="24"/>
              <w:szCs w:val="24"/>
            </w:rPr>
          </w:rPrChange>
        </w:rPr>
        <w:t xml:space="preserve">, T., and </w:t>
      </w:r>
      <w:proofErr w:type="spellStart"/>
      <w:r w:rsidRPr="004B36A1">
        <w:rPr>
          <w:sz w:val="24"/>
          <w:szCs w:val="24"/>
          <w:lang w:val="en-US"/>
          <w:rPrChange w:id="642" w:author="CRIO-Z9" w:date="2014-11-17T09:15:00Z">
            <w:rPr>
              <w:sz w:val="24"/>
              <w:szCs w:val="24"/>
            </w:rPr>
          </w:rPrChange>
        </w:rPr>
        <w:t>Stokland</w:t>
      </w:r>
      <w:proofErr w:type="spellEnd"/>
      <w:r w:rsidRPr="004B36A1">
        <w:rPr>
          <w:sz w:val="24"/>
          <w:szCs w:val="24"/>
          <w:lang w:val="en-US"/>
          <w:rPrChange w:id="643" w:author="CRIO-Z9" w:date="2014-11-17T09:15:00Z">
            <w:rPr>
              <w:sz w:val="24"/>
              <w:szCs w:val="24"/>
            </w:rPr>
          </w:rPrChange>
        </w:rPr>
        <w:t>, Ø. (1985).</w:t>
      </w:r>
      <w:proofErr w:type="gramEnd"/>
      <w:r w:rsidRPr="004B36A1">
        <w:rPr>
          <w:sz w:val="24"/>
          <w:szCs w:val="24"/>
          <w:lang w:val="en-US"/>
          <w:rPrChange w:id="644" w:author="CRIO-Z9" w:date="2014-11-17T09:15:00Z">
            <w:rPr>
              <w:sz w:val="24"/>
              <w:szCs w:val="24"/>
            </w:rPr>
          </w:rPrChange>
        </w:rPr>
        <w:t xml:space="preserve"> </w:t>
      </w:r>
      <w:proofErr w:type="gramStart"/>
      <w:r w:rsidRPr="004B36A1">
        <w:rPr>
          <w:sz w:val="24"/>
          <w:szCs w:val="24"/>
          <w:lang w:val="en-US"/>
          <w:rPrChange w:id="645" w:author="CRIO-Z9" w:date="2014-11-17T09:15:00Z">
            <w:rPr>
              <w:sz w:val="24"/>
              <w:szCs w:val="24"/>
            </w:rPr>
          </w:rPrChange>
        </w:rPr>
        <w:t>The invertebrate fauna of a small fjord subject to wide ranges of salinity and oxygen content.</w:t>
      </w:r>
      <w:proofErr w:type="gramEnd"/>
      <w:r w:rsidRPr="004B36A1">
        <w:rPr>
          <w:sz w:val="24"/>
          <w:szCs w:val="24"/>
          <w:lang w:val="en-US"/>
          <w:rPrChange w:id="646" w:author="CRIO-Z9" w:date="2014-11-17T09:15:00Z">
            <w:rPr>
              <w:sz w:val="24"/>
              <w:szCs w:val="24"/>
            </w:rPr>
          </w:rPrChange>
        </w:rPr>
        <w:t xml:space="preserve"> </w:t>
      </w:r>
      <w:proofErr w:type="spellStart"/>
      <w:proofErr w:type="gramStart"/>
      <w:r w:rsidRPr="004B36A1">
        <w:rPr>
          <w:i/>
          <w:sz w:val="24"/>
          <w:szCs w:val="24"/>
          <w:lang w:val="en-US"/>
          <w:rPrChange w:id="647" w:author="CRIO-Z9" w:date="2014-11-17T09:15:00Z">
            <w:rPr>
              <w:i/>
              <w:sz w:val="24"/>
              <w:szCs w:val="24"/>
            </w:rPr>
          </w:rPrChange>
        </w:rPr>
        <w:t>Sarsia</w:t>
      </w:r>
      <w:proofErr w:type="spellEnd"/>
      <w:r w:rsidRPr="004B36A1">
        <w:rPr>
          <w:sz w:val="24"/>
          <w:szCs w:val="24"/>
          <w:lang w:val="en-US"/>
          <w:rPrChange w:id="648" w:author="CRIO-Z9" w:date="2014-11-17T09:15:00Z">
            <w:rPr>
              <w:sz w:val="24"/>
              <w:szCs w:val="24"/>
            </w:rPr>
          </w:rPrChange>
        </w:rPr>
        <w:t xml:space="preserve">, </w:t>
      </w:r>
      <w:r w:rsidRPr="004B36A1">
        <w:rPr>
          <w:i/>
          <w:sz w:val="24"/>
          <w:szCs w:val="24"/>
          <w:lang w:val="en-US"/>
          <w:rPrChange w:id="649" w:author="CRIO-Z9" w:date="2014-11-17T09:15:00Z">
            <w:rPr>
              <w:i/>
              <w:sz w:val="24"/>
              <w:szCs w:val="24"/>
            </w:rPr>
          </w:rPrChange>
        </w:rPr>
        <w:t>70</w:t>
      </w:r>
      <w:r w:rsidRPr="004B36A1">
        <w:rPr>
          <w:sz w:val="24"/>
          <w:szCs w:val="24"/>
          <w:lang w:val="en-US"/>
          <w:rPrChange w:id="650" w:author="CRIO-Z9" w:date="2014-11-17T09:15:00Z">
            <w:rPr>
              <w:sz w:val="24"/>
              <w:szCs w:val="24"/>
            </w:rPr>
          </w:rPrChange>
        </w:rPr>
        <w:t>(1), 33-43.</w:t>
      </w:r>
      <w:proofErr w:type="gramEnd"/>
    </w:p>
    <w:p w14:paraId="51C85578" w14:textId="77777777" w:rsidR="00E53223" w:rsidRDefault="00E53223">
      <w:pPr>
        <w:spacing w:line="480" w:lineRule="auto"/>
        <w:ind w:left="300" w:hanging="288"/>
        <w:rPr>
          <w:sz w:val="24"/>
          <w:szCs w:val="24"/>
          <w:lang w:val="en"/>
        </w:rPr>
      </w:pPr>
      <w:proofErr w:type="spellStart"/>
      <w:r w:rsidRPr="004B36A1">
        <w:rPr>
          <w:sz w:val="24"/>
          <w:szCs w:val="24"/>
          <w:lang w:val="en-US"/>
          <w:rPrChange w:id="651" w:author="CRIO-Z9" w:date="2014-11-17T09:15:00Z">
            <w:rPr>
              <w:sz w:val="24"/>
              <w:szCs w:val="24"/>
            </w:rPr>
          </w:rPrChange>
        </w:rPr>
        <w:t>Johnstone</w:t>
      </w:r>
      <w:proofErr w:type="spellEnd"/>
      <w:r w:rsidRPr="004B36A1">
        <w:rPr>
          <w:sz w:val="24"/>
          <w:szCs w:val="24"/>
          <w:lang w:val="en-US"/>
          <w:rPrChange w:id="652" w:author="CRIO-Z9" w:date="2014-11-17T09:15:00Z">
            <w:rPr>
              <w:sz w:val="24"/>
              <w:szCs w:val="24"/>
            </w:rPr>
          </w:rPrChange>
        </w:rPr>
        <w:t xml:space="preserve">, J. F., and Chapin, F. S. (2003). Non‐equilibrium succession dynamics indicate continued northern migration of </w:t>
      </w:r>
      <w:proofErr w:type="spellStart"/>
      <w:r w:rsidRPr="004B36A1">
        <w:rPr>
          <w:sz w:val="24"/>
          <w:szCs w:val="24"/>
          <w:lang w:val="en-US"/>
          <w:rPrChange w:id="653" w:author="CRIO-Z9" w:date="2014-11-17T09:15:00Z">
            <w:rPr>
              <w:sz w:val="24"/>
              <w:szCs w:val="24"/>
            </w:rPr>
          </w:rPrChange>
        </w:rPr>
        <w:t>lodgepole</w:t>
      </w:r>
      <w:proofErr w:type="spellEnd"/>
      <w:r w:rsidRPr="004B36A1">
        <w:rPr>
          <w:sz w:val="24"/>
          <w:szCs w:val="24"/>
          <w:lang w:val="en-US"/>
          <w:rPrChange w:id="654" w:author="CRIO-Z9" w:date="2014-11-17T09:15:00Z">
            <w:rPr>
              <w:sz w:val="24"/>
              <w:szCs w:val="24"/>
            </w:rPr>
          </w:rPrChange>
        </w:rPr>
        <w:t xml:space="preserve"> pine. </w:t>
      </w:r>
      <w:proofErr w:type="gramStart"/>
      <w:r w:rsidRPr="004B36A1">
        <w:rPr>
          <w:i/>
          <w:sz w:val="24"/>
          <w:szCs w:val="24"/>
          <w:lang w:val="en-US"/>
          <w:rPrChange w:id="655" w:author="CRIO-Z9" w:date="2014-11-17T09:15:00Z">
            <w:rPr>
              <w:i/>
              <w:sz w:val="24"/>
              <w:szCs w:val="24"/>
            </w:rPr>
          </w:rPrChange>
        </w:rPr>
        <w:t>Global Change Biology</w:t>
      </w:r>
      <w:r w:rsidRPr="004B36A1">
        <w:rPr>
          <w:sz w:val="24"/>
          <w:szCs w:val="24"/>
          <w:lang w:val="en-US"/>
          <w:rPrChange w:id="656" w:author="CRIO-Z9" w:date="2014-11-17T09:15:00Z">
            <w:rPr>
              <w:sz w:val="24"/>
              <w:szCs w:val="24"/>
            </w:rPr>
          </w:rPrChange>
        </w:rPr>
        <w:t xml:space="preserve">, </w:t>
      </w:r>
      <w:r w:rsidRPr="004B36A1">
        <w:rPr>
          <w:i/>
          <w:sz w:val="24"/>
          <w:szCs w:val="24"/>
          <w:lang w:val="en-US"/>
          <w:rPrChange w:id="657" w:author="CRIO-Z9" w:date="2014-11-17T09:15:00Z">
            <w:rPr>
              <w:i/>
              <w:sz w:val="24"/>
              <w:szCs w:val="24"/>
            </w:rPr>
          </w:rPrChange>
        </w:rPr>
        <w:t>9</w:t>
      </w:r>
      <w:r w:rsidRPr="004B36A1">
        <w:rPr>
          <w:sz w:val="24"/>
          <w:szCs w:val="24"/>
          <w:lang w:val="en-US"/>
          <w:rPrChange w:id="658" w:author="CRIO-Z9" w:date="2014-11-17T09:15:00Z">
            <w:rPr>
              <w:sz w:val="24"/>
              <w:szCs w:val="24"/>
            </w:rPr>
          </w:rPrChange>
        </w:rPr>
        <w:t>(10), 1401-1409.</w:t>
      </w:r>
      <w:proofErr w:type="gramEnd"/>
    </w:p>
    <w:p w14:paraId="0D83CC2A" w14:textId="77777777" w:rsidR="00E53223" w:rsidRPr="004B36A1" w:rsidRDefault="00E53223">
      <w:pPr>
        <w:spacing w:line="480" w:lineRule="auto"/>
        <w:ind w:left="300" w:hanging="288"/>
        <w:rPr>
          <w:sz w:val="24"/>
          <w:szCs w:val="24"/>
          <w:lang w:val="en-US"/>
          <w:rPrChange w:id="659" w:author="CRIO-Z9" w:date="2014-11-17T09:15:00Z">
            <w:rPr>
              <w:sz w:val="24"/>
              <w:szCs w:val="24"/>
            </w:rPr>
          </w:rPrChange>
        </w:rPr>
      </w:pPr>
      <w:r>
        <w:rPr>
          <w:sz w:val="24"/>
          <w:szCs w:val="24"/>
          <w:lang w:val="en"/>
        </w:rPr>
        <w:t>Khaitov V. M., Artemyeva A. V., Gornykh A. E., Zhizhina O. G., Yakovis E. L. The role of mussel</w:t>
      </w:r>
      <w:r>
        <w:rPr>
          <w:sz w:val="24"/>
          <w:szCs w:val="24"/>
          <w:lang w:val="en"/>
        </w:rPr>
        <w:cr/>
        <w:t xml:space="preserve"> patches in structuring of soft-bottom intertidal communities.  1.  Structure of community </w:t>
      </w:r>
      <w:r>
        <w:rPr>
          <w:sz w:val="24"/>
          <w:szCs w:val="24"/>
          <w:lang w:val="en"/>
        </w:rPr>
        <w:lastRenderedPageBreak/>
        <w:t>associated with</w:t>
      </w:r>
      <w:r>
        <w:rPr>
          <w:sz w:val="24"/>
          <w:szCs w:val="24"/>
          <w:lang w:val="en"/>
        </w:rPr>
        <w:cr/>
        <w:t xml:space="preserve"> mussel patches on the White Sea littoral. </w:t>
      </w:r>
      <w:r>
        <w:rPr>
          <w:i/>
          <w:iCs/>
          <w:sz w:val="24"/>
          <w:szCs w:val="24"/>
          <w:lang w:val="en"/>
        </w:rPr>
        <w:t>Bulletin of St. Petersburg University. Series 3: Biology</w:t>
      </w:r>
      <w:r>
        <w:rPr>
          <w:sz w:val="24"/>
          <w:szCs w:val="24"/>
          <w:lang w:val="en"/>
        </w:rPr>
        <w:t xml:space="preserve"> (4), 13-26. (in Russian)</w:t>
      </w:r>
    </w:p>
    <w:p w14:paraId="143C2C7F" w14:textId="77777777" w:rsidR="00E53223" w:rsidRDefault="00E53223">
      <w:pPr>
        <w:spacing w:line="480" w:lineRule="auto"/>
        <w:ind w:left="300" w:hanging="288"/>
        <w:rPr>
          <w:sz w:val="24"/>
          <w:szCs w:val="24"/>
          <w:lang w:val="en-GB"/>
        </w:rPr>
      </w:pPr>
      <w:proofErr w:type="spellStart"/>
      <w:r w:rsidRPr="004B36A1">
        <w:rPr>
          <w:sz w:val="24"/>
          <w:szCs w:val="24"/>
          <w:lang w:val="en-US"/>
          <w:rPrChange w:id="660" w:author="CRIO-Z9" w:date="2014-11-17T09:15:00Z">
            <w:rPr>
              <w:sz w:val="24"/>
              <w:szCs w:val="24"/>
            </w:rPr>
          </w:rPrChange>
        </w:rPr>
        <w:t>Kraan</w:t>
      </w:r>
      <w:proofErr w:type="spellEnd"/>
      <w:r w:rsidRPr="004B36A1">
        <w:rPr>
          <w:sz w:val="24"/>
          <w:szCs w:val="24"/>
          <w:lang w:val="en-US"/>
          <w:rPrChange w:id="661" w:author="CRIO-Z9" w:date="2014-11-17T09:15:00Z">
            <w:rPr>
              <w:sz w:val="24"/>
              <w:szCs w:val="24"/>
            </w:rPr>
          </w:rPrChange>
        </w:rPr>
        <w:t xml:space="preserve">, C., </w:t>
      </w:r>
      <w:proofErr w:type="spellStart"/>
      <w:r w:rsidRPr="004B36A1">
        <w:rPr>
          <w:sz w:val="24"/>
          <w:szCs w:val="24"/>
          <w:lang w:val="en-US"/>
          <w:rPrChange w:id="662" w:author="CRIO-Z9" w:date="2014-11-17T09:15:00Z">
            <w:rPr>
              <w:sz w:val="24"/>
              <w:szCs w:val="24"/>
            </w:rPr>
          </w:rPrChange>
        </w:rPr>
        <w:t>Aarts</w:t>
      </w:r>
      <w:proofErr w:type="spellEnd"/>
      <w:r w:rsidRPr="004B36A1">
        <w:rPr>
          <w:sz w:val="24"/>
          <w:szCs w:val="24"/>
          <w:lang w:val="en-US"/>
          <w:rPrChange w:id="663" w:author="CRIO-Z9" w:date="2014-11-17T09:15:00Z">
            <w:rPr>
              <w:sz w:val="24"/>
              <w:szCs w:val="24"/>
            </w:rPr>
          </w:rPrChange>
        </w:rPr>
        <w:t xml:space="preserve">, G., Van Der Meer, J., and </w:t>
      </w:r>
      <w:proofErr w:type="spellStart"/>
      <w:r w:rsidRPr="004B36A1">
        <w:rPr>
          <w:sz w:val="24"/>
          <w:szCs w:val="24"/>
          <w:lang w:val="en-US"/>
          <w:rPrChange w:id="664" w:author="CRIO-Z9" w:date="2014-11-17T09:15:00Z">
            <w:rPr>
              <w:sz w:val="24"/>
              <w:szCs w:val="24"/>
            </w:rPr>
          </w:rPrChange>
        </w:rPr>
        <w:t>Piersma</w:t>
      </w:r>
      <w:proofErr w:type="spellEnd"/>
      <w:r w:rsidRPr="004B36A1">
        <w:rPr>
          <w:sz w:val="24"/>
          <w:szCs w:val="24"/>
          <w:lang w:val="en-US"/>
          <w:rPrChange w:id="665" w:author="CRIO-Z9" w:date="2014-11-17T09:15:00Z">
            <w:rPr>
              <w:sz w:val="24"/>
              <w:szCs w:val="24"/>
            </w:rPr>
          </w:rPrChange>
        </w:rPr>
        <w:t xml:space="preserve">, T. (2010). </w:t>
      </w:r>
      <w:proofErr w:type="gramStart"/>
      <w:r w:rsidRPr="004B36A1">
        <w:rPr>
          <w:sz w:val="24"/>
          <w:szCs w:val="24"/>
          <w:lang w:val="en-US"/>
          <w:rPrChange w:id="666" w:author="CRIO-Z9" w:date="2014-11-17T09:15:00Z">
            <w:rPr>
              <w:sz w:val="24"/>
              <w:szCs w:val="24"/>
            </w:rPr>
          </w:rPrChange>
        </w:rPr>
        <w:t>The role of environmental variables in structuring landscape-scale species distributions in seafloor habitats.</w:t>
      </w:r>
      <w:proofErr w:type="gramEnd"/>
      <w:r w:rsidRPr="004B36A1">
        <w:rPr>
          <w:sz w:val="24"/>
          <w:szCs w:val="24"/>
          <w:lang w:val="en-US"/>
          <w:rPrChange w:id="667" w:author="CRIO-Z9" w:date="2014-11-17T09:15:00Z">
            <w:rPr>
              <w:sz w:val="24"/>
              <w:szCs w:val="24"/>
            </w:rPr>
          </w:rPrChange>
        </w:rPr>
        <w:t xml:space="preserve"> </w:t>
      </w:r>
      <w:proofErr w:type="gramStart"/>
      <w:r w:rsidRPr="004B36A1">
        <w:rPr>
          <w:i/>
          <w:sz w:val="24"/>
          <w:szCs w:val="24"/>
          <w:lang w:val="en-US"/>
          <w:rPrChange w:id="668" w:author="CRIO-Z9" w:date="2014-11-17T09:15:00Z">
            <w:rPr>
              <w:i/>
              <w:sz w:val="24"/>
              <w:szCs w:val="24"/>
            </w:rPr>
          </w:rPrChange>
        </w:rPr>
        <w:t>Ecology</w:t>
      </w:r>
      <w:r w:rsidRPr="004B36A1">
        <w:rPr>
          <w:sz w:val="24"/>
          <w:szCs w:val="24"/>
          <w:lang w:val="en-US"/>
          <w:rPrChange w:id="669" w:author="CRIO-Z9" w:date="2014-11-17T09:15:00Z">
            <w:rPr>
              <w:sz w:val="24"/>
              <w:szCs w:val="24"/>
            </w:rPr>
          </w:rPrChange>
        </w:rPr>
        <w:t xml:space="preserve">, </w:t>
      </w:r>
      <w:r w:rsidRPr="004B36A1">
        <w:rPr>
          <w:i/>
          <w:sz w:val="24"/>
          <w:szCs w:val="24"/>
          <w:lang w:val="en-US"/>
          <w:rPrChange w:id="670" w:author="CRIO-Z9" w:date="2014-11-17T09:15:00Z">
            <w:rPr>
              <w:i/>
              <w:sz w:val="24"/>
              <w:szCs w:val="24"/>
            </w:rPr>
          </w:rPrChange>
        </w:rPr>
        <w:t>91</w:t>
      </w:r>
      <w:r w:rsidRPr="004B36A1">
        <w:rPr>
          <w:sz w:val="24"/>
          <w:szCs w:val="24"/>
          <w:lang w:val="en-US"/>
          <w:rPrChange w:id="671" w:author="CRIO-Z9" w:date="2014-11-17T09:15:00Z">
            <w:rPr>
              <w:sz w:val="24"/>
              <w:szCs w:val="24"/>
            </w:rPr>
          </w:rPrChange>
        </w:rPr>
        <w:t>(6), 1583-1590.</w:t>
      </w:r>
      <w:proofErr w:type="gramEnd"/>
    </w:p>
    <w:p w14:paraId="6383B151" w14:textId="77777777" w:rsidR="00E53223" w:rsidRPr="004B36A1" w:rsidRDefault="00E53223">
      <w:pPr>
        <w:spacing w:line="480" w:lineRule="auto"/>
        <w:ind w:left="300" w:hanging="288"/>
        <w:rPr>
          <w:sz w:val="24"/>
          <w:szCs w:val="24"/>
          <w:lang w:val="en-US"/>
          <w:rPrChange w:id="672" w:author="CRIO-Z9" w:date="2014-11-17T09:15:00Z">
            <w:rPr>
              <w:sz w:val="24"/>
              <w:szCs w:val="24"/>
            </w:rPr>
          </w:rPrChange>
        </w:rPr>
      </w:pPr>
      <w:proofErr w:type="spellStart"/>
      <w:r>
        <w:rPr>
          <w:sz w:val="24"/>
          <w:szCs w:val="24"/>
          <w:lang w:val="en-GB"/>
        </w:rPr>
        <w:t>Kuznetsov</w:t>
      </w:r>
      <w:proofErr w:type="spellEnd"/>
      <w:r>
        <w:rPr>
          <w:sz w:val="24"/>
          <w:szCs w:val="24"/>
          <w:lang w:val="en-GB"/>
        </w:rPr>
        <w:t xml:space="preserve"> V.V. (1960). </w:t>
      </w:r>
      <w:bookmarkStart w:id="673" w:name="result_box1"/>
      <w:bookmarkEnd w:id="673"/>
      <w:r>
        <w:rPr>
          <w:i/>
          <w:iCs/>
          <w:sz w:val="24"/>
          <w:szCs w:val="24"/>
          <w:lang w:val="en"/>
        </w:rPr>
        <w:t>White Sea and biological features of its flora and fauna</w:t>
      </w:r>
      <w:r>
        <w:rPr>
          <w:sz w:val="24"/>
          <w:szCs w:val="24"/>
          <w:lang w:val="en"/>
        </w:rPr>
        <w:t>. Moscow – Leningrad. Publishing House of the Academy of Sciences of the USSR.  (in Russian)</w:t>
      </w:r>
    </w:p>
    <w:p w14:paraId="4E365E92" w14:textId="77777777" w:rsidR="00E53223" w:rsidRPr="004B36A1" w:rsidRDefault="00E53223">
      <w:pPr>
        <w:spacing w:line="480" w:lineRule="auto"/>
        <w:ind w:left="300" w:hanging="288"/>
        <w:rPr>
          <w:sz w:val="24"/>
          <w:szCs w:val="24"/>
          <w:lang w:val="en-US"/>
          <w:rPrChange w:id="674" w:author="CRIO-Z9" w:date="2014-11-17T09:15:00Z">
            <w:rPr>
              <w:sz w:val="24"/>
              <w:szCs w:val="24"/>
            </w:rPr>
          </w:rPrChange>
        </w:rPr>
      </w:pPr>
      <w:proofErr w:type="spellStart"/>
      <w:proofErr w:type="gramStart"/>
      <w:r w:rsidRPr="004B36A1">
        <w:rPr>
          <w:sz w:val="24"/>
          <w:szCs w:val="24"/>
          <w:lang w:val="en-US"/>
          <w:rPrChange w:id="675" w:author="CRIO-Z9" w:date="2014-11-17T09:15:00Z">
            <w:rPr>
              <w:sz w:val="24"/>
              <w:szCs w:val="24"/>
            </w:rPr>
          </w:rPrChange>
        </w:rPr>
        <w:t>Leibold</w:t>
      </w:r>
      <w:proofErr w:type="spellEnd"/>
      <w:r w:rsidRPr="004B36A1">
        <w:rPr>
          <w:sz w:val="24"/>
          <w:szCs w:val="24"/>
          <w:lang w:val="en-US"/>
          <w:rPrChange w:id="676" w:author="CRIO-Z9" w:date="2014-11-17T09:15:00Z">
            <w:rPr>
              <w:sz w:val="24"/>
              <w:szCs w:val="24"/>
            </w:rPr>
          </w:rPrChange>
        </w:rPr>
        <w:t>, M. A. (1995).</w:t>
      </w:r>
      <w:proofErr w:type="gramEnd"/>
      <w:r w:rsidRPr="004B36A1">
        <w:rPr>
          <w:sz w:val="24"/>
          <w:szCs w:val="24"/>
          <w:lang w:val="en-US"/>
          <w:rPrChange w:id="677" w:author="CRIO-Z9" w:date="2014-11-17T09:15:00Z">
            <w:rPr>
              <w:sz w:val="24"/>
              <w:szCs w:val="24"/>
            </w:rPr>
          </w:rPrChange>
        </w:rPr>
        <w:t xml:space="preserve"> The niche concept revisited: mechanistic models and community context. </w:t>
      </w:r>
      <w:proofErr w:type="gramStart"/>
      <w:r w:rsidRPr="004B36A1">
        <w:rPr>
          <w:i/>
          <w:sz w:val="24"/>
          <w:szCs w:val="24"/>
          <w:lang w:val="en-US"/>
          <w:rPrChange w:id="678" w:author="CRIO-Z9" w:date="2014-11-17T09:15:00Z">
            <w:rPr>
              <w:i/>
              <w:sz w:val="24"/>
              <w:szCs w:val="24"/>
            </w:rPr>
          </w:rPrChange>
        </w:rPr>
        <w:t>Ecology</w:t>
      </w:r>
      <w:r w:rsidRPr="004B36A1">
        <w:rPr>
          <w:sz w:val="24"/>
          <w:szCs w:val="24"/>
          <w:lang w:val="en-US"/>
          <w:rPrChange w:id="679" w:author="CRIO-Z9" w:date="2014-11-17T09:15:00Z">
            <w:rPr>
              <w:sz w:val="24"/>
              <w:szCs w:val="24"/>
            </w:rPr>
          </w:rPrChange>
        </w:rPr>
        <w:t>, </w:t>
      </w:r>
      <w:r w:rsidRPr="004B36A1">
        <w:rPr>
          <w:i/>
          <w:sz w:val="24"/>
          <w:szCs w:val="24"/>
          <w:lang w:val="en-US"/>
          <w:rPrChange w:id="680" w:author="CRIO-Z9" w:date="2014-11-17T09:15:00Z">
            <w:rPr>
              <w:i/>
              <w:sz w:val="24"/>
              <w:szCs w:val="24"/>
            </w:rPr>
          </w:rPrChange>
        </w:rPr>
        <w:t>76</w:t>
      </w:r>
      <w:r w:rsidRPr="004B36A1">
        <w:rPr>
          <w:sz w:val="24"/>
          <w:szCs w:val="24"/>
          <w:lang w:val="en-US"/>
          <w:rPrChange w:id="681" w:author="CRIO-Z9" w:date="2014-11-17T09:15:00Z">
            <w:rPr>
              <w:sz w:val="24"/>
              <w:szCs w:val="24"/>
            </w:rPr>
          </w:rPrChange>
        </w:rPr>
        <w:t>(5), 1371-1382.</w:t>
      </w:r>
      <w:proofErr w:type="gramEnd"/>
    </w:p>
    <w:p w14:paraId="16D6E155" w14:textId="77777777" w:rsidR="00E53223" w:rsidRPr="004B36A1" w:rsidRDefault="00E53223">
      <w:pPr>
        <w:spacing w:line="480" w:lineRule="auto"/>
        <w:ind w:left="300" w:hanging="288"/>
        <w:rPr>
          <w:sz w:val="24"/>
          <w:szCs w:val="24"/>
          <w:lang w:val="en-US"/>
          <w:rPrChange w:id="682" w:author="CRIO-Z9" w:date="2014-11-17T09:15:00Z">
            <w:rPr>
              <w:sz w:val="24"/>
              <w:szCs w:val="24"/>
            </w:rPr>
          </w:rPrChange>
        </w:rPr>
      </w:pPr>
      <w:proofErr w:type="spellStart"/>
      <w:proofErr w:type="gramStart"/>
      <w:r w:rsidRPr="004B36A1">
        <w:rPr>
          <w:sz w:val="24"/>
          <w:szCs w:val="24"/>
          <w:lang w:val="en-US"/>
          <w:rPrChange w:id="683" w:author="CRIO-Z9" w:date="2014-11-17T09:15:00Z">
            <w:rPr>
              <w:sz w:val="24"/>
              <w:szCs w:val="24"/>
            </w:rPr>
          </w:rPrChange>
        </w:rPr>
        <w:t>Lindegarthl</w:t>
      </w:r>
      <w:proofErr w:type="spellEnd"/>
      <w:r w:rsidRPr="004B36A1">
        <w:rPr>
          <w:sz w:val="24"/>
          <w:szCs w:val="24"/>
          <w:lang w:val="en-US"/>
          <w:rPrChange w:id="684" w:author="CRIO-Z9" w:date="2014-11-17T09:15:00Z">
            <w:rPr>
              <w:sz w:val="24"/>
              <w:szCs w:val="24"/>
            </w:rPr>
          </w:rPrChange>
        </w:rPr>
        <w:t xml:space="preserve"> M., Andre' C. and </w:t>
      </w:r>
      <w:proofErr w:type="spellStart"/>
      <w:r w:rsidRPr="004B36A1">
        <w:rPr>
          <w:sz w:val="24"/>
          <w:szCs w:val="24"/>
          <w:lang w:val="en-US"/>
          <w:rPrChange w:id="685" w:author="CRIO-Z9" w:date="2014-11-17T09:15:00Z">
            <w:rPr>
              <w:sz w:val="24"/>
              <w:szCs w:val="24"/>
            </w:rPr>
          </w:rPrChange>
        </w:rPr>
        <w:t>Jonsson</w:t>
      </w:r>
      <w:proofErr w:type="spellEnd"/>
      <w:r w:rsidRPr="004B36A1">
        <w:rPr>
          <w:sz w:val="24"/>
          <w:szCs w:val="24"/>
          <w:lang w:val="en-US"/>
          <w:rPrChange w:id="686" w:author="CRIO-Z9" w:date="2014-11-17T09:15:00Z">
            <w:rPr>
              <w:sz w:val="24"/>
              <w:szCs w:val="24"/>
            </w:rPr>
          </w:rPrChange>
        </w:rPr>
        <w:t xml:space="preserve"> P.R. (1995) Analysis of the spatial variability in abundance and age structure of two </w:t>
      </w:r>
      <w:proofErr w:type="spellStart"/>
      <w:r w:rsidRPr="004B36A1">
        <w:rPr>
          <w:sz w:val="24"/>
          <w:szCs w:val="24"/>
          <w:lang w:val="en-US"/>
          <w:rPrChange w:id="687" w:author="CRIO-Z9" w:date="2014-11-17T09:15:00Z">
            <w:rPr>
              <w:sz w:val="24"/>
              <w:szCs w:val="24"/>
            </w:rPr>
          </w:rPrChange>
        </w:rPr>
        <w:t>infaunal</w:t>
      </w:r>
      <w:proofErr w:type="spellEnd"/>
      <w:r w:rsidRPr="004B36A1">
        <w:rPr>
          <w:sz w:val="24"/>
          <w:szCs w:val="24"/>
          <w:lang w:val="en-US"/>
          <w:rPrChange w:id="688" w:author="CRIO-Z9" w:date="2014-11-17T09:15:00Z">
            <w:rPr>
              <w:sz w:val="24"/>
              <w:szCs w:val="24"/>
            </w:rPr>
          </w:rPrChange>
        </w:rPr>
        <w:t xml:space="preserve"> bivalves, </w:t>
      </w:r>
      <w:proofErr w:type="spellStart"/>
      <w:r w:rsidRPr="004B36A1">
        <w:rPr>
          <w:sz w:val="24"/>
          <w:szCs w:val="24"/>
          <w:lang w:val="en-US"/>
          <w:rPrChange w:id="689" w:author="CRIO-Z9" w:date="2014-11-17T09:15:00Z">
            <w:rPr>
              <w:sz w:val="24"/>
              <w:szCs w:val="24"/>
            </w:rPr>
          </w:rPrChange>
        </w:rPr>
        <w:t>Cerastoderma</w:t>
      </w:r>
      <w:proofErr w:type="spellEnd"/>
      <w:r w:rsidRPr="004B36A1">
        <w:rPr>
          <w:sz w:val="24"/>
          <w:szCs w:val="24"/>
          <w:lang w:val="en-US"/>
          <w:rPrChange w:id="690" w:author="CRIO-Z9" w:date="2014-11-17T09:15:00Z">
            <w:rPr>
              <w:sz w:val="24"/>
              <w:szCs w:val="24"/>
            </w:rPr>
          </w:rPrChange>
        </w:rPr>
        <w:t xml:space="preserve"> </w:t>
      </w:r>
      <w:proofErr w:type="spellStart"/>
      <w:r w:rsidRPr="004B36A1">
        <w:rPr>
          <w:sz w:val="24"/>
          <w:szCs w:val="24"/>
          <w:lang w:val="en-US"/>
          <w:rPrChange w:id="691" w:author="CRIO-Z9" w:date="2014-11-17T09:15:00Z">
            <w:rPr>
              <w:sz w:val="24"/>
              <w:szCs w:val="24"/>
            </w:rPr>
          </w:rPrChange>
        </w:rPr>
        <w:t>edule</w:t>
      </w:r>
      <w:proofErr w:type="spellEnd"/>
      <w:r w:rsidRPr="004B36A1">
        <w:rPr>
          <w:sz w:val="24"/>
          <w:szCs w:val="24"/>
          <w:lang w:val="en-US"/>
          <w:rPrChange w:id="692" w:author="CRIO-Z9" w:date="2014-11-17T09:15:00Z">
            <w:rPr>
              <w:sz w:val="24"/>
              <w:szCs w:val="24"/>
            </w:rPr>
          </w:rPrChange>
        </w:rPr>
        <w:t xml:space="preserve"> and C. </w:t>
      </w:r>
      <w:proofErr w:type="spellStart"/>
      <w:r w:rsidRPr="004B36A1">
        <w:rPr>
          <w:sz w:val="24"/>
          <w:szCs w:val="24"/>
          <w:lang w:val="en-US"/>
          <w:rPrChange w:id="693" w:author="CRIO-Z9" w:date="2014-11-17T09:15:00Z">
            <w:rPr>
              <w:sz w:val="24"/>
              <w:szCs w:val="24"/>
            </w:rPr>
          </w:rPrChange>
        </w:rPr>
        <w:t>lamarcki</w:t>
      </w:r>
      <w:proofErr w:type="spellEnd"/>
      <w:r w:rsidRPr="004B36A1">
        <w:rPr>
          <w:sz w:val="24"/>
          <w:szCs w:val="24"/>
          <w:lang w:val="en-US"/>
          <w:rPrChange w:id="694" w:author="CRIO-Z9" w:date="2014-11-17T09:15:00Z">
            <w:rPr>
              <w:sz w:val="24"/>
              <w:szCs w:val="24"/>
            </w:rPr>
          </w:rPrChange>
        </w:rPr>
        <w:t>, using hierarchical sampling programs.</w:t>
      </w:r>
      <w:proofErr w:type="gramEnd"/>
      <w:r w:rsidRPr="004B36A1">
        <w:rPr>
          <w:sz w:val="24"/>
          <w:szCs w:val="24"/>
          <w:lang w:val="en-US"/>
          <w:rPrChange w:id="695" w:author="CRIO-Z9" w:date="2014-11-17T09:15:00Z">
            <w:rPr>
              <w:sz w:val="24"/>
              <w:szCs w:val="24"/>
            </w:rPr>
          </w:rPrChange>
        </w:rPr>
        <w:t xml:space="preserve"> </w:t>
      </w:r>
      <w:proofErr w:type="gramStart"/>
      <w:r w:rsidRPr="004B36A1">
        <w:rPr>
          <w:i/>
          <w:iCs/>
          <w:sz w:val="24"/>
          <w:szCs w:val="24"/>
          <w:lang w:val="en-US"/>
          <w:rPrChange w:id="696" w:author="CRIO-Z9" w:date="2014-11-17T09:15:00Z">
            <w:rPr>
              <w:i/>
              <w:iCs/>
              <w:sz w:val="24"/>
              <w:szCs w:val="24"/>
            </w:rPr>
          </w:rPrChange>
        </w:rPr>
        <w:t>Marine Ecology Progress Series</w:t>
      </w:r>
      <w:r w:rsidRPr="004B36A1">
        <w:rPr>
          <w:sz w:val="24"/>
          <w:szCs w:val="24"/>
          <w:lang w:val="en-US"/>
          <w:rPrChange w:id="697" w:author="CRIO-Z9" w:date="2014-11-17T09:15:00Z">
            <w:rPr>
              <w:sz w:val="24"/>
              <w:szCs w:val="24"/>
            </w:rPr>
          </w:rPrChange>
        </w:rPr>
        <w:t>.</w:t>
      </w:r>
      <w:proofErr w:type="gramEnd"/>
      <w:r w:rsidRPr="004B36A1">
        <w:rPr>
          <w:sz w:val="24"/>
          <w:szCs w:val="24"/>
          <w:lang w:val="en-US"/>
          <w:rPrChange w:id="698" w:author="CRIO-Z9" w:date="2014-11-17T09:15:00Z">
            <w:rPr>
              <w:sz w:val="24"/>
              <w:szCs w:val="24"/>
            </w:rPr>
          </w:rPrChange>
        </w:rPr>
        <w:t xml:space="preserve"> 116. 85-97.</w:t>
      </w:r>
    </w:p>
    <w:p w14:paraId="4C8F28A2" w14:textId="77777777" w:rsidR="00E53223" w:rsidRPr="004B36A1" w:rsidRDefault="00E53223">
      <w:pPr>
        <w:spacing w:line="480" w:lineRule="auto"/>
        <w:ind w:left="300" w:hanging="288"/>
        <w:rPr>
          <w:sz w:val="24"/>
          <w:szCs w:val="24"/>
          <w:lang w:val="en-US"/>
          <w:rPrChange w:id="699" w:author="CRIO-Z9" w:date="2014-11-17T09:15:00Z">
            <w:rPr>
              <w:sz w:val="24"/>
              <w:szCs w:val="24"/>
            </w:rPr>
          </w:rPrChange>
        </w:rPr>
      </w:pPr>
      <w:proofErr w:type="gramStart"/>
      <w:r w:rsidRPr="004B36A1">
        <w:rPr>
          <w:sz w:val="24"/>
          <w:szCs w:val="24"/>
          <w:lang w:val="en-US"/>
          <w:rPrChange w:id="700" w:author="CRIO-Z9" w:date="2014-11-17T09:15:00Z">
            <w:rPr>
              <w:sz w:val="24"/>
              <w:szCs w:val="24"/>
            </w:rPr>
          </w:rPrChange>
        </w:rPr>
        <w:t>Littler, M. M., and Murray, S. N. (1975).</w:t>
      </w:r>
      <w:proofErr w:type="gramEnd"/>
      <w:r w:rsidRPr="004B36A1">
        <w:rPr>
          <w:sz w:val="24"/>
          <w:szCs w:val="24"/>
          <w:lang w:val="en-US"/>
          <w:rPrChange w:id="701" w:author="CRIO-Z9" w:date="2014-11-17T09:15:00Z">
            <w:rPr>
              <w:sz w:val="24"/>
              <w:szCs w:val="24"/>
            </w:rPr>
          </w:rPrChange>
        </w:rPr>
        <w:t xml:space="preserve"> </w:t>
      </w:r>
      <w:proofErr w:type="gramStart"/>
      <w:r w:rsidRPr="004B36A1">
        <w:rPr>
          <w:sz w:val="24"/>
          <w:szCs w:val="24"/>
          <w:lang w:val="en-US"/>
          <w:rPrChange w:id="702" w:author="CRIO-Z9" w:date="2014-11-17T09:15:00Z">
            <w:rPr>
              <w:sz w:val="24"/>
              <w:szCs w:val="24"/>
            </w:rPr>
          </w:rPrChange>
        </w:rPr>
        <w:t>Impact of sewage on the distribution, abundance and community structure of rocky intertidal macro-organisms.</w:t>
      </w:r>
      <w:proofErr w:type="gramEnd"/>
      <w:r w:rsidRPr="004B36A1">
        <w:rPr>
          <w:sz w:val="24"/>
          <w:szCs w:val="24"/>
          <w:lang w:val="en-US"/>
          <w:rPrChange w:id="703" w:author="CRIO-Z9" w:date="2014-11-17T09:15:00Z">
            <w:rPr>
              <w:sz w:val="24"/>
              <w:szCs w:val="24"/>
            </w:rPr>
          </w:rPrChange>
        </w:rPr>
        <w:t xml:space="preserve"> </w:t>
      </w:r>
      <w:proofErr w:type="gramStart"/>
      <w:r w:rsidRPr="004B36A1">
        <w:rPr>
          <w:i/>
          <w:sz w:val="24"/>
          <w:szCs w:val="24"/>
          <w:lang w:val="en-US"/>
          <w:rPrChange w:id="704" w:author="CRIO-Z9" w:date="2014-11-17T09:15:00Z">
            <w:rPr>
              <w:i/>
              <w:sz w:val="24"/>
              <w:szCs w:val="24"/>
            </w:rPr>
          </w:rPrChange>
        </w:rPr>
        <w:t>Marine Biology</w:t>
      </w:r>
      <w:r w:rsidRPr="004B36A1">
        <w:rPr>
          <w:sz w:val="24"/>
          <w:szCs w:val="24"/>
          <w:lang w:val="en-US"/>
          <w:rPrChange w:id="705" w:author="CRIO-Z9" w:date="2014-11-17T09:15:00Z">
            <w:rPr>
              <w:sz w:val="24"/>
              <w:szCs w:val="24"/>
            </w:rPr>
          </w:rPrChange>
        </w:rPr>
        <w:t xml:space="preserve">, </w:t>
      </w:r>
      <w:r w:rsidRPr="004B36A1">
        <w:rPr>
          <w:i/>
          <w:sz w:val="24"/>
          <w:szCs w:val="24"/>
          <w:lang w:val="en-US"/>
          <w:rPrChange w:id="706" w:author="CRIO-Z9" w:date="2014-11-17T09:15:00Z">
            <w:rPr>
              <w:i/>
              <w:sz w:val="24"/>
              <w:szCs w:val="24"/>
            </w:rPr>
          </w:rPrChange>
        </w:rPr>
        <w:t>30</w:t>
      </w:r>
      <w:r w:rsidRPr="004B36A1">
        <w:rPr>
          <w:sz w:val="24"/>
          <w:szCs w:val="24"/>
          <w:lang w:val="en-US"/>
          <w:rPrChange w:id="707" w:author="CRIO-Z9" w:date="2014-11-17T09:15:00Z">
            <w:rPr>
              <w:sz w:val="24"/>
              <w:szCs w:val="24"/>
            </w:rPr>
          </w:rPrChange>
        </w:rPr>
        <w:t>(4), 277-291.</w:t>
      </w:r>
      <w:proofErr w:type="gramEnd"/>
    </w:p>
    <w:p w14:paraId="2B16B5E1" w14:textId="77777777" w:rsidR="00E53223" w:rsidRPr="004B36A1" w:rsidRDefault="00E53223">
      <w:pPr>
        <w:spacing w:line="480" w:lineRule="auto"/>
        <w:ind w:left="300" w:hanging="288"/>
        <w:rPr>
          <w:sz w:val="24"/>
          <w:szCs w:val="24"/>
          <w:lang w:val="en-US"/>
          <w:rPrChange w:id="708" w:author="CRIO-Z9" w:date="2014-11-17T09:15:00Z">
            <w:rPr>
              <w:sz w:val="24"/>
              <w:szCs w:val="24"/>
            </w:rPr>
          </w:rPrChange>
        </w:rPr>
      </w:pPr>
      <w:r w:rsidRPr="004B36A1">
        <w:rPr>
          <w:sz w:val="24"/>
          <w:szCs w:val="24"/>
          <w:lang w:val="en-US"/>
          <w:rPrChange w:id="709" w:author="CRIO-Z9" w:date="2014-11-17T09:15:00Z">
            <w:rPr>
              <w:sz w:val="24"/>
              <w:szCs w:val="24"/>
            </w:rPr>
          </w:rPrChange>
        </w:rPr>
        <w:t xml:space="preserve">Madsen, P. B., &amp; Jensen, K. (1987). </w:t>
      </w:r>
      <w:proofErr w:type="gramStart"/>
      <w:r w:rsidRPr="004B36A1">
        <w:rPr>
          <w:sz w:val="24"/>
          <w:szCs w:val="24"/>
          <w:lang w:val="en-US"/>
          <w:rPrChange w:id="710" w:author="CRIO-Z9" w:date="2014-11-17T09:15:00Z">
            <w:rPr>
              <w:sz w:val="24"/>
              <w:szCs w:val="24"/>
            </w:rPr>
          </w:rPrChange>
        </w:rPr>
        <w:t xml:space="preserve">Population dynamics of </w:t>
      </w:r>
      <w:proofErr w:type="spellStart"/>
      <w:r w:rsidRPr="004B36A1">
        <w:rPr>
          <w:sz w:val="24"/>
          <w:szCs w:val="24"/>
          <w:lang w:val="en-US"/>
          <w:rPrChange w:id="711" w:author="CRIO-Z9" w:date="2014-11-17T09:15:00Z">
            <w:rPr>
              <w:sz w:val="24"/>
              <w:szCs w:val="24"/>
            </w:rPr>
          </w:rPrChange>
        </w:rPr>
        <w:t>Macoma</w:t>
      </w:r>
      <w:proofErr w:type="spellEnd"/>
      <w:r w:rsidRPr="004B36A1">
        <w:rPr>
          <w:sz w:val="24"/>
          <w:szCs w:val="24"/>
          <w:lang w:val="en-US"/>
          <w:rPrChange w:id="712" w:author="CRIO-Z9" w:date="2014-11-17T09:15:00Z">
            <w:rPr>
              <w:sz w:val="24"/>
              <w:szCs w:val="24"/>
            </w:rPr>
          </w:rPrChange>
        </w:rPr>
        <w:t xml:space="preserve"> </w:t>
      </w:r>
      <w:proofErr w:type="spellStart"/>
      <w:r w:rsidRPr="004B36A1">
        <w:rPr>
          <w:sz w:val="24"/>
          <w:szCs w:val="24"/>
          <w:lang w:val="en-US"/>
          <w:rPrChange w:id="713" w:author="CRIO-Z9" w:date="2014-11-17T09:15:00Z">
            <w:rPr>
              <w:sz w:val="24"/>
              <w:szCs w:val="24"/>
            </w:rPr>
          </w:rPrChange>
        </w:rPr>
        <w:t>balthica</w:t>
      </w:r>
      <w:proofErr w:type="spellEnd"/>
      <w:r w:rsidRPr="004B36A1">
        <w:rPr>
          <w:sz w:val="24"/>
          <w:szCs w:val="24"/>
          <w:lang w:val="en-US"/>
          <w:rPrChange w:id="714" w:author="CRIO-Z9" w:date="2014-11-17T09:15:00Z">
            <w:rPr>
              <w:sz w:val="24"/>
              <w:szCs w:val="24"/>
            </w:rPr>
          </w:rPrChange>
        </w:rPr>
        <w:t xml:space="preserve"> in the Danish </w:t>
      </w:r>
      <w:proofErr w:type="spellStart"/>
      <w:r w:rsidRPr="004B36A1">
        <w:rPr>
          <w:sz w:val="24"/>
          <w:szCs w:val="24"/>
          <w:lang w:val="en-US"/>
          <w:rPrChange w:id="715" w:author="CRIO-Z9" w:date="2014-11-17T09:15:00Z">
            <w:rPr>
              <w:sz w:val="24"/>
              <w:szCs w:val="24"/>
            </w:rPr>
          </w:rPrChange>
        </w:rPr>
        <w:t>Wadden</w:t>
      </w:r>
      <w:proofErr w:type="spellEnd"/>
      <w:r w:rsidRPr="004B36A1">
        <w:rPr>
          <w:sz w:val="24"/>
          <w:szCs w:val="24"/>
          <w:lang w:val="en-US"/>
          <w:rPrChange w:id="716" w:author="CRIO-Z9" w:date="2014-11-17T09:15:00Z">
            <w:rPr>
              <w:sz w:val="24"/>
              <w:szCs w:val="24"/>
            </w:rPr>
          </w:rPrChange>
        </w:rPr>
        <w:t xml:space="preserve"> Sea in an organically enriched area.</w:t>
      </w:r>
      <w:proofErr w:type="gramEnd"/>
      <w:r w:rsidRPr="004B36A1">
        <w:rPr>
          <w:sz w:val="24"/>
          <w:szCs w:val="24"/>
          <w:lang w:val="en-US"/>
          <w:rPrChange w:id="717" w:author="CRIO-Z9" w:date="2014-11-17T09:15:00Z">
            <w:rPr>
              <w:sz w:val="24"/>
              <w:szCs w:val="24"/>
            </w:rPr>
          </w:rPrChange>
        </w:rPr>
        <w:t xml:space="preserve"> </w:t>
      </w:r>
      <w:proofErr w:type="gramStart"/>
      <w:r w:rsidRPr="004B36A1">
        <w:rPr>
          <w:i/>
          <w:sz w:val="24"/>
          <w:szCs w:val="24"/>
          <w:lang w:val="en-US"/>
          <w:rPrChange w:id="718" w:author="CRIO-Z9" w:date="2014-11-17T09:15:00Z">
            <w:rPr>
              <w:i/>
              <w:sz w:val="24"/>
              <w:szCs w:val="24"/>
            </w:rPr>
          </w:rPrChange>
        </w:rPr>
        <w:t>Ophelia</w:t>
      </w:r>
      <w:r w:rsidRPr="004B36A1">
        <w:rPr>
          <w:sz w:val="24"/>
          <w:szCs w:val="24"/>
          <w:lang w:val="en-US"/>
          <w:rPrChange w:id="719" w:author="CRIO-Z9" w:date="2014-11-17T09:15:00Z">
            <w:rPr>
              <w:sz w:val="24"/>
              <w:szCs w:val="24"/>
            </w:rPr>
          </w:rPrChange>
        </w:rPr>
        <w:t xml:space="preserve">, </w:t>
      </w:r>
      <w:r w:rsidRPr="004B36A1">
        <w:rPr>
          <w:i/>
          <w:sz w:val="24"/>
          <w:szCs w:val="24"/>
          <w:lang w:val="en-US"/>
          <w:rPrChange w:id="720" w:author="CRIO-Z9" w:date="2014-11-17T09:15:00Z">
            <w:rPr>
              <w:i/>
              <w:sz w:val="24"/>
              <w:szCs w:val="24"/>
            </w:rPr>
          </w:rPrChange>
        </w:rPr>
        <w:t>27</w:t>
      </w:r>
      <w:r w:rsidRPr="004B36A1">
        <w:rPr>
          <w:sz w:val="24"/>
          <w:szCs w:val="24"/>
          <w:lang w:val="en-US"/>
          <w:rPrChange w:id="721" w:author="CRIO-Z9" w:date="2014-11-17T09:15:00Z">
            <w:rPr>
              <w:sz w:val="24"/>
              <w:szCs w:val="24"/>
            </w:rPr>
          </w:rPrChange>
        </w:rPr>
        <w:t>(3), 197-208.</w:t>
      </w:r>
      <w:proofErr w:type="gramEnd"/>
    </w:p>
    <w:p w14:paraId="214C4937" w14:textId="77777777" w:rsidR="00E53223" w:rsidRPr="004B36A1" w:rsidRDefault="00E53223">
      <w:pPr>
        <w:spacing w:line="480" w:lineRule="auto"/>
        <w:ind w:left="300" w:hanging="288"/>
        <w:rPr>
          <w:sz w:val="24"/>
          <w:szCs w:val="24"/>
          <w:lang w:val="en-US"/>
          <w:rPrChange w:id="722" w:author="CRIO-Z9" w:date="2014-11-17T09:15:00Z">
            <w:rPr>
              <w:sz w:val="24"/>
              <w:szCs w:val="24"/>
            </w:rPr>
          </w:rPrChange>
        </w:rPr>
      </w:pPr>
      <w:proofErr w:type="spellStart"/>
      <w:r w:rsidRPr="004B36A1">
        <w:rPr>
          <w:sz w:val="24"/>
          <w:szCs w:val="24"/>
          <w:lang w:val="en-US"/>
          <w:rPrChange w:id="723" w:author="CRIO-Z9" w:date="2014-11-17T09:15:00Z">
            <w:rPr>
              <w:sz w:val="24"/>
              <w:szCs w:val="24"/>
            </w:rPr>
          </w:rPrChange>
        </w:rPr>
        <w:t>Malham</w:t>
      </w:r>
      <w:proofErr w:type="spellEnd"/>
      <w:r w:rsidRPr="004B36A1">
        <w:rPr>
          <w:sz w:val="24"/>
          <w:szCs w:val="24"/>
          <w:lang w:val="en-US"/>
          <w:rPrChange w:id="724" w:author="CRIO-Z9" w:date="2014-11-17T09:15:00Z">
            <w:rPr>
              <w:sz w:val="24"/>
              <w:szCs w:val="24"/>
            </w:rPr>
          </w:rPrChange>
        </w:rPr>
        <w:t xml:space="preserve">, S. K., Hutchinson, T. H., and </w:t>
      </w:r>
      <w:proofErr w:type="spellStart"/>
      <w:r w:rsidRPr="004B36A1">
        <w:rPr>
          <w:sz w:val="24"/>
          <w:szCs w:val="24"/>
          <w:lang w:val="en-US"/>
          <w:rPrChange w:id="725" w:author="CRIO-Z9" w:date="2014-11-17T09:15:00Z">
            <w:rPr>
              <w:sz w:val="24"/>
              <w:szCs w:val="24"/>
            </w:rPr>
          </w:rPrChange>
        </w:rPr>
        <w:t>Longshaw</w:t>
      </w:r>
      <w:proofErr w:type="spellEnd"/>
      <w:r w:rsidRPr="004B36A1">
        <w:rPr>
          <w:sz w:val="24"/>
          <w:szCs w:val="24"/>
          <w:lang w:val="en-US"/>
          <w:rPrChange w:id="726" w:author="CRIO-Z9" w:date="2014-11-17T09:15:00Z">
            <w:rPr>
              <w:sz w:val="24"/>
              <w:szCs w:val="24"/>
            </w:rPr>
          </w:rPrChange>
        </w:rPr>
        <w:t xml:space="preserve">, M. (2012). </w:t>
      </w:r>
      <w:proofErr w:type="gramStart"/>
      <w:r w:rsidRPr="004B36A1">
        <w:rPr>
          <w:sz w:val="24"/>
          <w:szCs w:val="24"/>
          <w:lang w:val="en-US"/>
          <w:rPrChange w:id="727" w:author="CRIO-Z9" w:date="2014-11-17T09:15:00Z">
            <w:rPr>
              <w:sz w:val="24"/>
              <w:szCs w:val="24"/>
            </w:rPr>
          </w:rPrChange>
        </w:rPr>
        <w:t>A review of the biology of European cockles (</w:t>
      </w:r>
      <w:proofErr w:type="spellStart"/>
      <w:r w:rsidRPr="004B36A1">
        <w:rPr>
          <w:sz w:val="24"/>
          <w:szCs w:val="24"/>
          <w:lang w:val="en-US"/>
          <w:rPrChange w:id="728" w:author="CRIO-Z9" w:date="2014-11-17T09:15:00Z">
            <w:rPr>
              <w:sz w:val="24"/>
              <w:szCs w:val="24"/>
            </w:rPr>
          </w:rPrChange>
        </w:rPr>
        <w:t>Cerastoderma</w:t>
      </w:r>
      <w:proofErr w:type="spellEnd"/>
      <w:r w:rsidRPr="004B36A1">
        <w:rPr>
          <w:sz w:val="24"/>
          <w:szCs w:val="24"/>
          <w:lang w:val="en-US"/>
          <w:rPrChange w:id="729" w:author="CRIO-Z9" w:date="2014-11-17T09:15:00Z">
            <w:rPr>
              <w:sz w:val="24"/>
              <w:szCs w:val="24"/>
            </w:rPr>
          </w:rPrChange>
        </w:rPr>
        <w:t xml:space="preserve"> spp.).</w:t>
      </w:r>
      <w:proofErr w:type="gramEnd"/>
      <w:r w:rsidRPr="004B36A1">
        <w:rPr>
          <w:sz w:val="24"/>
          <w:szCs w:val="24"/>
          <w:lang w:val="en-US"/>
          <w:rPrChange w:id="730" w:author="CRIO-Z9" w:date="2014-11-17T09:15:00Z">
            <w:rPr>
              <w:sz w:val="24"/>
              <w:szCs w:val="24"/>
            </w:rPr>
          </w:rPrChange>
        </w:rPr>
        <w:t xml:space="preserve"> </w:t>
      </w:r>
      <w:proofErr w:type="gramStart"/>
      <w:r w:rsidRPr="004B36A1">
        <w:rPr>
          <w:i/>
          <w:sz w:val="24"/>
          <w:szCs w:val="24"/>
          <w:lang w:val="en-US"/>
          <w:rPrChange w:id="731" w:author="CRIO-Z9" w:date="2014-11-17T09:15:00Z">
            <w:rPr>
              <w:i/>
              <w:sz w:val="24"/>
              <w:szCs w:val="24"/>
            </w:rPr>
          </w:rPrChange>
        </w:rPr>
        <w:t>Journal of the Marine Biological Association of the United Kingdom</w:t>
      </w:r>
      <w:r w:rsidRPr="004B36A1">
        <w:rPr>
          <w:sz w:val="24"/>
          <w:szCs w:val="24"/>
          <w:lang w:val="en-US"/>
          <w:rPrChange w:id="732" w:author="CRIO-Z9" w:date="2014-11-17T09:15:00Z">
            <w:rPr>
              <w:sz w:val="24"/>
              <w:szCs w:val="24"/>
            </w:rPr>
          </w:rPrChange>
        </w:rPr>
        <w:t xml:space="preserve">, </w:t>
      </w:r>
      <w:r w:rsidRPr="004B36A1">
        <w:rPr>
          <w:i/>
          <w:sz w:val="24"/>
          <w:szCs w:val="24"/>
          <w:lang w:val="en-US"/>
          <w:rPrChange w:id="733" w:author="CRIO-Z9" w:date="2014-11-17T09:15:00Z">
            <w:rPr>
              <w:i/>
              <w:sz w:val="24"/>
              <w:szCs w:val="24"/>
            </w:rPr>
          </w:rPrChange>
        </w:rPr>
        <w:t>92</w:t>
      </w:r>
      <w:r w:rsidRPr="004B36A1">
        <w:rPr>
          <w:sz w:val="24"/>
          <w:szCs w:val="24"/>
          <w:lang w:val="en-US"/>
          <w:rPrChange w:id="734" w:author="CRIO-Z9" w:date="2014-11-17T09:15:00Z">
            <w:rPr>
              <w:sz w:val="24"/>
              <w:szCs w:val="24"/>
            </w:rPr>
          </w:rPrChange>
        </w:rPr>
        <w:t>(07), 1563-1577.</w:t>
      </w:r>
      <w:proofErr w:type="gramEnd"/>
    </w:p>
    <w:p w14:paraId="06A1799B" w14:textId="77777777" w:rsidR="00E53223" w:rsidRPr="004B36A1" w:rsidRDefault="00E53223">
      <w:pPr>
        <w:spacing w:line="480" w:lineRule="auto"/>
        <w:ind w:left="300" w:hanging="288"/>
        <w:rPr>
          <w:sz w:val="24"/>
          <w:szCs w:val="24"/>
          <w:lang w:val="en-US"/>
          <w:rPrChange w:id="735" w:author="CRIO-Z9" w:date="2014-11-17T09:15:00Z">
            <w:rPr>
              <w:sz w:val="24"/>
              <w:szCs w:val="24"/>
            </w:rPr>
          </w:rPrChange>
        </w:rPr>
      </w:pPr>
      <w:proofErr w:type="spellStart"/>
      <w:r w:rsidRPr="004B36A1">
        <w:rPr>
          <w:sz w:val="24"/>
          <w:szCs w:val="24"/>
          <w:lang w:val="en-US"/>
          <w:rPrChange w:id="736" w:author="CRIO-Z9" w:date="2014-11-17T09:15:00Z">
            <w:rPr>
              <w:sz w:val="24"/>
              <w:szCs w:val="24"/>
            </w:rPr>
          </w:rPrChange>
        </w:rPr>
        <w:t>Maximov</w:t>
      </w:r>
      <w:proofErr w:type="spellEnd"/>
      <w:r w:rsidRPr="004B36A1">
        <w:rPr>
          <w:sz w:val="24"/>
          <w:szCs w:val="24"/>
          <w:lang w:val="en-US"/>
          <w:rPrChange w:id="737" w:author="CRIO-Z9" w:date="2014-11-17T09:15:00Z">
            <w:rPr>
              <w:sz w:val="24"/>
              <w:szCs w:val="24"/>
            </w:rPr>
          </w:rPrChange>
        </w:rPr>
        <w:t xml:space="preserve"> A.A. (2009). Changes in bottom communities of the</w:t>
      </w:r>
      <w:r w:rsidRPr="004B36A1">
        <w:rPr>
          <w:sz w:val="24"/>
          <w:szCs w:val="24"/>
          <w:lang w:val="en-US"/>
          <w:rPrChange w:id="738" w:author="CRIO-Z9" w:date="2014-11-17T09:15:00Z">
            <w:rPr>
              <w:sz w:val="24"/>
              <w:szCs w:val="24"/>
            </w:rPr>
          </w:rPrChange>
        </w:rPr>
        <w:cr/>
        <w:t xml:space="preserve"> </w:t>
      </w:r>
      <w:r>
        <w:rPr>
          <w:sz w:val="24"/>
          <w:szCs w:val="24"/>
          <w:lang w:val="en"/>
        </w:rPr>
        <w:t>Eastern gulf of finland after</w:t>
      </w:r>
      <w:r>
        <w:rPr>
          <w:sz w:val="24"/>
          <w:szCs w:val="24"/>
          <w:lang w:val="en"/>
        </w:rPr>
        <w:cr/>
        <w:t xml:space="preserve"> introduction of the polychaete</w:t>
      </w:r>
      <w:r>
        <w:rPr>
          <w:sz w:val="24"/>
          <w:szCs w:val="24"/>
          <w:lang w:val="en"/>
        </w:rPr>
        <w:cr/>
        <w:t xml:space="preserve"> </w:t>
      </w:r>
      <w:r>
        <w:rPr>
          <w:i/>
          <w:iCs/>
          <w:sz w:val="24"/>
          <w:szCs w:val="24"/>
          <w:lang w:val="en"/>
        </w:rPr>
        <w:t>Marenzelleria neglecta</w:t>
      </w:r>
      <w:r>
        <w:rPr>
          <w:sz w:val="24"/>
          <w:szCs w:val="24"/>
          <w:lang w:val="en"/>
        </w:rPr>
        <w:t xml:space="preserve">. </w:t>
      </w:r>
      <w:bookmarkStart w:id="739" w:name="result_box9"/>
      <w:bookmarkEnd w:id="739"/>
      <w:r>
        <w:rPr>
          <w:i/>
          <w:iCs/>
          <w:sz w:val="24"/>
          <w:szCs w:val="24"/>
          <w:lang w:val="en"/>
        </w:rPr>
        <w:t xml:space="preserve">Russian Journal of Biological Invasions. </w:t>
      </w:r>
      <w:r>
        <w:rPr>
          <w:sz w:val="24"/>
          <w:szCs w:val="24"/>
          <w:lang w:val="en"/>
        </w:rPr>
        <w:t>2. 14-22. (in Russian)</w:t>
      </w:r>
    </w:p>
    <w:p w14:paraId="7BC2F2BE" w14:textId="77777777" w:rsidR="00E53223" w:rsidRPr="004B36A1" w:rsidRDefault="00E53223">
      <w:pPr>
        <w:spacing w:line="480" w:lineRule="auto"/>
        <w:ind w:left="300" w:hanging="288"/>
        <w:rPr>
          <w:sz w:val="24"/>
          <w:szCs w:val="24"/>
          <w:lang w:val="en-US"/>
          <w:rPrChange w:id="740" w:author="CRIO-Z9" w:date="2014-11-17T09:15:00Z">
            <w:rPr>
              <w:sz w:val="24"/>
              <w:szCs w:val="24"/>
            </w:rPr>
          </w:rPrChange>
        </w:rPr>
      </w:pPr>
      <w:proofErr w:type="spellStart"/>
      <w:r w:rsidRPr="004B36A1">
        <w:rPr>
          <w:sz w:val="24"/>
          <w:szCs w:val="24"/>
          <w:lang w:val="en-US"/>
          <w:rPrChange w:id="741" w:author="CRIO-Z9" w:date="2014-11-17T09:15:00Z">
            <w:rPr>
              <w:sz w:val="24"/>
              <w:szCs w:val="24"/>
            </w:rPr>
          </w:rPrChange>
        </w:rPr>
        <w:t>Mikkelsen</w:t>
      </w:r>
      <w:proofErr w:type="spellEnd"/>
      <w:r w:rsidRPr="004B36A1">
        <w:rPr>
          <w:sz w:val="24"/>
          <w:szCs w:val="24"/>
          <w:lang w:val="en-US"/>
          <w:rPrChange w:id="742" w:author="CRIO-Z9" w:date="2014-11-17T09:15:00Z">
            <w:rPr>
              <w:sz w:val="24"/>
              <w:szCs w:val="24"/>
            </w:rPr>
          </w:rPrChange>
        </w:rPr>
        <w:t xml:space="preserve">, N., and Pedersen, T. (2004). How can the stock recruitment relationship of the Barents </w:t>
      </w:r>
      <w:r w:rsidRPr="004B36A1">
        <w:rPr>
          <w:sz w:val="24"/>
          <w:szCs w:val="24"/>
          <w:lang w:val="en-US"/>
          <w:rPrChange w:id="743" w:author="CRIO-Z9" w:date="2014-11-17T09:15:00Z">
            <w:rPr>
              <w:sz w:val="24"/>
              <w:szCs w:val="24"/>
            </w:rPr>
          </w:rPrChange>
        </w:rPr>
        <w:lastRenderedPageBreak/>
        <w:t>Sea capelin (</w:t>
      </w:r>
      <w:proofErr w:type="spellStart"/>
      <w:r w:rsidRPr="004B36A1">
        <w:rPr>
          <w:sz w:val="24"/>
          <w:szCs w:val="24"/>
          <w:lang w:val="en-US"/>
          <w:rPrChange w:id="744" w:author="CRIO-Z9" w:date="2014-11-17T09:15:00Z">
            <w:rPr>
              <w:sz w:val="24"/>
              <w:szCs w:val="24"/>
            </w:rPr>
          </w:rPrChange>
        </w:rPr>
        <w:t>Mallotus</w:t>
      </w:r>
      <w:proofErr w:type="spellEnd"/>
      <w:r w:rsidRPr="004B36A1">
        <w:rPr>
          <w:sz w:val="24"/>
          <w:szCs w:val="24"/>
          <w:lang w:val="en-US"/>
          <w:rPrChange w:id="745" w:author="CRIO-Z9" w:date="2014-11-17T09:15:00Z">
            <w:rPr>
              <w:sz w:val="24"/>
              <w:szCs w:val="24"/>
            </w:rPr>
          </w:rPrChange>
        </w:rPr>
        <w:t xml:space="preserve"> </w:t>
      </w:r>
      <w:proofErr w:type="spellStart"/>
      <w:r w:rsidRPr="004B36A1">
        <w:rPr>
          <w:sz w:val="24"/>
          <w:szCs w:val="24"/>
          <w:lang w:val="en-US"/>
          <w:rPrChange w:id="746" w:author="CRIO-Z9" w:date="2014-11-17T09:15:00Z">
            <w:rPr>
              <w:sz w:val="24"/>
              <w:szCs w:val="24"/>
            </w:rPr>
          </w:rPrChange>
        </w:rPr>
        <w:t>villosus</w:t>
      </w:r>
      <w:proofErr w:type="spellEnd"/>
      <w:r w:rsidRPr="004B36A1">
        <w:rPr>
          <w:sz w:val="24"/>
          <w:szCs w:val="24"/>
          <w:lang w:val="en-US"/>
          <w:rPrChange w:id="747" w:author="CRIO-Z9" w:date="2014-11-17T09:15:00Z">
            <w:rPr>
              <w:sz w:val="24"/>
              <w:szCs w:val="24"/>
            </w:rPr>
          </w:rPrChange>
        </w:rPr>
        <w:t>) be improved by incorporating biotic and abiotic factors</w:t>
      </w:r>
      <w:proofErr w:type="gramStart"/>
      <w:r w:rsidRPr="004B36A1">
        <w:rPr>
          <w:sz w:val="24"/>
          <w:szCs w:val="24"/>
          <w:lang w:val="en-US"/>
          <w:rPrChange w:id="748" w:author="CRIO-Z9" w:date="2014-11-17T09:15:00Z">
            <w:rPr>
              <w:sz w:val="24"/>
              <w:szCs w:val="24"/>
            </w:rPr>
          </w:rPrChange>
        </w:rPr>
        <w:t>?.</w:t>
      </w:r>
      <w:proofErr w:type="gramEnd"/>
      <w:r w:rsidRPr="004B36A1">
        <w:rPr>
          <w:sz w:val="24"/>
          <w:szCs w:val="24"/>
          <w:lang w:val="en-US"/>
          <w:rPrChange w:id="749" w:author="CRIO-Z9" w:date="2014-11-17T09:15:00Z">
            <w:rPr>
              <w:sz w:val="24"/>
              <w:szCs w:val="24"/>
            </w:rPr>
          </w:rPrChange>
        </w:rPr>
        <w:t xml:space="preserve"> </w:t>
      </w:r>
      <w:proofErr w:type="gramStart"/>
      <w:r w:rsidRPr="004B36A1">
        <w:rPr>
          <w:i/>
          <w:sz w:val="24"/>
          <w:szCs w:val="24"/>
          <w:lang w:val="en-US"/>
          <w:rPrChange w:id="750" w:author="CRIO-Z9" w:date="2014-11-17T09:15:00Z">
            <w:rPr>
              <w:i/>
              <w:sz w:val="24"/>
              <w:szCs w:val="24"/>
            </w:rPr>
          </w:rPrChange>
        </w:rPr>
        <w:t>Polar Research</w:t>
      </w:r>
      <w:r w:rsidRPr="004B36A1">
        <w:rPr>
          <w:sz w:val="24"/>
          <w:szCs w:val="24"/>
          <w:lang w:val="en-US"/>
          <w:rPrChange w:id="751" w:author="CRIO-Z9" w:date="2014-11-17T09:15:00Z">
            <w:rPr>
              <w:sz w:val="24"/>
              <w:szCs w:val="24"/>
            </w:rPr>
          </w:rPrChange>
        </w:rPr>
        <w:t xml:space="preserve">, </w:t>
      </w:r>
      <w:r w:rsidRPr="004B36A1">
        <w:rPr>
          <w:i/>
          <w:sz w:val="24"/>
          <w:szCs w:val="24"/>
          <w:lang w:val="en-US"/>
          <w:rPrChange w:id="752" w:author="CRIO-Z9" w:date="2014-11-17T09:15:00Z">
            <w:rPr>
              <w:i/>
              <w:sz w:val="24"/>
              <w:szCs w:val="24"/>
            </w:rPr>
          </w:rPrChange>
        </w:rPr>
        <w:t>23</w:t>
      </w:r>
      <w:r w:rsidRPr="004B36A1">
        <w:rPr>
          <w:sz w:val="24"/>
          <w:szCs w:val="24"/>
          <w:lang w:val="en-US"/>
          <w:rPrChange w:id="753" w:author="CRIO-Z9" w:date="2014-11-17T09:15:00Z">
            <w:rPr>
              <w:sz w:val="24"/>
              <w:szCs w:val="24"/>
            </w:rPr>
          </w:rPrChange>
        </w:rPr>
        <w:t>(1), 19-26.</w:t>
      </w:r>
      <w:proofErr w:type="gramEnd"/>
    </w:p>
    <w:p w14:paraId="00E74F26" w14:textId="77777777" w:rsidR="00E53223" w:rsidRPr="004B36A1" w:rsidRDefault="00E53223">
      <w:pPr>
        <w:spacing w:line="480" w:lineRule="auto"/>
        <w:ind w:left="300" w:hanging="288"/>
        <w:rPr>
          <w:sz w:val="24"/>
          <w:szCs w:val="24"/>
          <w:lang w:val="en-US"/>
          <w:rPrChange w:id="754" w:author="CRIO-Z9" w:date="2014-11-17T09:15:00Z">
            <w:rPr>
              <w:sz w:val="24"/>
              <w:szCs w:val="24"/>
            </w:rPr>
          </w:rPrChange>
        </w:rPr>
      </w:pPr>
      <w:proofErr w:type="gramStart"/>
      <w:r w:rsidRPr="004B36A1">
        <w:rPr>
          <w:sz w:val="24"/>
          <w:szCs w:val="24"/>
          <w:lang w:val="en-US"/>
          <w:rPrChange w:id="755" w:author="CRIO-Z9" w:date="2014-11-17T09:15:00Z">
            <w:rPr>
              <w:sz w:val="24"/>
              <w:szCs w:val="24"/>
            </w:rPr>
          </w:rPrChange>
        </w:rPr>
        <w:t xml:space="preserve">De </w:t>
      </w:r>
      <w:proofErr w:type="spellStart"/>
      <w:r w:rsidRPr="004B36A1">
        <w:rPr>
          <w:sz w:val="24"/>
          <w:szCs w:val="24"/>
          <w:lang w:val="en-US"/>
          <w:rPrChange w:id="756" w:author="CRIO-Z9" w:date="2014-11-17T09:15:00Z">
            <w:rPr>
              <w:sz w:val="24"/>
              <w:szCs w:val="24"/>
            </w:rPr>
          </w:rPrChange>
        </w:rPr>
        <w:t>Montaudouin</w:t>
      </w:r>
      <w:proofErr w:type="spellEnd"/>
      <w:r w:rsidRPr="004B36A1">
        <w:rPr>
          <w:sz w:val="24"/>
          <w:szCs w:val="24"/>
          <w:lang w:val="en-US"/>
          <w:rPrChange w:id="757" w:author="CRIO-Z9" w:date="2014-11-17T09:15:00Z">
            <w:rPr>
              <w:sz w:val="24"/>
              <w:szCs w:val="24"/>
            </w:rPr>
          </w:rPrChange>
        </w:rPr>
        <w:t xml:space="preserve">, X., and </w:t>
      </w:r>
      <w:proofErr w:type="spellStart"/>
      <w:r w:rsidRPr="004B36A1">
        <w:rPr>
          <w:sz w:val="24"/>
          <w:szCs w:val="24"/>
          <w:lang w:val="en-US"/>
          <w:rPrChange w:id="758" w:author="CRIO-Z9" w:date="2014-11-17T09:15:00Z">
            <w:rPr>
              <w:sz w:val="24"/>
              <w:szCs w:val="24"/>
            </w:rPr>
          </w:rPrChange>
        </w:rPr>
        <w:t>Bachelet</w:t>
      </w:r>
      <w:proofErr w:type="spellEnd"/>
      <w:r w:rsidRPr="004B36A1">
        <w:rPr>
          <w:sz w:val="24"/>
          <w:szCs w:val="24"/>
          <w:lang w:val="en-US"/>
          <w:rPrChange w:id="759" w:author="CRIO-Z9" w:date="2014-11-17T09:15:00Z">
            <w:rPr>
              <w:sz w:val="24"/>
              <w:szCs w:val="24"/>
            </w:rPr>
          </w:rPrChange>
        </w:rPr>
        <w:t>, G. (1997).</w:t>
      </w:r>
      <w:proofErr w:type="gramEnd"/>
      <w:r w:rsidRPr="004B36A1">
        <w:rPr>
          <w:sz w:val="24"/>
          <w:szCs w:val="24"/>
          <w:lang w:val="en-US"/>
          <w:rPrChange w:id="760" w:author="CRIO-Z9" w:date="2014-11-17T09:15:00Z">
            <w:rPr>
              <w:sz w:val="24"/>
              <w:szCs w:val="24"/>
            </w:rPr>
          </w:rPrChange>
        </w:rPr>
        <w:t xml:space="preserve"> Experimental evidence of complex interactions between biotic and abiotic factors in the dynamics of an intertidal population of the bivalve </w:t>
      </w:r>
      <w:proofErr w:type="spellStart"/>
      <w:r w:rsidRPr="004B36A1">
        <w:rPr>
          <w:sz w:val="24"/>
          <w:szCs w:val="24"/>
          <w:lang w:val="en-US"/>
          <w:rPrChange w:id="761" w:author="CRIO-Z9" w:date="2014-11-17T09:15:00Z">
            <w:rPr>
              <w:sz w:val="24"/>
              <w:szCs w:val="24"/>
            </w:rPr>
          </w:rPrChange>
        </w:rPr>
        <w:t>Cerastoderma</w:t>
      </w:r>
      <w:proofErr w:type="spellEnd"/>
      <w:r w:rsidRPr="004B36A1">
        <w:rPr>
          <w:sz w:val="24"/>
          <w:szCs w:val="24"/>
          <w:lang w:val="en-US"/>
          <w:rPrChange w:id="762" w:author="CRIO-Z9" w:date="2014-11-17T09:15:00Z">
            <w:rPr>
              <w:sz w:val="24"/>
              <w:szCs w:val="24"/>
            </w:rPr>
          </w:rPrChange>
        </w:rPr>
        <w:t xml:space="preserve"> </w:t>
      </w:r>
      <w:proofErr w:type="spellStart"/>
      <w:r w:rsidRPr="004B36A1">
        <w:rPr>
          <w:sz w:val="24"/>
          <w:szCs w:val="24"/>
          <w:lang w:val="en-US"/>
          <w:rPrChange w:id="763" w:author="CRIO-Z9" w:date="2014-11-17T09:15:00Z">
            <w:rPr>
              <w:sz w:val="24"/>
              <w:szCs w:val="24"/>
            </w:rPr>
          </w:rPrChange>
        </w:rPr>
        <w:t>edule</w:t>
      </w:r>
      <w:proofErr w:type="spellEnd"/>
      <w:r w:rsidRPr="004B36A1">
        <w:rPr>
          <w:sz w:val="24"/>
          <w:szCs w:val="24"/>
          <w:lang w:val="en-US"/>
          <w:rPrChange w:id="764" w:author="CRIO-Z9" w:date="2014-11-17T09:15:00Z">
            <w:rPr>
              <w:sz w:val="24"/>
              <w:szCs w:val="24"/>
            </w:rPr>
          </w:rPrChange>
        </w:rPr>
        <w:t xml:space="preserve">. </w:t>
      </w:r>
      <w:proofErr w:type="gramStart"/>
      <w:r w:rsidRPr="004B36A1">
        <w:rPr>
          <w:i/>
          <w:sz w:val="24"/>
          <w:szCs w:val="24"/>
          <w:lang w:val="en-US"/>
          <w:rPrChange w:id="765" w:author="CRIO-Z9" w:date="2014-11-17T09:15:00Z">
            <w:rPr>
              <w:i/>
              <w:sz w:val="24"/>
              <w:szCs w:val="24"/>
            </w:rPr>
          </w:rPrChange>
        </w:rPr>
        <w:t>Oceanographic Literature Review</w:t>
      </w:r>
      <w:r w:rsidRPr="004B36A1">
        <w:rPr>
          <w:sz w:val="24"/>
          <w:szCs w:val="24"/>
          <w:lang w:val="en-US"/>
          <w:rPrChange w:id="766" w:author="CRIO-Z9" w:date="2014-11-17T09:15:00Z">
            <w:rPr>
              <w:sz w:val="24"/>
              <w:szCs w:val="24"/>
            </w:rPr>
          </w:rPrChange>
        </w:rPr>
        <w:t xml:space="preserve">, </w:t>
      </w:r>
      <w:r w:rsidRPr="004B36A1">
        <w:rPr>
          <w:i/>
          <w:sz w:val="24"/>
          <w:szCs w:val="24"/>
          <w:lang w:val="en-US"/>
          <w:rPrChange w:id="767" w:author="CRIO-Z9" w:date="2014-11-17T09:15:00Z">
            <w:rPr>
              <w:i/>
              <w:sz w:val="24"/>
              <w:szCs w:val="24"/>
            </w:rPr>
          </w:rPrChange>
        </w:rPr>
        <w:t>44</w:t>
      </w:r>
      <w:r w:rsidRPr="004B36A1">
        <w:rPr>
          <w:sz w:val="24"/>
          <w:szCs w:val="24"/>
          <w:lang w:val="en-US"/>
          <w:rPrChange w:id="768" w:author="CRIO-Z9" w:date="2014-11-17T09:15:00Z">
            <w:rPr>
              <w:sz w:val="24"/>
              <w:szCs w:val="24"/>
            </w:rPr>
          </w:rPrChange>
        </w:rPr>
        <w:t>(2).</w:t>
      </w:r>
      <w:proofErr w:type="gramEnd"/>
    </w:p>
    <w:p w14:paraId="44D41C7A" w14:textId="77777777" w:rsidR="00E53223" w:rsidRPr="004B36A1" w:rsidRDefault="00E53223">
      <w:pPr>
        <w:spacing w:line="480" w:lineRule="auto"/>
        <w:ind w:left="300" w:hanging="288"/>
        <w:rPr>
          <w:sz w:val="24"/>
          <w:szCs w:val="24"/>
          <w:lang w:val="en-US"/>
          <w:rPrChange w:id="769" w:author="CRIO-Z9" w:date="2014-11-17T09:15:00Z">
            <w:rPr>
              <w:sz w:val="24"/>
              <w:szCs w:val="24"/>
            </w:rPr>
          </w:rPrChange>
        </w:rPr>
      </w:pPr>
      <w:proofErr w:type="spellStart"/>
      <w:r w:rsidRPr="004B36A1">
        <w:rPr>
          <w:sz w:val="24"/>
          <w:szCs w:val="24"/>
          <w:lang w:val="en-US"/>
          <w:rPrChange w:id="770" w:author="CRIO-Z9" w:date="2014-11-17T09:15:00Z">
            <w:rPr>
              <w:sz w:val="24"/>
              <w:szCs w:val="24"/>
            </w:rPr>
          </w:rPrChange>
        </w:rPr>
        <w:t>Nazarova</w:t>
      </w:r>
      <w:proofErr w:type="spellEnd"/>
      <w:r w:rsidRPr="004B36A1">
        <w:rPr>
          <w:sz w:val="24"/>
          <w:szCs w:val="24"/>
          <w:lang w:val="en-US"/>
          <w:rPrChange w:id="771" w:author="CRIO-Z9" w:date="2014-11-17T09:15:00Z">
            <w:rPr>
              <w:sz w:val="24"/>
              <w:szCs w:val="24"/>
            </w:rPr>
          </w:rPrChange>
        </w:rPr>
        <w:t xml:space="preserve"> S., </w:t>
      </w:r>
      <w:proofErr w:type="spellStart"/>
      <w:r w:rsidRPr="004B36A1">
        <w:rPr>
          <w:sz w:val="24"/>
          <w:szCs w:val="24"/>
          <w:lang w:val="en-US"/>
          <w:rPrChange w:id="772" w:author="CRIO-Z9" w:date="2014-11-17T09:15:00Z">
            <w:rPr>
              <w:sz w:val="24"/>
              <w:szCs w:val="24"/>
            </w:rPr>
          </w:rPrChange>
        </w:rPr>
        <w:t>Poloskin</w:t>
      </w:r>
      <w:proofErr w:type="spellEnd"/>
      <w:r w:rsidRPr="004B36A1">
        <w:rPr>
          <w:sz w:val="24"/>
          <w:szCs w:val="24"/>
          <w:lang w:val="en-US"/>
          <w:rPrChange w:id="773" w:author="CRIO-Z9" w:date="2014-11-17T09:15:00Z">
            <w:rPr>
              <w:sz w:val="24"/>
              <w:szCs w:val="24"/>
            </w:rPr>
          </w:rPrChange>
        </w:rPr>
        <w:t xml:space="preserve"> A. (1995). Fluctuations of </w:t>
      </w:r>
      <w:proofErr w:type="spellStart"/>
      <w:r w:rsidRPr="004B36A1">
        <w:rPr>
          <w:sz w:val="24"/>
          <w:szCs w:val="24"/>
          <w:lang w:val="en-US"/>
          <w:rPrChange w:id="774" w:author="CRIO-Z9" w:date="2014-11-17T09:15:00Z">
            <w:rPr>
              <w:sz w:val="24"/>
              <w:szCs w:val="24"/>
            </w:rPr>
          </w:rPrChange>
        </w:rPr>
        <w:t>Macoma</w:t>
      </w:r>
      <w:proofErr w:type="spellEnd"/>
      <w:r w:rsidRPr="004B36A1">
        <w:rPr>
          <w:sz w:val="24"/>
          <w:szCs w:val="24"/>
          <w:lang w:val="en-US"/>
          <w:rPrChange w:id="775" w:author="CRIO-Z9" w:date="2014-11-17T09:15:00Z">
            <w:rPr>
              <w:sz w:val="24"/>
              <w:szCs w:val="24"/>
            </w:rPr>
          </w:rPrChange>
        </w:rPr>
        <w:t xml:space="preserve"> </w:t>
      </w:r>
      <w:proofErr w:type="spellStart"/>
      <w:r w:rsidRPr="004B36A1">
        <w:rPr>
          <w:sz w:val="24"/>
          <w:szCs w:val="24"/>
          <w:lang w:val="en-US"/>
          <w:rPrChange w:id="776" w:author="CRIO-Z9" w:date="2014-11-17T09:15:00Z">
            <w:rPr>
              <w:sz w:val="24"/>
              <w:szCs w:val="24"/>
            </w:rPr>
          </w:rPrChange>
        </w:rPr>
        <w:t>balthica</w:t>
      </w:r>
      <w:proofErr w:type="spellEnd"/>
      <w:r w:rsidRPr="004B36A1">
        <w:rPr>
          <w:sz w:val="24"/>
          <w:szCs w:val="24"/>
          <w:lang w:val="en-US"/>
          <w:rPrChange w:id="777" w:author="CRIO-Z9" w:date="2014-11-17T09:15:00Z">
            <w:rPr>
              <w:sz w:val="24"/>
              <w:szCs w:val="24"/>
            </w:rPr>
          </w:rPrChange>
        </w:rPr>
        <w:t xml:space="preserve"> abundance in </w:t>
      </w:r>
      <w:proofErr w:type="spellStart"/>
      <w:r w:rsidRPr="004B36A1">
        <w:rPr>
          <w:sz w:val="24"/>
          <w:szCs w:val="24"/>
          <w:lang w:val="en-US"/>
          <w:rPrChange w:id="778" w:author="CRIO-Z9" w:date="2014-11-17T09:15:00Z">
            <w:rPr>
              <w:sz w:val="24"/>
              <w:szCs w:val="24"/>
            </w:rPr>
          </w:rPrChange>
        </w:rPr>
        <w:t>Kandalaksha</w:t>
      </w:r>
      <w:proofErr w:type="spellEnd"/>
      <w:r w:rsidRPr="004B36A1">
        <w:rPr>
          <w:sz w:val="24"/>
          <w:szCs w:val="24"/>
          <w:lang w:val="en-US"/>
          <w:rPrChange w:id="779" w:author="CRIO-Z9" w:date="2014-11-17T09:15:00Z">
            <w:rPr>
              <w:sz w:val="24"/>
              <w:szCs w:val="24"/>
            </w:rPr>
          </w:rPrChange>
        </w:rPr>
        <w:t xml:space="preserve"> bay populations (</w:t>
      </w:r>
      <w:proofErr w:type="spellStart"/>
      <w:r w:rsidRPr="004B36A1">
        <w:rPr>
          <w:sz w:val="24"/>
          <w:szCs w:val="24"/>
          <w:lang w:val="en-US"/>
          <w:rPrChange w:id="780" w:author="CRIO-Z9" w:date="2014-11-17T09:15:00Z">
            <w:rPr>
              <w:sz w:val="24"/>
              <w:szCs w:val="24"/>
            </w:rPr>
          </w:rPrChange>
        </w:rPr>
        <w:t>Whire</w:t>
      </w:r>
      <w:proofErr w:type="spellEnd"/>
      <w:r w:rsidRPr="004B36A1">
        <w:rPr>
          <w:sz w:val="24"/>
          <w:szCs w:val="24"/>
          <w:lang w:val="en-US"/>
          <w:rPrChange w:id="781" w:author="CRIO-Z9" w:date="2014-11-17T09:15:00Z">
            <w:rPr>
              <w:sz w:val="24"/>
              <w:szCs w:val="24"/>
            </w:rPr>
          </w:rPrChange>
        </w:rPr>
        <w:t xml:space="preserve"> Sea) In:</w:t>
      </w:r>
      <w:bookmarkStart w:id="782" w:name="result_box7"/>
      <w:bookmarkEnd w:id="782"/>
      <w:r w:rsidRPr="004B36A1">
        <w:rPr>
          <w:sz w:val="24"/>
          <w:szCs w:val="24"/>
          <w:lang w:val="en-US"/>
          <w:rPrChange w:id="783" w:author="CRIO-Z9" w:date="2014-11-17T09:15:00Z">
            <w:rPr>
              <w:sz w:val="24"/>
              <w:szCs w:val="24"/>
            </w:rPr>
          </w:rPrChange>
        </w:rPr>
        <w:t xml:space="preserve"> </w:t>
      </w:r>
      <w:r>
        <w:rPr>
          <w:i/>
          <w:iCs/>
          <w:sz w:val="24"/>
          <w:szCs w:val="24"/>
          <w:lang w:val="en"/>
        </w:rPr>
        <w:t>Abstracts of Scientific Session VI of the Marine Biological Station of St. Petersburg State University.</w:t>
      </w:r>
      <w:r>
        <w:rPr>
          <w:sz w:val="24"/>
          <w:szCs w:val="24"/>
          <w:lang w:val="en"/>
        </w:rPr>
        <w:t xml:space="preserve"> St-Petersburg: St-Petersburg State University Press. pp.</w:t>
      </w:r>
      <w:r w:rsidRPr="004B36A1">
        <w:rPr>
          <w:sz w:val="24"/>
          <w:szCs w:val="24"/>
          <w:lang w:val="en-US"/>
          <w:rPrChange w:id="784" w:author="CRIO-Z9" w:date="2014-11-17T09:15:00Z">
            <w:rPr>
              <w:sz w:val="24"/>
              <w:szCs w:val="24"/>
            </w:rPr>
          </w:rPrChange>
        </w:rPr>
        <w:t>51-52. (</w:t>
      </w:r>
      <w:proofErr w:type="gramStart"/>
      <w:r w:rsidRPr="004B36A1">
        <w:rPr>
          <w:sz w:val="24"/>
          <w:szCs w:val="24"/>
          <w:lang w:val="en-US"/>
          <w:rPrChange w:id="785" w:author="CRIO-Z9" w:date="2014-11-17T09:15:00Z">
            <w:rPr>
              <w:sz w:val="24"/>
              <w:szCs w:val="24"/>
            </w:rPr>
          </w:rPrChange>
        </w:rPr>
        <w:t>in</w:t>
      </w:r>
      <w:proofErr w:type="gramEnd"/>
      <w:r w:rsidRPr="004B36A1">
        <w:rPr>
          <w:sz w:val="24"/>
          <w:szCs w:val="24"/>
          <w:lang w:val="en-US"/>
          <w:rPrChange w:id="786" w:author="CRIO-Z9" w:date="2014-11-17T09:15:00Z">
            <w:rPr>
              <w:sz w:val="24"/>
              <w:szCs w:val="24"/>
            </w:rPr>
          </w:rPrChange>
        </w:rPr>
        <w:t xml:space="preserve"> Russian)</w:t>
      </w:r>
    </w:p>
    <w:p w14:paraId="18554C97" w14:textId="77777777" w:rsidR="00E53223" w:rsidRPr="004B36A1" w:rsidRDefault="00E53223">
      <w:pPr>
        <w:spacing w:line="480" w:lineRule="auto"/>
        <w:ind w:left="300" w:hanging="288"/>
        <w:rPr>
          <w:sz w:val="24"/>
          <w:szCs w:val="24"/>
          <w:lang w:val="en-US"/>
          <w:rPrChange w:id="787" w:author="CRIO-Z9" w:date="2014-11-17T09:15:00Z">
            <w:rPr>
              <w:sz w:val="24"/>
              <w:szCs w:val="24"/>
            </w:rPr>
          </w:rPrChange>
        </w:rPr>
      </w:pPr>
      <w:proofErr w:type="spellStart"/>
      <w:r w:rsidRPr="004B36A1">
        <w:rPr>
          <w:sz w:val="24"/>
          <w:szCs w:val="24"/>
          <w:lang w:val="da-DK"/>
          <w:rPrChange w:id="788" w:author="CRIO-Z9" w:date="2014-11-17T09:15:00Z">
            <w:rPr>
              <w:sz w:val="24"/>
              <w:szCs w:val="24"/>
            </w:rPr>
          </w:rPrChange>
        </w:rPr>
        <w:t>Nikula</w:t>
      </w:r>
      <w:proofErr w:type="spellEnd"/>
      <w:r w:rsidRPr="004B36A1">
        <w:rPr>
          <w:sz w:val="24"/>
          <w:szCs w:val="24"/>
          <w:lang w:val="da-DK"/>
          <w:rPrChange w:id="789" w:author="CRIO-Z9" w:date="2014-11-17T09:15:00Z">
            <w:rPr>
              <w:sz w:val="24"/>
              <w:szCs w:val="24"/>
            </w:rPr>
          </w:rPrChange>
        </w:rPr>
        <w:t xml:space="preserve">, R., </w:t>
      </w:r>
      <w:proofErr w:type="spellStart"/>
      <w:r w:rsidRPr="004B36A1">
        <w:rPr>
          <w:sz w:val="24"/>
          <w:szCs w:val="24"/>
          <w:lang w:val="da-DK"/>
          <w:rPrChange w:id="790" w:author="CRIO-Z9" w:date="2014-11-17T09:15:00Z">
            <w:rPr>
              <w:sz w:val="24"/>
              <w:szCs w:val="24"/>
            </w:rPr>
          </w:rPrChange>
        </w:rPr>
        <w:t>Strelkov</w:t>
      </w:r>
      <w:proofErr w:type="spellEnd"/>
      <w:r w:rsidRPr="004B36A1">
        <w:rPr>
          <w:sz w:val="24"/>
          <w:szCs w:val="24"/>
          <w:lang w:val="da-DK"/>
          <w:rPrChange w:id="791" w:author="CRIO-Z9" w:date="2014-11-17T09:15:00Z">
            <w:rPr>
              <w:sz w:val="24"/>
              <w:szCs w:val="24"/>
            </w:rPr>
          </w:rPrChange>
        </w:rPr>
        <w:t xml:space="preserve">, P., and </w:t>
      </w:r>
      <w:proofErr w:type="spellStart"/>
      <w:r w:rsidRPr="004B36A1">
        <w:rPr>
          <w:sz w:val="24"/>
          <w:szCs w:val="24"/>
          <w:lang w:val="da-DK"/>
          <w:rPrChange w:id="792" w:author="CRIO-Z9" w:date="2014-11-17T09:15:00Z">
            <w:rPr>
              <w:sz w:val="24"/>
              <w:szCs w:val="24"/>
            </w:rPr>
          </w:rPrChange>
        </w:rPr>
        <w:t>Väinölä</w:t>
      </w:r>
      <w:proofErr w:type="spellEnd"/>
      <w:r w:rsidRPr="004B36A1">
        <w:rPr>
          <w:sz w:val="24"/>
          <w:szCs w:val="24"/>
          <w:lang w:val="da-DK"/>
          <w:rPrChange w:id="793" w:author="CRIO-Z9" w:date="2014-11-17T09:15:00Z">
            <w:rPr>
              <w:sz w:val="24"/>
              <w:szCs w:val="24"/>
            </w:rPr>
          </w:rPrChange>
        </w:rPr>
        <w:t xml:space="preserve">, R. (2007). </w:t>
      </w:r>
      <w:r w:rsidRPr="004B36A1">
        <w:rPr>
          <w:sz w:val="24"/>
          <w:szCs w:val="24"/>
          <w:lang w:val="en-US"/>
          <w:rPrChange w:id="794" w:author="CRIO-Z9" w:date="2014-11-17T09:15:00Z">
            <w:rPr>
              <w:sz w:val="24"/>
              <w:szCs w:val="24"/>
            </w:rPr>
          </w:rPrChange>
        </w:rPr>
        <w:t xml:space="preserve">Diversity and trans‐arctic invasion history of mitochondrial lineages in the north </w:t>
      </w:r>
      <w:proofErr w:type="spellStart"/>
      <w:proofErr w:type="gramStart"/>
      <w:r w:rsidRPr="004B36A1">
        <w:rPr>
          <w:sz w:val="24"/>
          <w:szCs w:val="24"/>
          <w:lang w:val="en-US"/>
          <w:rPrChange w:id="795" w:author="CRIO-Z9" w:date="2014-11-17T09:15:00Z">
            <w:rPr>
              <w:sz w:val="24"/>
              <w:szCs w:val="24"/>
            </w:rPr>
          </w:rPrChange>
        </w:rPr>
        <w:t>atlantic</w:t>
      </w:r>
      <w:proofErr w:type="spellEnd"/>
      <w:proofErr w:type="gramEnd"/>
      <w:r w:rsidRPr="004B36A1">
        <w:rPr>
          <w:sz w:val="24"/>
          <w:szCs w:val="24"/>
          <w:lang w:val="en-US"/>
          <w:rPrChange w:id="796" w:author="CRIO-Z9" w:date="2014-11-17T09:15:00Z">
            <w:rPr>
              <w:sz w:val="24"/>
              <w:szCs w:val="24"/>
            </w:rPr>
          </w:rPrChange>
        </w:rPr>
        <w:t xml:space="preserve"> </w:t>
      </w:r>
      <w:proofErr w:type="spellStart"/>
      <w:r w:rsidRPr="004B36A1">
        <w:rPr>
          <w:sz w:val="24"/>
          <w:szCs w:val="24"/>
          <w:lang w:val="en-US"/>
          <w:rPrChange w:id="797" w:author="CRIO-Z9" w:date="2014-11-17T09:15:00Z">
            <w:rPr>
              <w:sz w:val="24"/>
              <w:szCs w:val="24"/>
            </w:rPr>
          </w:rPrChange>
        </w:rPr>
        <w:t>Macoma</w:t>
      </w:r>
      <w:proofErr w:type="spellEnd"/>
      <w:r w:rsidRPr="004B36A1">
        <w:rPr>
          <w:sz w:val="24"/>
          <w:szCs w:val="24"/>
          <w:lang w:val="en-US"/>
          <w:rPrChange w:id="798" w:author="CRIO-Z9" w:date="2014-11-17T09:15:00Z">
            <w:rPr>
              <w:sz w:val="24"/>
              <w:szCs w:val="24"/>
            </w:rPr>
          </w:rPrChange>
        </w:rPr>
        <w:t xml:space="preserve"> </w:t>
      </w:r>
      <w:proofErr w:type="spellStart"/>
      <w:r w:rsidRPr="004B36A1">
        <w:rPr>
          <w:sz w:val="24"/>
          <w:szCs w:val="24"/>
          <w:lang w:val="en-US"/>
          <w:rPrChange w:id="799" w:author="CRIO-Z9" w:date="2014-11-17T09:15:00Z">
            <w:rPr>
              <w:sz w:val="24"/>
              <w:szCs w:val="24"/>
            </w:rPr>
          </w:rPrChange>
        </w:rPr>
        <w:t>balthica</w:t>
      </w:r>
      <w:proofErr w:type="spellEnd"/>
      <w:r w:rsidRPr="004B36A1">
        <w:rPr>
          <w:sz w:val="24"/>
          <w:szCs w:val="24"/>
          <w:lang w:val="en-US"/>
          <w:rPrChange w:id="800" w:author="CRIO-Z9" w:date="2014-11-17T09:15:00Z">
            <w:rPr>
              <w:sz w:val="24"/>
              <w:szCs w:val="24"/>
            </w:rPr>
          </w:rPrChange>
        </w:rPr>
        <w:t xml:space="preserve"> complex (</w:t>
      </w:r>
      <w:proofErr w:type="spellStart"/>
      <w:r w:rsidRPr="004B36A1">
        <w:rPr>
          <w:sz w:val="24"/>
          <w:szCs w:val="24"/>
          <w:lang w:val="en-US"/>
          <w:rPrChange w:id="801" w:author="CRIO-Z9" w:date="2014-11-17T09:15:00Z">
            <w:rPr>
              <w:sz w:val="24"/>
              <w:szCs w:val="24"/>
            </w:rPr>
          </w:rPrChange>
        </w:rPr>
        <w:t>Bivalvia</w:t>
      </w:r>
      <w:proofErr w:type="spellEnd"/>
      <w:r w:rsidRPr="004B36A1">
        <w:rPr>
          <w:sz w:val="24"/>
          <w:szCs w:val="24"/>
          <w:lang w:val="en-US"/>
          <w:rPrChange w:id="802" w:author="CRIO-Z9" w:date="2014-11-17T09:15:00Z">
            <w:rPr>
              <w:sz w:val="24"/>
              <w:szCs w:val="24"/>
            </w:rPr>
          </w:rPrChange>
        </w:rPr>
        <w:t xml:space="preserve">: </w:t>
      </w:r>
      <w:proofErr w:type="spellStart"/>
      <w:r w:rsidRPr="004B36A1">
        <w:rPr>
          <w:sz w:val="24"/>
          <w:szCs w:val="24"/>
          <w:lang w:val="en-US"/>
          <w:rPrChange w:id="803" w:author="CRIO-Z9" w:date="2014-11-17T09:15:00Z">
            <w:rPr>
              <w:sz w:val="24"/>
              <w:szCs w:val="24"/>
            </w:rPr>
          </w:rPrChange>
        </w:rPr>
        <w:t>Tellinidae</w:t>
      </w:r>
      <w:proofErr w:type="spellEnd"/>
      <w:r w:rsidRPr="004B36A1">
        <w:rPr>
          <w:sz w:val="24"/>
          <w:szCs w:val="24"/>
          <w:lang w:val="en-US"/>
          <w:rPrChange w:id="804" w:author="CRIO-Z9" w:date="2014-11-17T09:15:00Z">
            <w:rPr>
              <w:sz w:val="24"/>
              <w:szCs w:val="24"/>
            </w:rPr>
          </w:rPrChange>
        </w:rPr>
        <w:t xml:space="preserve">). </w:t>
      </w:r>
      <w:proofErr w:type="gramStart"/>
      <w:r w:rsidRPr="004B36A1">
        <w:rPr>
          <w:i/>
          <w:sz w:val="24"/>
          <w:szCs w:val="24"/>
          <w:lang w:val="en-US"/>
          <w:rPrChange w:id="805" w:author="CRIO-Z9" w:date="2014-11-17T09:15:00Z">
            <w:rPr>
              <w:i/>
              <w:sz w:val="24"/>
              <w:szCs w:val="24"/>
            </w:rPr>
          </w:rPrChange>
        </w:rPr>
        <w:t>Evolution</w:t>
      </w:r>
      <w:r w:rsidRPr="004B36A1">
        <w:rPr>
          <w:sz w:val="24"/>
          <w:szCs w:val="24"/>
          <w:lang w:val="en-US"/>
          <w:rPrChange w:id="806" w:author="CRIO-Z9" w:date="2014-11-17T09:15:00Z">
            <w:rPr>
              <w:sz w:val="24"/>
              <w:szCs w:val="24"/>
            </w:rPr>
          </w:rPrChange>
        </w:rPr>
        <w:t xml:space="preserve">, </w:t>
      </w:r>
      <w:r w:rsidRPr="004B36A1">
        <w:rPr>
          <w:i/>
          <w:sz w:val="24"/>
          <w:szCs w:val="24"/>
          <w:lang w:val="en-US"/>
          <w:rPrChange w:id="807" w:author="CRIO-Z9" w:date="2014-11-17T09:15:00Z">
            <w:rPr>
              <w:i/>
              <w:sz w:val="24"/>
              <w:szCs w:val="24"/>
            </w:rPr>
          </w:rPrChange>
        </w:rPr>
        <w:t>61</w:t>
      </w:r>
      <w:r w:rsidRPr="004B36A1">
        <w:rPr>
          <w:sz w:val="24"/>
          <w:szCs w:val="24"/>
          <w:lang w:val="en-US"/>
          <w:rPrChange w:id="808" w:author="CRIO-Z9" w:date="2014-11-17T09:15:00Z">
            <w:rPr>
              <w:sz w:val="24"/>
              <w:szCs w:val="24"/>
            </w:rPr>
          </w:rPrChange>
        </w:rPr>
        <w:t>(4), 928-941.</w:t>
      </w:r>
      <w:proofErr w:type="gramEnd"/>
    </w:p>
    <w:p w14:paraId="1B67FAC0" w14:textId="77777777" w:rsidR="00E53223" w:rsidRPr="004B36A1" w:rsidRDefault="00E53223">
      <w:pPr>
        <w:spacing w:line="480" w:lineRule="auto"/>
        <w:ind w:left="300" w:hanging="288"/>
        <w:rPr>
          <w:sz w:val="24"/>
          <w:szCs w:val="24"/>
          <w:lang w:val="en-US"/>
          <w:rPrChange w:id="809" w:author="CRIO-Z9" w:date="2014-11-17T09:15:00Z">
            <w:rPr>
              <w:sz w:val="24"/>
              <w:szCs w:val="24"/>
            </w:rPr>
          </w:rPrChange>
        </w:rPr>
      </w:pPr>
      <w:proofErr w:type="spellStart"/>
      <w:r w:rsidRPr="004B36A1">
        <w:rPr>
          <w:sz w:val="24"/>
          <w:szCs w:val="24"/>
          <w:lang w:val="en-US"/>
          <w:rPrChange w:id="810" w:author="CRIO-Z9" w:date="2014-11-17T09:15:00Z">
            <w:rPr>
              <w:sz w:val="24"/>
              <w:szCs w:val="24"/>
            </w:rPr>
          </w:rPrChange>
        </w:rPr>
        <w:t>Olafsson</w:t>
      </w:r>
      <w:proofErr w:type="spellEnd"/>
      <w:r w:rsidRPr="004B36A1">
        <w:rPr>
          <w:sz w:val="24"/>
          <w:szCs w:val="24"/>
          <w:lang w:val="en-US"/>
          <w:rPrChange w:id="811" w:author="CRIO-Z9" w:date="2014-11-17T09:15:00Z">
            <w:rPr>
              <w:sz w:val="24"/>
              <w:szCs w:val="24"/>
            </w:rPr>
          </w:rPrChange>
        </w:rPr>
        <w:t>, E. B., 1989. Contrasting influences of suspension-</w:t>
      </w:r>
      <w:r w:rsidRPr="004B36A1">
        <w:rPr>
          <w:sz w:val="24"/>
          <w:szCs w:val="24"/>
          <w:lang w:val="en-US"/>
          <w:rPrChange w:id="812" w:author="CRIO-Z9" w:date="2014-11-17T09:15:00Z">
            <w:rPr>
              <w:sz w:val="24"/>
              <w:szCs w:val="24"/>
            </w:rPr>
          </w:rPrChange>
        </w:rPr>
        <w:cr/>
      </w:r>
      <w:proofErr w:type="gramStart"/>
      <w:r w:rsidRPr="004B36A1">
        <w:rPr>
          <w:sz w:val="24"/>
          <w:szCs w:val="24"/>
          <w:lang w:val="en-US"/>
          <w:rPrChange w:id="813" w:author="CRIO-Z9" w:date="2014-11-17T09:15:00Z">
            <w:rPr>
              <w:sz w:val="24"/>
              <w:szCs w:val="24"/>
            </w:rPr>
          </w:rPrChange>
        </w:rPr>
        <w:t>feeding</w:t>
      </w:r>
      <w:proofErr w:type="gramEnd"/>
      <w:r w:rsidRPr="004B36A1">
        <w:rPr>
          <w:sz w:val="24"/>
          <w:szCs w:val="24"/>
          <w:lang w:val="en-US"/>
          <w:rPrChange w:id="814" w:author="CRIO-Z9" w:date="2014-11-17T09:15:00Z">
            <w:rPr>
              <w:sz w:val="24"/>
              <w:szCs w:val="24"/>
            </w:rPr>
          </w:rPrChange>
        </w:rPr>
        <w:t xml:space="preserve"> and deposit-feeding populations of </w:t>
      </w:r>
      <w:proofErr w:type="spellStart"/>
      <w:r w:rsidRPr="004B36A1">
        <w:rPr>
          <w:sz w:val="24"/>
          <w:szCs w:val="24"/>
          <w:lang w:val="en-US"/>
          <w:rPrChange w:id="815" w:author="CRIO-Z9" w:date="2014-11-17T09:15:00Z">
            <w:rPr>
              <w:sz w:val="24"/>
              <w:szCs w:val="24"/>
            </w:rPr>
          </w:rPrChange>
        </w:rPr>
        <w:t>Macoma</w:t>
      </w:r>
      <w:proofErr w:type="spellEnd"/>
      <w:r w:rsidRPr="004B36A1">
        <w:rPr>
          <w:sz w:val="24"/>
          <w:szCs w:val="24"/>
          <w:lang w:val="en-US"/>
          <w:rPrChange w:id="816" w:author="CRIO-Z9" w:date="2014-11-17T09:15:00Z">
            <w:rPr>
              <w:sz w:val="24"/>
              <w:szCs w:val="24"/>
            </w:rPr>
          </w:rPrChange>
        </w:rPr>
        <w:t xml:space="preserve"> </w:t>
      </w:r>
      <w:proofErr w:type="spellStart"/>
      <w:r w:rsidRPr="004B36A1">
        <w:rPr>
          <w:sz w:val="24"/>
          <w:szCs w:val="24"/>
          <w:lang w:val="en-US"/>
          <w:rPrChange w:id="817" w:author="CRIO-Z9" w:date="2014-11-17T09:15:00Z">
            <w:rPr>
              <w:sz w:val="24"/>
              <w:szCs w:val="24"/>
            </w:rPr>
          </w:rPrChange>
        </w:rPr>
        <w:t>balthica</w:t>
      </w:r>
      <w:proofErr w:type="spellEnd"/>
      <w:r w:rsidRPr="004B36A1">
        <w:rPr>
          <w:sz w:val="24"/>
          <w:szCs w:val="24"/>
          <w:lang w:val="en-US"/>
          <w:rPrChange w:id="818" w:author="CRIO-Z9" w:date="2014-11-17T09:15:00Z">
            <w:rPr>
              <w:sz w:val="24"/>
              <w:szCs w:val="24"/>
            </w:rPr>
          </w:rPrChange>
        </w:rPr>
        <w:t xml:space="preserve"> on </w:t>
      </w:r>
      <w:proofErr w:type="spellStart"/>
      <w:r w:rsidRPr="004B36A1">
        <w:rPr>
          <w:sz w:val="24"/>
          <w:szCs w:val="24"/>
          <w:lang w:val="en-US"/>
          <w:rPrChange w:id="819" w:author="CRIO-Z9" w:date="2014-11-17T09:15:00Z">
            <w:rPr>
              <w:sz w:val="24"/>
              <w:szCs w:val="24"/>
            </w:rPr>
          </w:rPrChange>
        </w:rPr>
        <w:t>infaunal</w:t>
      </w:r>
      <w:proofErr w:type="spellEnd"/>
      <w:r w:rsidRPr="004B36A1">
        <w:rPr>
          <w:sz w:val="24"/>
          <w:szCs w:val="24"/>
          <w:lang w:val="en-US"/>
          <w:rPrChange w:id="820" w:author="CRIO-Z9" w:date="2014-11-17T09:15:00Z">
            <w:rPr>
              <w:sz w:val="24"/>
              <w:szCs w:val="24"/>
            </w:rPr>
          </w:rPrChange>
        </w:rPr>
        <w:t xml:space="preserve"> recruitment. </w:t>
      </w:r>
      <w:r w:rsidRPr="004B36A1">
        <w:rPr>
          <w:i/>
          <w:iCs/>
          <w:sz w:val="24"/>
          <w:szCs w:val="24"/>
          <w:lang w:val="en-US"/>
          <w:rPrChange w:id="821" w:author="CRIO-Z9" w:date="2014-11-17T09:15:00Z">
            <w:rPr>
              <w:i/>
              <w:iCs/>
              <w:sz w:val="24"/>
              <w:szCs w:val="24"/>
            </w:rPr>
          </w:rPrChange>
        </w:rPr>
        <w:t>Marine Ecology Progress</w:t>
      </w:r>
      <w:r w:rsidRPr="004B36A1">
        <w:rPr>
          <w:i/>
          <w:iCs/>
          <w:sz w:val="24"/>
          <w:szCs w:val="24"/>
          <w:lang w:val="en-US"/>
          <w:rPrChange w:id="822" w:author="CRIO-Z9" w:date="2014-11-17T09:15:00Z">
            <w:rPr>
              <w:i/>
              <w:iCs/>
              <w:sz w:val="24"/>
              <w:szCs w:val="24"/>
            </w:rPr>
          </w:rPrChange>
        </w:rPr>
        <w:cr/>
        <w:t xml:space="preserve"> Series</w:t>
      </w:r>
      <w:r w:rsidRPr="004B36A1">
        <w:rPr>
          <w:sz w:val="24"/>
          <w:szCs w:val="24"/>
          <w:lang w:val="en-US"/>
          <w:rPrChange w:id="823" w:author="CRIO-Z9" w:date="2014-11-17T09:15:00Z">
            <w:rPr>
              <w:sz w:val="24"/>
              <w:szCs w:val="24"/>
            </w:rPr>
          </w:rPrChange>
        </w:rPr>
        <w:t>. 55. 171–179.</w:t>
      </w:r>
    </w:p>
    <w:p w14:paraId="7F0B4C92" w14:textId="77777777" w:rsidR="00E53223" w:rsidRPr="004B36A1" w:rsidRDefault="00E53223">
      <w:pPr>
        <w:spacing w:line="480" w:lineRule="auto"/>
        <w:ind w:left="300" w:hanging="288"/>
        <w:rPr>
          <w:sz w:val="24"/>
          <w:szCs w:val="24"/>
          <w:lang w:val="en-US"/>
          <w:rPrChange w:id="824" w:author="CRIO-Z9" w:date="2014-11-17T09:15:00Z">
            <w:rPr>
              <w:sz w:val="24"/>
              <w:szCs w:val="24"/>
            </w:rPr>
          </w:rPrChange>
        </w:rPr>
      </w:pPr>
      <w:proofErr w:type="gramStart"/>
      <w:r w:rsidRPr="004B36A1">
        <w:rPr>
          <w:sz w:val="24"/>
          <w:szCs w:val="24"/>
          <w:lang w:val="en-US"/>
          <w:rPrChange w:id="825" w:author="CRIO-Z9" w:date="2014-11-17T09:15:00Z">
            <w:rPr>
              <w:sz w:val="24"/>
              <w:szCs w:val="24"/>
            </w:rPr>
          </w:rPrChange>
        </w:rPr>
        <w:t>de</w:t>
      </w:r>
      <w:proofErr w:type="gramEnd"/>
      <w:r w:rsidRPr="004B36A1">
        <w:rPr>
          <w:sz w:val="24"/>
          <w:szCs w:val="24"/>
          <w:lang w:val="en-US"/>
          <w:rPrChange w:id="826" w:author="CRIO-Z9" w:date="2014-11-17T09:15:00Z">
            <w:rPr>
              <w:sz w:val="24"/>
              <w:szCs w:val="24"/>
            </w:rPr>
          </w:rPrChange>
        </w:rPr>
        <w:t>-la-Ossa-</w:t>
      </w:r>
      <w:proofErr w:type="spellStart"/>
      <w:r w:rsidRPr="004B36A1">
        <w:rPr>
          <w:sz w:val="24"/>
          <w:szCs w:val="24"/>
          <w:lang w:val="en-US"/>
          <w:rPrChange w:id="827" w:author="CRIO-Z9" w:date="2014-11-17T09:15:00Z">
            <w:rPr>
              <w:sz w:val="24"/>
              <w:szCs w:val="24"/>
            </w:rPr>
          </w:rPrChange>
        </w:rPr>
        <w:t>Carretero</w:t>
      </w:r>
      <w:proofErr w:type="spellEnd"/>
      <w:r w:rsidRPr="004B36A1">
        <w:rPr>
          <w:sz w:val="24"/>
          <w:szCs w:val="24"/>
          <w:lang w:val="en-US"/>
          <w:rPrChange w:id="828" w:author="CRIO-Z9" w:date="2014-11-17T09:15:00Z">
            <w:rPr>
              <w:sz w:val="24"/>
              <w:szCs w:val="24"/>
            </w:rPr>
          </w:rPrChange>
        </w:rPr>
        <w:t>, J. A., Del-</w:t>
      </w:r>
      <w:proofErr w:type="spellStart"/>
      <w:r w:rsidRPr="004B36A1">
        <w:rPr>
          <w:sz w:val="24"/>
          <w:szCs w:val="24"/>
          <w:lang w:val="en-US"/>
          <w:rPrChange w:id="829" w:author="CRIO-Z9" w:date="2014-11-17T09:15:00Z">
            <w:rPr>
              <w:sz w:val="24"/>
              <w:szCs w:val="24"/>
            </w:rPr>
          </w:rPrChange>
        </w:rPr>
        <w:t>Pilar</w:t>
      </w:r>
      <w:proofErr w:type="spellEnd"/>
      <w:r w:rsidRPr="004B36A1">
        <w:rPr>
          <w:sz w:val="24"/>
          <w:szCs w:val="24"/>
          <w:lang w:val="en-US"/>
          <w:rPrChange w:id="830" w:author="CRIO-Z9" w:date="2014-11-17T09:15:00Z">
            <w:rPr>
              <w:sz w:val="24"/>
              <w:szCs w:val="24"/>
            </w:rPr>
          </w:rPrChange>
        </w:rPr>
        <w:t>-</w:t>
      </w:r>
      <w:proofErr w:type="spellStart"/>
      <w:r w:rsidRPr="004B36A1">
        <w:rPr>
          <w:sz w:val="24"/>
          <w:szCs w:val="24"/>
          <w:lang w:val="en-US"/>
          <w:rPrChange w:id="831" w:author="CRIO-Z9" w:date="2014-11-17T09:15:00Z">
            <w:rPr>
              <w:sz w:val="24"/>
              <w:szCs w:val="24"/>
            </w:rPr>
          </w:rPrChange>
        </w:rPr>
        <w:t>Ruso</w:t>
      </w:r>
      <w:proofErr w:type="spellEnd"/>
      <w:r w:rsidRPr="004B36A1">
        <w:rPr>
          <w:sz w:val="24"/>
          <w:szCs w:val="24"/>
          <w:lang w:val="en-US"/>
          <w:rPrChange w:id="832" w:author="CRIO-Z9" w:date="2014-11-17T09:15:00Z">
            <w:rPr>
              <w:sz w:val="24"/>
              <w:szCs w:val="24"/>
            </w:rPr>
          </w:rPrChange>
        </w:rPr>
        <w:t xml:space="preserve">, Y., </w:t>
      </w:r>
      <w:proofErr w:type="spellStart"/>
      <w:r w:rsidRPr="004B36A1">
        <w:rPr>
          <w:sz w:val="24"/>
          <w:szCs w:val="24"/>
          <w:lang w:val="en-US"/>
          <w:rPrChange w:id="833" w:author="CRIO-Z9" w:date="2014-11-17T09:15:00Z">
            <w:rPr>
              <w:sz w:val="24"/>
              <w:szCs w:val="24"/>
            </w:rPr>
          </w:rPrChange>
        </w:rPr>
        <w:t>Giménez-Casalduero</w:t>
      </w:r>
      <w:proofErr w:type="spellEnd"/>
      <w:r w:rsidRPr="004B36A1">
        <w:rPr>
          <w:sz w:val="24"/>
          <w:szCs w:val="24"/>
          <w:lang w:val="en-US"/>
          <w:rPrChange w:id="834" w:author="CRIO-Z9" w:date="2014-11-17T09:15:00Z">
            <w:rPr>
              <w:sz w:val="24"/>
              <w:szCs w:val="24"/>
            </w:rPr>
          </w:rPrChange>
        </w:rPr>
        <w:t>, F., and Sánchez-</w:t>
      </w:r>
      <w:proofErr w:type="spellStart"/>
      <w:r w:rsidRPr="004B36A1">
        <w:rPr>
          <w:sz w:val="24"/>
          <w:szCs w:val="24"/>
          <w:lang w:val="en-US"/>
          <w:rPrChange w:id="835" w:author="CRIO-Z9" w:date="2014-11-17T09:15:00Z">
            <w:rPr>
              <w:sz w:val="24"/>
              <w:szCs w:val="24"/>
            </w:rPr>
          </w:rPrChange>
        </w:rPr>
        <w:t>Lizaso</w:t>
      </w:r>
      <w:proofErr w:type="spellEnd"/>
      <w:r w:rsidRPr="004B36A1">
        <w:rPr>
          <w:sz w:val="24"/>
          <w:szCs w:val="24"/>
          <w:lang w:val="en-US"/>
          <w:rPrChange w:id="836" w:author="CRIO-Z9" w:date="2014-11-17T09:15:00Z">
            <w:rPr>
              <w:sz w:val="24"/>
              <w:szCs w:val="24"/>
            </w:rPr>
          </w:rPrChange>
        </w:rPr>
        <w:t xml:space="preserve">, J. L. (2012). Assessing reliable indicators to sewage pollution in coastal soft-bottom communities. </w:t>
      </w:r>
      <w:r w:rsidRPr="004B36A1">
        <w:rPr>
          <w:i/>
          <w:sz w:val="24"/>
          <w:szCs w:val="24"/>
          <w:lang w:val="en-US"/>
          <w:rPrChange w:id="837" w:author="CRIO-Z9" w:date="2014-11-17T09:15:00Z">
            <w:rPr>
              <w:i/>
              <w:sz w:val="24"/>
              <w:szCs w:val="24"/>
            </w:rPr>
          </w:rPrChange>
        </w:rPr>
        <w:t>Environmental monitoring and assessment</w:t>
      </w:r>
      <w:r w:rsidRPr="004B36A1">
        <w:rPr>
          <w:sz w:val="24"/>
          <w:szCs w:val="24"/>
          <w:lang w:val="en-US"/>
          <w:rPrChange w:id="838" w:author="CRIO-Z9" w:date="2014-11-17T09:15:00Z">
            <w:rPr>
              <w:sz w:val="24"/>
              <w:szCs w:val="24"/>
            </w:rPr>
          </w:rPrChange>
        </w:rPr>
        <w:t xml:space="preserve">, </w:t>
      </w:r>
      <w:r w:rsidRPr="004B36A1">
        <w:rPr>
          <w:i/>
          <w:sz w:val="24"/>
          <w:szCs w:val="24"/>
          <w:lang w:val="en-US"/>
          <w:rPrChange w:id="839" w:author="CRIO-Z9" w:date="2014-11-17T09:15:00Z">
            <w:rPr>
              <w:i/>
              <w:sz w:val="24"/>
              <w:szCs w:val="24"/>
            </w:rPr>
          </w:rPrChange>
        </w:rPr>
        <w:t>184</w:t>
      </w:r>
      <w:r w:rsidRPr="004B36A1">
        <w:rPr>
          <w:sz w:val="24"/>
          <w:szCs w:val="24"/>
          <w:lang w:val="en-US"/>
          <w:rPrChange w:id="840" w:author="CRIO-Z9" w:date="2014-11-17T09:15:00Z">
            <w:rPr>
              <w:sz w:val="24"/>
              <w:szCs w:val="24"/>
            </w:rPr>
          </w:rPrChange>
        </w:rPr>
        <w:t>(4), 2133-2149.</w:t>
      </w:r>
    </w:p>
    <w:p w14:paraId="6F857F69" w14:textId="77777777" w:rsidR="00E53223" w:rsidRPr="004B36A1" w:rsidRDefault="00E53223">
      <w:pPr>
        <w:spacing w:line="480" w:lineRule="auto"/>
        <w:ind w:left="300" w:hanging="288"/>
        <w:rPr>
          <w:sz w:val="24"/>
          <w:szCs w:val="24"/>
          <w:lang w:val="en-US"/>
          <w:rPrChange w:id="841" w:author="CRIO-Z9" w:date="2014-11-17T09:15:00Z">
            <w:rPr>
              <w:sz w:val="24"/>
              <w:szCs w:val="24"/>
            </w:rPr>
          </w:rPrChange>
        </w:rPr>
      </w:pPr>
      <w:proofErr w:type="spellStart"/>
      <w:proofErr w:type="gramStart"/>
      <w:r w:rsidRPr="004B36A1">
        <w:rPr>
          <w:sz w:val="24"/>
          <w:szCs w:val="24"/>
          <w:lang w:val="en-US"/>
          <w:rPrChange w:id="842" w:author="CRIO-Z9" w:date="2014-11-17T09:15:00Z">
            <w:rPr>
              <w:sz w:val="24"/>
              <w:szCs w:val="24"/>
            </w:rPr>
          </w:rPrChange>
        </w:rPr>
        <w:t>Oug</w:t>
      </w:r>
      <w:proofErr w:type="spellEnd"/>
      <w:r w:rsidRPr="004B36A1">
        <w:rPr>
          <w:sz w:val="24"/>
          <w:szCs w:val="24"/>
          <w:lang w:val="en-US"/>
          <w:rPrChange w:id="843" w:author="CRIO-Z9" w:date="2014-11-17T09:15:00Z">
            <w:rPr>
              <w:sz w:val="24"/>
              <w:szCs w:val="24"/>
            </w:rPr>
          </w:rPrChange>
        </w:rPr>
        <w:t>, E. (2001).</w:t>
      </w:r>
      <w:proofErr w:type="gramEnd"/>
      <w:r w:rsidRPr="004B36A1">
        <w:rPr>
          <w:sz w:val="24"/>
          <w:szCs w:val="24"/>
          <w:lang w:val="en-US"/>
          <w:rPrChange w:id="844" w:author="CRIO-Z9" w:date="2014-11-17T09:15:00Z">
            <w:rPr>
              <w:sz w:val="24"/>
              <w:szCs w:val="24"/>
            </w:rPr>
          </w:rPrChange>
        </w:rPr>
        <w:t xml:space="preserve"> </w:t>
      </w:r>
      <w:proofErr w:type="spellStart"/>
      <w:proofErr w:type="gramStart"/>
      <w:r w:rsidRPr="004B36A1">
        <w:rPr>
          <w:sz w:val="24"/>
          <w:szCs w:val="24"/>
          <w:lang w:val="en-US"/>
          <w:rPrChange w:id="845" w:author="CRIO-Z9" w:date="2014-11-17T09:15:00Z">
            <w:rPr>
              <w:sz w:val="24"/>
              <w:szCs w:val="24"/>
            </w:rPr>
          </w:rPrChange>
        </w:rPr>
        <w:t>Polychaetes</w:t>
      </w:r>
      <w:proofErr w:type="spellEnd"/>
      <w:r w:rsidRPr="004B36A1">
        <w:rPr>
          <w:sz w:val="24"/>
          <w:szCs w:val="24"/>
          <w:lang w:val="en-US"/>
          <w:rPrChange w:id="846" w:author="CRIO-Z9" w:date="2014-11-17T09:15:00Z">
            <w:rPr>
              <w:sz w:val="24"/>
              <w:szCs w:val="24"/>
            </w:rPr>
          </w:rPrChange>
        </w:rPr>
        <w:t xml:space="preserve"> in intertidal rocky and sedimentary habitats in the region of </w:t>
      </w:r>
      <w:proofErr w:type="spellStart"/>
      <w:r w:rsidRPr="004B36A1">
        <w:rPr>
          <w:sz w:val="24"/>
          <w:szCs w:val="24"/>
          <w:lang w:val="en-US"/>
          <w:rPrChange w:id="847" w:author="CRIO-Z9" w:date="2014-11-17T09:15:00Z">
            <w:rPr>
              <w:sz w:val="24"/>
              <w:szCs w:val="24"/>
            </w:rPr>
          </w:rPrChange>
        </w:rPr>
        <w:t>Tromsø</w:t>
      </w:r>
      <w:proofErr w:type="spellEnd"/>
      <w:r w:rsidRPr="004B36A1">
        <w:rPr>
          <w:sz w:val="24"/>
          <w:szCs w:val="24"/>
          <w:lang w:val="en-US"/>
          <w:rPrChange w:id="848" w:author="CRIO-Z9" w:date="2014-11-17T09:15:00Z">
            <w:rPr>
              <w:sz w:val="24"/>
              <w:szCs w:val="24"/>
            </w:rPr>
          </w:rPrChange>
        </w:rPr>
        <w:t>, northern Norway.</w:t>
      </w:r>
      <w:proofErr w:type="gramEnd"/>
      <w:r w:rsidRPr="004B36A1">
        <w:rPr>
          <w:sz w:val="24"/>
          <w:szCs w:val="24"/>
          <w:lang w:val="en-US"/>
          <w:rPrChange w:id="849" w:author="CRIO-Z9" w:date="2014-11-17T09:15:00Z">
            <w:rPr>
              <w:sz w:val="24"/>
              <w:szCs w:val="24"/>
            </w:rPr>
          </w:rPrChange>
        </w:rPr>
        <w:t xml:space="preserve"> </w:t>
      </w:r>
      <w:proofErr w:type="spellStart"/>
      <w:proofErr w:type="gramStart"/>
      <w:r w:rsidRPr="004B36A1">
        <w:rPr>
          <w:i/>
          <w:sz w:val="24"/>
          <w:szCs w:val="24"/>
          <w:lang w:val="en-US"/>
          <w:rPrChange w:id="850" w:author="CRIO-Z9" w:date="2014-11-17T09:15:00Z">
            <w:rPr>
              <w:i/>
              <w:sz w:val="24"/>
              <w:szCs w:val="24"/>
            </w:rPr>
          </w:rPrChange>
        </w:rPr>
        <w:t>Sarsia</w:t>
      </w:r>
      <w:proofErr w:type="spellEnd"/>
      <w:r w:rsidRPr="004B36A1">
        <w:rPr>
          <w:sz w:val="24"/>
          <w:szCs w:val="24"/>
          <w:lang w:val="en-US"/>
          <w:rPrChange w:id="851" w:author="CRIO-Z9" w:date="2014-11-17T09:15:00Z">
            <w:rPr>
              <w:sz w:val="24"/>
              <w:szCs w:val="24"/>
            </w:rPr>
          </w:rPrChange>
        </w:rPr>
        <w:t xml:space="preserve">, </w:t>
      </w:r>
      <w:r w:rsidRPr="004B36A1">
        <w:rPr>
          <w:i/>
          <w:sz w:val="24"/>
          <w:szCs w:val="24"/>
          <w:lang w:val="en-US"/>
          <w:rPrChange w:id="852" w:author="CRIO-Z9" w:date="2014-11-17T09:15:00Z">
            <w:rPr>
              <w:i/>
              <w:sz w:val="24"/>
              <w:szCs w:val="24"/>
            </w:rPr>
          </w:rPrChange>
        </w:rPr>
        <w:t>86</w:t>
      </w:r>
      <w:r w:rsidRPr="004B36A1">
        <w:rPr>
          <w:sz w:val="24"/>
          <w:szCs w:val="24"/>
          <w:lang w:val="en-US"/>
          <w:rPrChange w:id="853" w:author="CRIO-Z9" w:date="2014-11-17T09:15:00Z">
            <w:rPr>
              <w:sz w:val="24"/>
              <w:szCs w:val="24"/>
            </w:rPr>
          </w:rPrChange>
        </w:rPr>
        <w:t>(1), 75-83.</w:t>
      </w:r>
      <w:proofErr w:type="gramEnd"/>
    </w:p>
    <w:p w14:paraId="6F75E171" w14:textId="77777777" w:rsidR="00E53223" w:rsidRDefault="00E53223">
      <w:pPr>
        <w:spacing w:line="480" w:lineRule="auto"/>
        <w:ind w:left="300" w:hanging="288"/>
        <w:rPr>
          <w:sz w:val="24"/>
          <w:szCs w:val="24"/>
          <w:lang w:val="en-GB"/>
        </w:rPr>
      </w:pPr>
      <w:r w:rsidRPr="004B36A1">
        <w:rPr>
          <w:sz w:val="24"/>
          <w:szCs w:val="24"/>
          <w:lang w:val="en-US"/>
          <w:rPrChange w:id="854" w:author="CRIO-Z9" w:date="2014-11-17T09:15:00Z">
            <w:rPr>
              <w:sz w:val="24"/>
              <w:szCs w:val="24"/>
            </w:rPr>
          </w:rPrChange>
        </w:rPr>
        <w:t xml:space="preserve">Parsons, N., &amp; Thomas, M. P. (1979). </w:t>
      </w:r>
      <w:proofErr w:type="gramStart"/>
      <w:r w:rsidRPr="004B36A1">
        <w:rPr>
          <w:sz w:val="24"/>
          <w:szCs w:val="24"/>
          <w:lang w:val="en-US"/>
          <w:rPrChange w:id="855" w:author="CRIO-Z9" w:date="2014-11-17T09:15:00Z">
            <w:rPr>
              <w:sz w:val="24"/>
              <w:szCs w:val="24"/>
            </w:rPr>
          </w:rPrChange>
        </w:rPr>
        <w:t xml:space="preserve">Notes on the ecology of the </w:t>
      </w:r>
      <w:proofErr w:type="spellStart"/>
      <w:r w:rsidRPr="004B36A1">
        <w:rPr>
          <w:sz w:val="24"/>
          <w:szCs w:val="24"/>
          <w:lang w:val="en-US"/>
          <w:rPrChange w:id="856" w:author="CRIO-Z9" w:date="2014-11-17T09:15:00Z">
            <w:rPr>
              <w:sz w:val="24"/>
              <w:szCs w:val="24"/>
            </w:rPr>
          </w:rPrChange>
        </w:rPr>
        <w:t>Clwyd</w:t>
      </w:r>
      <w:proofErr w:type="spellEnd"/>
      <w:r w:rsidRPr="004B36A1">
        <w:rPr>
          <w:sz w:val="24"/>
          <w:szCs w:val="24"/>
          <w:lang w:val="en-US"/>
          <w:rPrChange w:id="857" w:author="CRIO-Z9" w:date="2014-11-17T09:15:00Z">
            <w:rPr>
              <w:sz w:val="24"/>
              <w:szCs w:val="24"/>
            </w:rPr>
          </w:rPrChange>
        </w:rPr>
        <w:t xml:space="preserve"> estuary, north Wales.</w:t>
      </w:r>
      <w:proofErr w:type="gramEnd"/>
      <w:r w:rsidRPr="004B36A1">
        <w:rPr>
          <w:sz w:val="24"/>
          <w:szCs w:val="24"/>
          <w:lang w:val="en-US"/>
          <w:rPrChange w:id="858" w:author="CRIO-Z9" w:date="2014-11-17T09:15:00Z">
            <w:rPr>
              <w:sz w:val="24"/>
              <w:szCs w:val="24"/>
            </w:rPr>
          </w:rPrChange>
        </w:rPr>
        <w:t xml:space="preserve"> </w:t>
      </w:r>
      <w:proofErr w:type="gramStart"/>
      <w:r w:rsidRPr="004B36A1">
        <w:rPr>
          <w:i/>
          <w:sz w:val="24"/>
          <w:szCs w:val="24"/>
          <w:lang w:val="en-US"/>
          <w:rPrChange w:id="859" w:author="CRIO-Z9" w:date="2014-11-17T09:15:00Z">
            <w:rPr>
              <w:i/>
              <w:sz w:val="24"/>
              <w:szCs w:val="24"/>
            </w:rPr>
          </w:rPrChange>
        </w:rPr>
        <w:t>Journal of Natural History</w:t>
      </w:r>
      <w:r w:rsidRPr="004B36A1">
        <w:rPr>
          <w:sz w:val="24"/>
          <w:szCs w:val="24"/>
          <w:lang w:val="en-US"/>
          <w:rPrChange w:id="860" w:author="CRIO-Z9" w:date="2014-11-17T09:15:00Z">
            <w:rPr>
              <w:sz w:val="24"/>
              <w:szCs w:val="24"/>
            </w:rPr>
          </w:rPrChange>
        </w:rPr>
        <w:t xml:space="preserve">, </w:t>
      </w:r>
      <w:r w:rsidRPr="004B36A1">
        <w:rPr>
          <w:i/>
          <w:sz w:val="24"/>
          <w:szCs w:val="24"/>
          <w:lang w:val="en-US"/>
          <w:rPrChange w:id="861" w:author="CRIO-Z9" w:date="2014-11-17T09:15:00Z">
            <w:rPr>
              <w:i/>
              <w:sz w:val="24"/>
              <w:szCs w:val="24"/>
            </w:rPr>
          </w:rPrChange>
        </w:rPr>
        <w:t>13</w:t>
      </w:r>
      <w:r w:rsidRPr="004B36A1">
        <w:rPr>
          <w:sz w:val="24"/>
          <w:szCs w:val="24"/>
          <w:lang w:val="en-US"/>
          <w:rPrChange w:id="862" w:author="CRIO-Z9" w:date="2014-11-17T09:15:00Z">
            <w:rPr>
              <w:sz w:val="24"/>
              <w:szCs w:val="24"/>
            </w:rPr>
          </w:rPrChange>
        </w:rPr>
        <w:t>(6), 725-734.</w:t>
      </w:r>
      <w:proofErr w:type="gramEnd"/>
    </w:p>
    <w:p w14:paraId="1856A776" w14:textId="77777777" w:rsidR="00E53223" w:rsidRPr="004B36A1" w:rsidRDefault="00E53223">
      <w:pPr>
        <w:spacing w:line="480" w:lineRule="auto"/>
        <w:ind w:left="300" w:hanging="288"/>
        <w:rPr>
          <w:sz w:val="24"/>
          <w:szCs w:val="24"/>
          <w:lang w:val="en-US"/>
          <w:rPrChange w:id="863" w:author="CRIO-Z9" w:date="2014-11-17T09:15:00Z">
            <w:rPr>
              <w:sz w:val="24"/>
              <w:szCs w:val="24"/>
            </w:rPr>
          </w:rPrChange>
        </w:rPr>
      </w:pPr>
      <w:proofErr w:type="spellStart"/>
      <w:proofErr w:type="gramStart"/>
      <w:r>
        <w:rPr>
          <w:sz w:val="24"/>
          <w:szCs w:val="24"/>
          <w:lang w:val="en-GB"/>
        </w:rPr>
        <w:t>Pfenninger</w:t>
      </w:r>
      <w:proofErr w:type="spellEnd"/>
      <w:r>
        <w:rPr>
          <w:sz w:val="24"/>
          <w:szCs w:val="24"/>
          <w:lang w:val="en-GB"/>
        </w:rPr>
        <w:t xml:space="preserve">, M., Nowak, C., and </w:t>
      </w:r>
      <w:proofErr w:type="spellStart"/>
      <w:r>
        <w:rPr>
          <w:sz w:val="24"/>
          <w:szCs w:val="24"/>
          <w:lang w:val="en-GB"/>
        </w:rPr>
        <w:t>Magnin</w:t>
      </w:r>
      <w:proofErr w:type="spellEnd"/>
      <w:r>
        <w:rPr>
          <w:sz w:val="24"/>
          <w:szCs w:val="24"/>
          <w:lang w:val="en-GB"/>
        </w:rPr>
        <w:t>, F. (2007).</w:t>
      </w:r>
      <w:proofErr w:type="gramEnd"/>
      <w:r>
        <w:rPr>
          <w:sz w:val="24"/>
          <w:szCs w:val="24"/>
          <w:lang w:val="en-GB"/>
        </w:rPr>
        <w:t xml:space="preserve"> Intraspecific range dynamics and niche evolution in </w:t>
      </w:r>
      <w:proofErr w:type="spellStart"/>
      <w:r>
        <w:rPr>
          <w:sz w:val="24"/>
          <w:szCs w:val="24"/>
          <w:lang w:val="en-GB"/>
        </w:rPr>
        <w:t>Candidula</w:t>
      </w:r>
      <w:proofErr w:type="spellEnd"/>
      <w:r>
        <w:rPr>
          <w:sz w:val="24"/>
          <w:szCs w:val="24"/>
          <w:lang w:val="en-GB"/>
        </w:rPr>
        <w:t xml:space="preserve"> land snail species. </w:t>
      </w:r>
      <w:proofErr w:type="gramStart"/>
      <w:r>
        <w:rPr>
          <w:i/>
          <w:sz w:val="24"/>
          <w:szCs w:val="24"/>
          <w:lang w:val="en-GB"/>
        </w:rPr>
        <w:t xml:space="preserve">Biological Journal of the </w:t>
      </w:r>
      <w:proofErr w:type="spellStart"/>
      <w:r>
        <w:rPr>
          <w:i/>
          <w:sz w:val="24"/>
          <w:szCs w:val="24"/>
          <w:lang w:val="en-GB"/>
        </w:rPr>
        <w:t>Linnean</w:t>
      </w:r>
      <w:proofErr w:type="spellEnd"/>
      <w:r>
        <w:rPr>
          <w:i/>
          <w:sz w:val="24"/>
          <w:szCs w:val="24"/>
          <w:lang w:val="en-GB"/>
        </w:rPr>
        <w:t xml:space="preserve"> Society</w:t>
      </w:r>
      <w:r>
        <w:rPr>
          <w:sz w:val="24"/>
          <w:szCs w:val="24"/>
          <w:lang w:val="en-GB"/>
        </w:rPr>
        <w:t>, </w:t>
      </w:r>
      <w:r>
        <w:rPr>
          <w:i/>
          <w:sz w:val="24"/>
          <w:szCs w:val="24"/>
          <w:lang w:val="en-GB"/>
        </w:rPr>
        <w:t>90</w:t>
      </w:r>
      <w:r>
        <w:rPr>
          <w:sz w:val="24"/>
          <w:szCs w:val="24"/>
          <w:lang w:val="en-GB"/>
        </w:rPr>
        <w:t>(2), 303-</w:t>
      </w:r>
      <w:r>
        <w:rPr>
          <w:sz w:val="24"/>
          <w:szCs w:val="24"/>
          <w:lang w:val="en-GB"/>
        </w:rPr>
        <w:lastRenderedPageBreak/>
        <w:t>317.</w:t>
      </w:r>
      <w:proofErr w:type="gramEnd"/>
    </w:p>
    <w:p w14:paraId="4F6313A3" w14:textId="77777777" w:rsidR="00E53223" w:rsidRDefault="00E53223">
      <w:pPr>
        <w:spacing w:line="480" w:lineRule="auto"/>
        <w:ind w:left="300" w:hanging="288"/>
        <w:rPr>
          <w:sz w:val="24"/>
          <w:szCs w:val="24"/>
          <w:lang w:val="en-GB"/>
        </w:rPr>
      </w:pPr>
      <w:r w:rsidRPr="004B36A1">
        <w:rPr>
          <w:sz w:val="24"/>
          <w:szCs w:val="24"/>
          <w:lang w:val="en-US"/>
          <w:rPrChange w:id="864" w:author="CRIO-Z9" w:date="2014-11-17T09:15:00Z">
            <w:rPr>
              <w:sz w:val="24"/>
              <w:szCs w:val="24"/>
            </w:rPr>
          </w:rPrChange>
        </w:rPr>
        <w:t xml:space="preserve">Ramón, M. (2003). </w:t>
      </w:r>
      <w:proofErr w:type="gramStart"/>
      <w:r w:rsidRPr="004B36A1">
        <w:rPr>
          <w:sz w:val="24"/>
          <w:szCs w:val="24"/>
          <w:lang w:val="en-US"/>
          <w:rPrChange w:id="865" w:author="CRIO-Z9" w:date="2014-11-17T09:15:00Z">
            <w:rPr>
              <w:sz w:val="24"/>
              <w:szCs w:val="24"/>
            </w:rPr>
          </w:rPrChange>
        </w:rPr>
        <w:t xml:space="preserve">Population dynamics and secondary production of the cockle </w:t>
      </w:r>
      <w:proofErr w:type="spellStart"/>
      <w:r w:rsidRPr="004B36A1">
        <w:rPr>
          <w:sz w:val="24"/>
          <w:szCs w:val="24"/>
          <w:lang w:val="en-US"/>
          <w:rPrChange w:id="866" w:author="CRIO-Z9" w:date="2014-11-17T09:15:00Z">
            <w:rPr>
              <w:sz w:val="24"/>
              <w:szCs w:val="24"/>
            </w:rPr>
          </w:rPrChange>
        </w:rPr>
        <w:t>Cerastoderma</w:t>
      </w:r>
      <w:proofErr w:type="spellEnd"/>
      <w:r w:rsidRPr="004B36A1">
        <w:rPr>
          <w:sz w:val="24"/>
          <w:szCs w:val="24"/>
          <w:lang w:val="en-US"/>
          <w:rPrChange w:id="867" w:author="CRIO-Z9" w:date="2014-11-17T09:15:00Z">
            <w:rPr>
              <w:sz w:val="24"/>
              <w:szCs w:val="24"/>
            </w:rPr>
          </w:rPrChange>
        </w:rPr>
        <w:t xml:space="preserve"> </w:t>
      </w:r>
      <w:proofErr w:type="spellStart"/>
      <w:r w:rsidRPr="004B36A1">
        <w:rPr>
          <w:sz w:val="24"/>
          <w:szCs w:val="24"/>
          <w:lang w:val="en-US"/>
          <w:rPrChange w:id="868" w:author="CRIO-Z9" w:date="2014-11-17T09:15:00Z">
            <w:rPr>
              <w:sz w:val="24"/>
              <w:szCs w:val="24"/>
            </w:rPr>
          </w:rPrChange>
        </w:rPr>
        <w:t>edule</w:t>
      </w:r>
      <w:proofErr w:type="spellEnd"/>
      <w:r w:rsidRPr="004B36A1">
        <w:rPr>
          <w:sz w:val="24"/>
          <w:szCs w:val="24"/>
          <w:lang w:val="en-US"/>
          <w:rPrChange w:id="869" w:author="CRIO-Z9" w:date="2014-11-17T09:15:00Z">
            <w:rPr>
              <w:sz w:val="24"/>
              <w:szCs w:val="24"/>
            </w:rPr>
          </w:rPrChange>
        </w:rPr>
        <w:t xml:space="preserve"> (L.) in a </w:t>
      </w:r>
      <w:proofErr w:type="spellStart"/>
      <w:r w:rsidRPr="004B36A1">
        <w:rPr>
          <w:sz w:val="24"/>
          <w:szCs w:val="24"/>
          <w:lang w:val="en-US"/>
          <w:rPrChange w:id="870" w:author="CRIO-Z9" w:date="2014-11-17T09:15:00Z">
            <w:rPr>
              <w:sz w:val="24"/>
              <w:szCs w:val="24"/>
            </w:rPr>
          </w:rPrChange>
        </w:rPr>
        <w:t>backbarrier</w:t>
      </w:r>
      <w:proofErr w:type="spellEnd"/>
      <w:r w:rsidRPr="004B36A1">
        <w:rPr>
          <w:sz w:val="24"/>
          <w:szCs w:val="24"/>
          <w:lang w:val="en-US"/>
          <w:rPrChange w:id="871" w:author="CRIO-Z9" w:date="2014-11-17T09:15:00Z">
            <w:rPr>
              <w:sz w:val="24"/>
              <w:szCs w:val="24"/>
            </w:rPr>
          </w:rPrChange>
        </w:rPr>
        <w:t xml:space="preserve"> tidal flat in the </w:t>
      </w:r>
      <w:proofErr w:type="spellStart"/>
      <w:r w:rsidRPr="004B36A1">
        <w:rPr>
          <w:sz w:val="24"/>
          <w:szCs w:val="24"/>
          <w:lang w:val="en-US"/>
          <w:rPrChange w:id="872" w:author="CRIO-Z9" w:date="2014-11-17T09:15:00Z">
            <w:rPr>
              <w:sz w:val="24"/>
              <w:szCs w:val="24"/>
            </w:rPr>
          </w:rPrChange>
        </w:rPr>
        <w:t>Wadden</w:t>
      </w:r>
      <w:proofErr w:type="spellEnd"/>
      <w:r w:rsidRPr="004B36A1">
        <w:rPr>
          <w:sz w:val="24"/>
          <w:szCs w:val="24"/>
          <w:lang w:val="en-US"/>
          <w:rPrChange w:id="873" w:author="CRIO-Z9" w:date="2014-11-17T09:15:00Z">
            <w:rPr>
              <w:sz w:val="24"/>
              <w:szCs w:val="24"/>
            </w:rPr>
          </w:rPrChange>
        </w:rPr>
        <w:t xml:space="preserve"> Sea.</w:t>
      </w:r>
      <w:proofErr w:type="gramEnd"/>
      <w:r w:rsidRPr="004B36A1">
        <w:rPr>
          <w:sz w:val="24"/>
          <w:szCs w:val="24"/>
          <w:lang w:val="en-US"/>
          <w:rPrChange w:id="874" w:author="CRIO-Z9" w:date="2014-11-17T09:15:00Z">
            <w:rPr>
              <w:sz w:val="24"/>
              <w:szCs w:val="24"/>
            </w:rPr>
          </w:rPrChange>
        </w:rPr>
        <w:t xml:space="preserve"> </w:t>
      </w:r>
      <w:proofErr w:type="spellStart"/>
      <w:r w:rsidRPr="004B36A1">
        <w:rPr>
          <w:i/>
          <w:sz w:val="24"/>
          <w:szCs w:val="24"/>
          <w:lang w:val="en-US"/>
          <w:rPrChange w:id="875" w:author="CRIO-Z9" w:date="2014-11-17T09:15:00Z">
            <w:rPr>
              <w:i/>
              <w:sz w:val="24"/>
              <w:szCs w:val="24"/>
            </w:rPr>
          </w:rPrChange>
        </w:rPr>
        <w:t>Scientia</w:t>
      </w:r>
      <w:proofErr w:type="spellEnd"/>
      <w:r w:rsidRPr="004B36A1">
        <w:rPr>
          <w:i/>
          <w:sz w:val="24"/>
          <w:szCs w:val="24"/>
          <w:lang w:val="en-US"/>
          <w:rPrChange w:id="876" w:author="CRIO-Z9" w:date="2014-11-17T09:15:00Z">
            <w:rPr>
              <w:i/>
              <w:sz w:val="24"/>
              <w:szCs w:val="24"/>
            </w:rPr>
          </w:rPrChange>
        </w:rPr>
        <w:t xml:space="preserve"> Marina</w:t>
      </w:r>
      <w:r w:rsidRPr="004B36A1">
        <w:rPr>
          <w:sz w:val="24"/>
          <w:szCs w:val="24"/>
          <w:lang w:val="en-US"/>
          <w:rPrChange w:id="877" w:author="CRIO-Z9" w:date="2014-11-17T09:15:00Z">
            <w:rPr>
              <w:sz w:val="24"/>
              <w:szCs w:val="24"/>
            </w:rPr>
          </w:rPrChange>
        </w:rPr>
        <w:t xml:space="preserve">, </w:t>
      </w:r>
      <w:r w:rsidRPr="004B36A1">
        <w:rPr>
          <w:i/>
          <w:sz w:val="24"/>
          <w:szCs w:val="24"/>
          <w:lang w:val="en-US"/>
          <w:rPrChange w:id="878" w:author="CRIO-Z9" w:date="2014-11-17T09:15:00Z">
            <w:rPr>
              <w:i/>
              <w:sz w:val="24"/>
              <w:szCs w:val="24"/>
            </w:rPr>
          </w:rPrChange>
        </w:rPr>
        <w:t>67</w:t>
      </w:r>
      <w:r w:rsidRPr="004B36A1">
        <w:rPr>
          <w:sz w:val="24"/>
          <w:szCs w:val="24"/>
          <w:lang w:val="en-US"/>
          <w:rPrChange w:id="879" w:author="CRIO-Z9" w:date="2014-11-17T09:15:00Z">
            <w:rPr>
              <w:sz w:val="24"/>
              <w:szCs w:val="24"/>
            </w:rPr>
          </w:rPrChange>
        </w:rPr>
        <w:t>(4), 429-443.</w:t>
      </w:r>
    </w:p>
    <w:p w14:paraId="26F52FC7" w14:textId="77777777" w:rsidR="00E53223" w:rsidRDefault="00E53223">
      <w:pPr>
        <w:spacing w:line="480" w:lineRule="auto"/>
        <w:ind w:left="300" w:hanging="288"/>
        <w:jc w:val="both"/>
        <w:rPr>
          <w:sz w:val="24"/>
          <w:szCs w:val="24"/>
          <w:lang w:val="en-GB"/>
        </w:rPr>
      </w:pPr>
      <w:proofErr w:type="gramStart"/>
      <w:r>
        <w:rPr>
          <w:sz w:val="24"/>
          <w:szCs w:val="24"/>
          <w:lang w:val="en-GB"/>
        </w:rPr>
        <w:t>R Core Team (2014).</w:t>
      </w:r>
      <w:proofErr w:type="gramEnd"/>
      <w:r>
        <w:rPr>
          <w:sz w:val="24"/>
          <w:szCs w:val="24"/>
          <w:lang w:val="en-GB"/>
        </w:rPr>
        <w:t xml:space="preserve"> R: A language and environment for statistical computing. </w:t>
      </w:r>
      <w:proofErr w:type="gramStart"/>
      <w:r>
        <w:rPr>
          <w:sz w:val="24"/>
          <w:szCs w:val="24"/>
          <w:lang w:val="en-GB"/>
        </w:rPr>
        <w:t>R Foundation for Statistical Computing, Vienna, Austria.</w:t>
      </w:r>
      <w:proofErr w:type="gramEnd"/>
      <w:r>
        <w:rPr>
          <w:sz w:val="24"/>
          <w:szCs w:val="24"/>
          <w:lang w:val="en-GB"/>
        </w:rPr>
        <w:t xml:space="preserve"> URL http://www.R-project.org/. </w:t>
      </w:r>
    </w:p>
    <w:p w14:paraId="2736BDC9" w14:textId="77777777" w:rsidR="00E53223" w:rsidRDefault="00E53223">
      <w:pPr>
        <w:spacing w:line="480" w:lineRule="auto"/>
        <w:ind w:left="300" w:hanging="288"/>
        <w:jc w:val="both"/>
        <w:rPr>
          <w:sz w:val="24"/>
          <w:szCs w:val="24"/>
          <w:lang w:val="en-GB"/>
        </w:rPr>
      </w:pPr>
      <w:r>
        <w:rPr>
          <w:sz w:val="24"/>
          <w:szCs w:val="24"/>
          <w:lang w:val="en-GB"/>
        </w:rPr>
        <w:t xml:space="preserve">Reading, C. J. (1979). </w:t>
      </w:r>
      <w:proofErr w:type="gramStart"/>
      <w:r>
        <w:rPr>
          <w:sz w:val="24"/>
          <w:szCs w:val="24"/>
          <w:lang w:val="en-GB"/>
        </w:rPr>
        <w:t xml:space="preserve">Changes in the </w:t>
      </w:r>
      <w:proofErr w:type="spellStart"/>
      <w:r>
        <w:rPr>
          <w:sz w:val="24"/>
          <w:szCs w:val="24"/>
          <w:lang w:val="en-GB"/>
        </w:rPr>
        <w:t>downshore</w:t>
      </w:r>
      <w:proofErr w:type="spellEnd"/>
      <w:r>
        <w:rPr>
          <w:sz w:val="24"/>
          <w:szCs w:val="24"/>
          <w:lang w:val="en-GB"/>
        </w:rPr>
        <w:t xml:space="preserve"> distribution of </w:t>
      </w:r>
      <w:proofErr w:type="spellStart"/>
      <w:r>
        <w:rPr>
          <w:i/>
          <w:iCs/>
          <w:sz w:val="24"/>
          <w:szCs w:val="24"/>
          <w:lang w:val="en-GB"/>
        </w:rPr>
        <w:t>Macoma</w:t>
      </w:r>
      <w:proofErr w:type="spellEnd"/>
      <w:r>
        <w:rPr>
          <w:i/>
          <w:iCs/>
          <w:sz w:val="24"/>
          <w:szCs w:val="24"/>
          <w:lang w:val="en-GB"/>
        </w:rPr>
        <w:t xml:space="preserve"> </w:t>
      </w:r>
      <w:proofErr w:type="spellStart"/>
      <w:r>
        <w:rPr>
          <w:i/>
          <w:iCs/>
          <w:sz w:val="24"/>
          <w:szCs w:val="24"/>
          <w:lang w:val="en-GB"/>
        </w:rPr>
        <w:t>balthica</w:t>
      </w:r>
      <w:proofErr w:type="spellEnd"/>
      <w:r>
        <w:rPr>
          <w:i/>
          <w:iCs/>
          <w:sz w:val="24"/>
          <w:szCs w:val="24"/>
          <w:lang w:val="en-GB"/>
        </w:rPr>
        <w:t xml:space="preserve"> </w:t>
      </w:r>
      <w:r>
        <w:rPr>
          <w:sz w:val="24"/>
          <w:szCs w:val="24"/>
          <w:lang w:val="en-GB"/>
        </w:rPr>
        <w:t>(L.) in relation to shell length.</w:t>
      </w:r>
      <w:proofErr w:type="gramEnd"/>
      <w:r>
        <w:rPr>
          <w:sz w:val="24"/>
          <w:szCs w:val="24"/>
          <w:lang w:val="en-GB"/>
        </w:rPr>
        <w:t xml:space="preserve"> </w:t>
      </w:r>
      <w:r>
        <w:rPr>
          <w:i/>
          <w:sz w:val="24"/>
          <w:szCs w:val="24"/>
          <w:lang w:val="en-GB"/>
        </w:rPr>
        <w:t>Estuarine and coastal marine science</w:t>
      </w:r>
      <w:r>
        <w:rPr>
          <w:sz w:val="24"/>
          <w:szCs w:val="24"/>
          <w:lang w:val="en-GB"/>
        </w:rPr>
        <w:t xml:space="preserve">, </w:t>
      </w:r>
      <w:r>
        <w:rPr>
          <w:i/>
          <w:sz w:val="24"/>
          <w:szCs w:val="24"/>
          <w:lang w:val="en-GB"/>
        </w:rPr>
        <w:t>8</w:t>
      </w:r>
      <w:r>
        <w:rPr>
          <w:sz w:val="24"/>
          <w:szCs w:val="24"/>
          <w:lang w:val="en-GB"/>
        </w:rPr>
        <w:t>(1), 1-13.</w:t>
      </w:r>
    </w:p>
    <w:p w14:paraId="7A1B8F59" w14:textId="77777777" w:rsidR="00E53223" w:rsidRPr="004B36A1" w:rsidRDefault="00E53223">
      <w:pPr>
        <w:spacing w:line="480" w:lineRule="auto"/>
        <w:ind w:left="300" w:hanging="288"/>
        <w:jc w:val="both"/>
        <w:rPr>
          <w:sz w:val="24"/>
          <w:szCs w:val="24"/>
          <w:lang w:val="de-DE"/>
          <w:rPrChange w:id="880" w:author="CRIO-Z9" w:date="2014-11-17T09:15:00Z">
            <w:rPr>
              <w:sz w:val="24"/>
              <w:szCs w:val="24"/>
            </w:rPr>
          </w:rPrChange>
        </w:rPr>
      </w:pPr>
      <w:proofErr w:type="spellStart"/>
      <w:r>
        <w:rPr>
          <w:sz w:val="24"/>
          <w:szCs w:val="24"/>
          <w:lang w:val="en-GB"/>
        </w:rPr>
        <w:t>Reise</w:t>
      </w:r>
      <w:proofErr w:type="spellEnd"/>
      <w:r>
        <w:rPr>
          <w:sz w:val="24"/>
          <w:szCs w:val="24"/>
          <w:lang w:val="en-GB"/>
        </w:rPr>
        <w:t xml:space="preserve">, K., </w:t>
      </w:r>
      <w:proofErr w:type="spellStart"/>
      <w:r>
        <w:rPr>
          <w:sz w:val="24"/>
          <w:szCs w:val="24"/>
          <w:lang w:val="en-GB"/>
        </w:rPr>
        <w:t>Herre</w:t>
      </w:r>
      <w:proofErr w:type="spellEnd"/>
      <w:r>
        <w:rPr>
          <w:sz w:val="24"/>
          <w:szCs w:val="24"/>
          <w:lang w:val="en-GB"/>
        </w:rPr>
        <w:t xml:space="preserve">, E., and Sturm, M. (1994). </w:t>
      </w:r>
      <w:proofErr w:type="gramStart"/>
      <w:r>
        <w:rPr>
          <w:sz w:val="24"/>
          <w:szCs w:val="24"/>
          <w:lang w:val="en-GB"/>
        </w:rPr>
        <w:t xml:space="preserve">Biomass and abundance of </w:t>
      </w:r>
      <w:proofErr w:type="spellStart"/>
      <w:r>
        <w:rPr>
          <w:sz w:val="24"/>
          <w:szCs w:val="24"/>
          <w:lang w:val="en-GB"/>
        </w:rPr>
        <w:t>macrofauna</w:t>
      </w:r>
      <w:proofErr w:type="spellEnd"/>
      <w:r>
        <w:rPr>
          <w:sz w:val="24"/>
          <w:szCs w:val="24"/>
          <w:lang w:val="en-GB"/>
        </w:rPr>
        <w:t xml:space="preserve"> in intertidal sediments of </w:t>
      </w:r>
      <w:proofErr w:type="spellStart"/>
      <w:r>
        <w:rPr>
          <w:sz w:val="24"/>
          <w:szCs w:val="24"/>
          <w:lang w:val="en-GB"/>
        </w:rPr>
        <w:t>Königshafen</w:t>
      </w:r>
      <w:proofErr w:type="spellEnd"/>
      <w:r>
        <w:rPr>
          <w:sz w:val="24"/>
          <w:szCs w:val="24"/>
          <w:lang w:val="en-GB"/>
        </w:rPr>
        <w:t xml:space="preserve"> in the northern </w:t>
      </w:r>
      <w:proofErr w:type="spellStart"/>
      <w:r>
        <w:rPr>
          <w:sz w:val="24"/>
          <w:szCs w:val="24"/>
          <w:lang w:val="en-GB"/>
        </w:rPr>
        <w:t>Wadden</w:t>
      </w:r>
      <w:proofErr w:type="spellEnd"/>
      <w:r>
        <w:rPr>
          <w:sz w:val="24"/>
          <w:szCs w:val="24"/>
          <w:lang w:val="en-GB"/>
        </w:rPr>
        <w:t xml:space="preserve"> Sea.</w:t>
      </w:r>
      <w:proofErr w:type="gramEnd"/>
      <w:r>
        <w:rPr>
          <w:sz w:val="24"/>
          <w:szCs w:val="24"/>
          <w:lang w:val="en-GB"/>
        </w:rPr>
        <w:t xml:space="preserve"> </w:t>
      </w:r>
      <w:r w:rsidRPr="004B36A1">
        <w:rPr>
          <w:i/>
          <w:sz w:val="24"/>
          <w:szCs w:val="24"/>
          <w:lang w:val="de-DE"/>
          <w:rPrChange w:id="881" w:author="CRIO-Z9" w:date="2014-11-17T09:15:00Z">
            <w:rPr>
              <w:i/>
              <w:sz w:val="24"/>
              <w:szCs w:val="24"/>
              <w:lang w:val="en-GB"/>
            </w:rPr>
          </w:rPrChange>
        </w:rPr>
        <w:t>Helgoländer Meeresuntersuchungen</w:t>
      </w:r>
      <w:r w:rsidRPr="004B36A1">
        <w:rPr>
          <w:sz w:val="24"/>
          <w:szCs w:val="24"/>
          <w:lang w:val="de-DE"/>
          <w:rPrChange w:id="882" w:author="CRIO-Z9" w:date="2014-11-17T09:15:00Z">
            <w:rPr>
              <w:sz w:val="24"/>
              <w:szCs w:val="24"/>
              <w:lang w:val="en-GB"/>
            </w:rPr>
          </w:rPrChange>
        </w:rPr>
        <w:t xml:space="preserve">, </w:t>
      </w:r>
      <w:r w:rsidRPr="004B36A1">
        <w:rPr>
          <w:i/>
          <w:sz w:val="24"/>
          <w:szCs w:val="24"/>
          <w:lang w:val="de-DE"/>
          <w:rPrChange w:id="883" w:author="CRIO-Z9" w:date="2014-11-17T09:15:00Z">
            <w:rPr>
              <w:i/>
              <w:sz w:val="24"/>
              <w:szCs w:val="24"/>
              <w:lang w:val="en-GB"/>
            </w:rPr>
          </w:rPrChange>
        </w:rPr>
        <w:t>48</w:t>
      </w:r>
      <w:r w:rsidRPr="004B36A1">
        <w:rPr>
          <w:sz w:val="24"/>
          <w:szCs w:val="24"/>
          <w:lang w:val="de-DE"/>
          <w:rPrChange w:id="884" w:author="CRIO-Z9" w:date="2014-11-17T09:15:00Z">
            <w:rPr>
              <w:sz w:val="24"/>
              <w:szCs w:val="24"/>
              <w:lang w:val="en-GB"/>
            </w:rPr>
          </w:rPrChange>
        </w:rPr>
        <w:t>(2-3), 201-215.</w:t>
      </w:r>
    </w:p>
    <w:p w14:paraId="0E57468A" w14:textId="77777777" w:rsidR="00E53223" w:rsidRDefault="00E53223">
      <w:pPr>
        <w:spacing w:line="480" w:lineRule="auto"/>
        <w:ind w:left="300" w:hanging="288"/>
        <w:rPr>
          <w:sz w:val="24"/>
          <w:szCs w:val="24"/>
          <w:lang w:val="en-GB"/>
        </w:rPr>
      </w:pPr>
      <w:r w:rsidRPr="004B36A1">
        <w:rPr>
          <w:sz w:val="24"/>
          <w:szCs w:val="24"/>
          <w:lang w:val="de-DE"/>
          <w:rPrChange w:id="885" w:author="CRIO-Z9" w:date="2014-11-17T09:15:00Z">
            <w:rPr>
              <w:sz w:val="24"/>
              <w:szCs w:val="24"/>
            </w:rPr>
          </w:rPrChange>
        </w:rPr>
        <w:t xml:space="preserve">Richardson, C. A., </w:t>
      </w:r>
      <w:proofErr w:type="spellStart"/>
      <w:r w:rsidRPr="004B36A1">
        <w:rPr>
          <w:sz w:val="24"/>
          <w:szCs w:val="24"/>
          <w:lang w:val="de-DE"/>
          <w:rPrChange w:id="886" w:author="CRIO-Z9" w:date="2014-11-17T09:15:00Z">
            <w:rPr>
              <w:sz w:val="24"/>
              <w:szCs w:val="24"/>
            </w:rPr>
          </w:rPrChange>
        </w:rPr>
        <w:t>Ibarrola</w:t>
      </w:r>
      <w:proofErr w:type="spellEnd"/>
      <w:r w:rsidRPr="004B36A1">
        <w:rPr>
          <w:sz w:val="24"/>
          <w:szCs w:val="24"/>
          <w:lang w:val="de-DE"/>
          <w:rPrChange w:id="887" w:author="CRIO-Z9" w:date="2014-11-17T09:15:00Z">
            <w:rPr>
              <w:sz w:val="24"/>
              <w:szCs w:val="24"/>
            </w:rPr>
          </w:rPrChange>
        </w:rPr>
        <w:t xml:space="preserve">, I., </w:t>
      </w:r>
      <w:proofErr w:type="spellStart"/>
      <w:r w:rsidRPr="004B36A1">
        <w:rPr>
          <w:sz w:val="24"/>
          <w:szCs w:val="24"/>
          <w:lang w:val="de-DE"/>
          <w:rPrChange w:id="888" w:author="CRIO-Z9" w:date="2014-11-17T09:15:00Z">
            <w:rPr>
              <w:sz w:val="24"/>
              <w:szCs w:val="24"/>
            </w:rPr>
          </w:rPrChange>
        </w:rPr>
        <w:t>and</w:t>
      </w:r>
      <w:proofErr w:type="spellEnd"/>
      <w:r w:rsidRPr="004B36A1">
        <w:rPr>
          <w:sz w:val="24"/>
          <w:szCs w:val="24"/>
          <w:lang w:val="de-DE"/>
          <w:rPrChange w:id="889" w:author="CRIO-Z9" w:date="2014-11-17T09:15:00Z">
            <w:rPr>
              <w:sz w:val="24"/>
              <w:szCs w:val="24"/>
            </w:rPr>
          </w:rPrChange>
        </w:rPr>
        <w:t xml:space="preserve"> Ingham, R. J. (1993). </w:t>
      </w:r>
      <w:proofErr w:type="gramStart"/>
      <w:r w:rsidRPr="004B36A1">
        <w:rPr>
          <w:sz w:val="24"/>
          <w:szCs w:val="24"/>
          <w:lang w:val="en-US"/>
          <w:rPrChange w:id="890" w:author="CRIO-Z9" w:date="2014-11-17T09:15:00Z">
            <w:rPr>
              <w:sz w:val="24"/>
              <w:szCs w:val="24"/>
            </w:rPr>
          </w:rPrChange>
        </w:rPr>
        <w:t xml:space="preserve">Emergence pattern and spatial distribution of the common cockle </w:t>
      </w:r>
      <w:proofErr w:type="spellStart"/>
      <w:r w:rsidRPr="004B36A1">
        <w:rPr>
          <w:sz w:val="24"/>
          <w:szCs w:val="24"/>
          <w:lang w:val="en-US"/>
          <w:rPrChange w:id="891" w:author="CRIO-Z9" w:date="2014-11-17T09:15:00Z">
            <w:rPr>
              <w:sz w:val="24"/>
              <w:szCs w:val="24"/>
            </w:rPr>
          </w:rPrChange>
        </w:rPr>
        <w:t>Cerastoderma</w:t>
      </w:r>
      <w:proofErr w:type="spellEnd"/>
      <w:r w:rsidRPr="004B36A1">
        <w:rPr>
          <w:sz w:val="24"/>
          <w:szCs w:val="24"/>
          <w:lang w:val="en-US"/>
          <w:rPrChange w:id="892" w:author="CRIO-Z9" w:date="2014-11-17T09:15:00Z">
            <w:rPr>
              <w:sz w:val="24"/>
              <w:szCs w:val="24"/>
            </w:rPr>
          </w:rPrChange>
        </w:rPr>
        <w:t xml:space="preserve"> </w:t>
      </w:r>
      <w:proofErr w:type="spellStart"/>
      <w:r w:rsidRPr="004B36A1">
        <w:rPr>
          <w:sz w:val="24"/>
          <w:szCs w:val="24"/>
          <w:lang w:val="en-US"/>
          <w:rPrChange w:id="893" w:author="CRIO-Z9" w:date="2014-11-17T09:15:00Z">
            <w:rPr>
              <w:sz w:val="24"/>
              <w:szCs w:val="24"/>
            </w:rPr>
          </w:rPrChange>
        </w:rPr>
        <w:t>edule</w:t>
      </w:r>
      <w:proofErr w:type="spellEnd"/>
      <w:r w:rsidRPr="004B36A1">
        <w:rPr>
          <w:sz w:val="24"/>
          <w:szCs w:val="24"/>
          <w:lang w:val="en-US"/>
          <w:rPrChange w:id="894" w:author="CRIO-Z9" w:date="2014-11-17T09:15:00Z">
            <w:rPr>
              <w:sz w:val="24"/>
              <w:szCs w:val="24"/>
            </w:rPr>
          </w:rPrChange>
        </w:rPr>
        <w:t>.</w:t>
      </w:r>
      <w:proofErr w:type="gramEnd"/>
      <w:r w:rsidRPr="004B36A1">
        <w:rPr>
          <w:sz w:val="24"/>
          <w:szCs w:val="24"/>
          <w:lang w:val="en-US"/>
          <w:rPrChange w:id="895" w:author="CRIO-Z9" w:date="2014-11-17T09:15:00Z">
            <w:rPr>
              <w:sz w:val="24"/>
              <w:szCs w:val="24"/>
            </w:rPr>
          </w:rPrChange>
        </w:rPr>
        <w:t xml:space="preserve"> </w:t>
      </w:r>
      <w:proofErr w:type="gramStart"/>
      <w:r w:rsidRPr="004B36A1">
        <w:rPr>
          <w:i/>
          <w:iCs/>
          <w:sz w:val="24"/>
          <w:szCs w:val="24"/>
          <w:lang w:val="en-US"/>
          <w:rPrChange w:id="896" w:author="CRIO-Z9" w:date="2014-11-17T09:15:00Z">
            <w:rPr>
              <w:i/>
              <w:iCs/>
              <w:sz w:val="24"/>
              <w:szCs w:val="24"/>
            </w:rPr>
          </w:rPrChange>
        </w:rPr>
        <w:t>Marine Ecology Progress Series</w:t>
      </w:r>
      <w:r w:rsidRPr="004B36A1">
        <w:rPr>
          <w:sz w:val="24"/>
          <w:szCs w:val="24"/>
          <w:lang w:val="en-US"/>
          <w:rPrChange w:id="897" w:author="CRIO-Z9" w:date="2014-11-17T09:15:00Z">
            <w:rPr>
              <w:sz w:val="24"/>
              <w:szCs w:val="24"/>
            </w:rPr>
          </w:rPrChange>
        </w:rPr>
        <w:t xml:space="preserve">, </w:t>
      </w:r>
      <w:r w:rsidRPr="004B36A1">
        <w:rPr>
          <w:i/>
          <w:sz w:val="24"/>
          <w:szCs w:val="24"/>
          <w:lang w:val="en-US"/>
          <w:rPrChange w:id="898" w:author="CRIO-Z9" w:date="2014-11-17T09:15:00Z">
            <w:rPr>
              <w:i/>
              <w:sz w:val="24"/>
              <w:szCs w:val="24"/>
            </w:rPr>
          </w:rPrChange>
        </w:rPr>
        <w:t>99</w:t>
      </w:r>
      <w:r w:rsidRPr="004B36A1">
        <w:rPr>
          <w:sz w:val="24"/>
          <w:szCs w:val="24"/>
          <w:lang w:val="en-US"/>
          <w:rPrChange w:id="899" w:author="CRIO-Z9" w:date="2014-11-17T09:15:00Z">
            <w:rPr>
              <w:sz w:val="24"/>
              <w:szCs w:val="24"/>
            </w:rPr>
          </w:rPrChange>
        </w:rPr>
        <w:t>(1-2), 71-81.</w:t>
      </w:r>
      <w:proofErr w:type="gramEnd"/>
    </w:p>
    <w:p w14:paraId="4539E3B0" w14:textId="77777777" w:rsidR="00E53223" w:rsidRDefault="00E53223">
      <w:pPr>
        <w:spacing w:line="480" w:lineRule="auto"/>
        <w:ind w:left="300" w:hanging="288"/>
        <w:rPr>
          <w:sz w:val="24"/>
          <w:szCs w:val="24"/>
          <w:lang w:val="en-GB"/>
        </w:rPr>
      </w:pPr>
      <w:proofErr w:type="spellStart"/>
      <w:proofErr w:type="gramStart"/>
      <w:r>
        <w:rPr>
          <w:sz w:val="24"/>
          <w:szCs w:val="24"/>
          <w:lang w:val="en-GB"/>
        </w:rPr>
        <w:t>Rivadeneira</w:t>
      </w:r>
      <w:proofErr w:type="spellEnd"/>
      <w:r>
        <w:rPr>
          <w:sz w:val="24"/>
          <w:szCs w:val="24"/>
          <w:lang w:val="en-GB"/>
        </w:rPr>
        <w:t xml:space="preserve">, M. M., </w:t>
      </w:r>
      <w:proofErr w:type="spellStart"/>
      <w:r>
        <w:rPr>
          <w:sz w:val="24"/>
          <w:szCs w:val="24"/>
          <w:lang w:val="en-GB"/>
        </w:rPr>
        <w:t>Hernáez</w:t>
      </w:r>
      <w:proofErr w:type="spellEnd"/>
      <w:r>
        <w:rPr>
          <w:sz w:val="24"/>
          <w:szCs w:val="24"/>
          <w:lang w:val="en-GB"/>
        </w:rPr>
        <w:t xml:space="preserve">, P., Antonio </w:t>
      </w:r>
      <w:proofErr w:type="spellStart"/>
      <w:r>
        <w:rPr>
          <w:sz w:val="24"/>
          <w:szCs w:val="24"/>
          <w:lang w:val="en-GB"/>
        </w:rPr>
        <w:t>Baeza</w:t>
      </w:r>
      <w:proofErr w:type="spellEnd"/>
      <w:r>
        <w:rPr>
          <w:sz w:val="24"/>
          <w:szCs w:val="24"/>
          <w:lang w:val="en-GB"/>
        </w:rPr>
        <w:t xml:space="preserve">, J., </w:t>
      </w:r>
      <w:proofErr w:type="spellStart"/>
      <w:r>
        <w:rPr>
          <w:sz w:val="24"/>
          <w:szCs w:val="24"/>
          <w:lang w:val="en-GB"/>
        </w:rPr>
        <w:t>Boltana</w:t>
      </w:r>
      <w:proofErr w:type="spellEnd"/>
      <w:r>
        <w:rPr>
          <w:sz w:val="24"/>
          <w:szCs w:val="24"/>
          <w:lang w:val="en-GB"/>
        </w:rPr>
        <w:t xml:space="preserve">, S., </w:t>
      </w:r>
      <w:proofErr w:type="spellStart"/>
      <w:r>
        <w:rPr>
          <w:sz w:val="24"/>
          <w:szCs w:val="24"/>
          <w:lang w:val="en-GB"/>
        </w:rPr>
        <w:t>Cifuentes</w:t>
      </w:r>
      <w:proofErr w:type="spellEnd"/>
      <w:r>
        <w:rPr>
          <w:sz w:val="24"/>
          <w:szCs w:val="24"/>
          <w:lang w:val="en-GB"/>
        </w:rPr>
        <w:t xml:space="preserve">, M., Correa, C., ... and </w:t>
      </w:r>
      <w:proofErr w:type="spellStart"/>
      <w:r>
        <w:rPr>
          <w:sz w:val="24"/>
          <w:szCs w:val="24"/>
          <w:lang w:val="en-GB"/>
        </w:rPr>
        <w:t>Thiel</w:t>
      </w:r>
      <w:proofErr w:type="spellEnd"/>
      <w:r>
        <w:rPr>
          <w:sz w:val="24"/>
          <w:szCs w:val="24"/>
          <w:lang w:val="en-GB"/>
        </w:rPr>
        <w:t>, M. (2010).</w:t>
      </w:r>
      <w:proofErr w:type="gramEnd"/>
      <w:r>
        <w:rPr>
          <w:sz w:val="24"/>
          <w:szCs w:val="24"/>
          <w:lang w:val="en-GB"/>
        </w:rPr>
        <w:t xml:space="preserve"> Testing the abundant‐centre hypothesis using intertidal porcelain crabs along the Chilean coast: linking abundance and life‐history variation. </w:t>
      </w:r>
      <w:r>
        <w:rPr>
          <w:i/>
          <w:sz w:val="24"/>
          <w:szCs w:val="24"/>
          <w:lang w:val="en-GB"/>
        </w:rPr>
        <w:t>Journal of biogeography</w:t>
      </w:r>
      <w:r>
        <w:rPr>
          <w:sz w:val="24"/>
          <w:szCs w:val="24"/>
          <w:lang w:val="en-GB"/>
        </w:rPr>
        <w:t>, </w:t>
      </w:r>
      <w:r>
        <w:rPr>
          <w:i/>
          <w:sz w:val="24"/>
          <w:szCs w:val="24"/>
          <w:lang w:val="en-GB"/>
        </w:rPr>
        <w:t>37</w:t>
      </w:r>
      <w:r>
        <w:rPr>
          <w:sz w:val="24"/>
          <w:szCs w:val="24"/>
          <w:lang w:val="en-GB"/>
        </w:rPr>
        <w:t>(3), 486-498.</w:t>
      </w:r>
    </w:p>
    <w:p w14:paraId="58E0C2AF" w14:textId="77777777" w:rsidR="00E53223" w:rsidRPr="004B36A1" w:rsidRDefault="00E53223">
      <w:pPr>
        <w:spacing w:line="480" w:lineRule="auto"/>
        <w:ind w:left="300" w:hanging="288"/>
        <w:rPr>
          <w:sz w:val="24"/>
          <w:szCs w:val="24"/>
          <w:lang w:val="de-DE"/>
          <w:rPrChange w:id="900" w:author="CRIO-Z9" w:date="2014-11-17T09:15:00Z">
            <w:rPr>
              <w:sz w:val="24"/>
              <w:szCs w:val="24"/>
              <w:lang w:val="en-GB"/>
            </w:rPr>
          </w:rPrChange>
        </w:rPr>
      </w:pPr>
      <w:r>
        <w:rPr>
          <w:sz w:val="24"/>
          <w:szCs w:val="24"/>
          <w:lang w:val="en-GB"/>
        </w:rPr>
        <w:t xml:space="preserve">Romano, C., </w:t>
      </w:r>
      <w:proofErr w:type="spellStart"/>
      <w:r>
        <w:rPr>
          <w:sz w:val="24"/>
          <w:szCs w:val="24"/>
          <w:lang w:val="en-GB"/>
        </w:rPr>
        <w:t>Sarà</w:t>
      </w:r>
      <w:proofErr w:type="spellEnd"/>
      <w:r>
        <w:rPr>
          <w:sz w:val="24"/>
          <w:szCs w:val="24"/>
          <w:lang w:val="en-GB"/>
        </w:rPr>
        <w:t xml:space="preserve">, G., Salvo, G., Bishop, J., </w:t>
      </w:r>
      <w:proofErr w:type="spellStart"/>
      <w:r>
        <w:rPr>
          <w:sz w:val="24"/>
          <w:szCs w:val="24"/>
          <w:lang w:val="en-GB"/>
        </w:rPr>
        <w:t>Mazzola</w:t>
      </w:r>
      <w:proofErr w:type="spellEnd"/>
      <w:r>
        <w:rPr>
          <w:sz w:val="24"/>
          <w:szCs w:val="24"/>
          <w:lang w:val="en-GB"/>
        </w:rPr>
        <w:t xml:space="preserve">, A., &amp; </w:t>
      </w:r>
      <w:proofErr w:type="spellStart"/>
      <w:r>
        <w:rPr>
          <w:sz w:val="24"/>
          <w:szCs w:val="24"/>
          <w:lang w:val="en-GB"/>
        </w:rPr>
        <w:t>Widdows</w:t>
      </w:r>
      <w:proofErr w:type="spellEnd"/>
      <w:r>
        <w:rPr>
          <w:sz w:val="24"/>
          <w:szCs w:val="24"/>
          <w:lang w:val="en-GB"/>
        </w:rPr>
        <w:t xml:space="preserve">, J. (2011). Effect of the presence of the shore crab, </w:t>
      </w:r>
      <w:proofErr w:type="spellStart"/>
      <w:r>
        <w:rPr>
          <w:sz w:val="24"/>
          <w:szCs w:val="24"/>
          <w:lang w:val="en-GB"/>
        </w:rPr>
        <w:t>Carcinus</w:t>
      </w:r>
      <w:proofErr w:type="spellEnd"/>
      <w:r>
        <w:rPr>
          <w:sz w:val="24"/>
          <w:szCs w:val="24"/>
          <w:lang w:val="en-GB"/>
        </w:rPr>
        <w:t xml:space="preserve"> </w:t>
      </w:r>
      <w:proofErr w:type="spellStart"/>
      <w:r>
        <w:rPr>
          <w:sz w:val="24"/>
          <w:szCs w:val="24"/>
          <w:lang w:val="en-GB"/>
        </w:rPr>
        <w:t>maenas</w:t>
      </w:r>
      <w:proofErr w:type="spellEnd"/>
      <w:r>
        <w:rPr>
          <w:sz w:val="24"/>
          <w:szCs w:val="24"/>
          <w:lang w:val="en-GB"/>
        </w:rPr>
        <w:t xml:space="preserve">, on burrowing behaviour and clearance rate of the common cockle, </w:t>
      </w:r>
      <w:proofErr w:type="spellStart"/>
      <w:r>
        <w:rPr>
          <w:sz w:val="24"/>
          <w:szCs w:val="24"/>
          <w:lang w:val="en-GB"/>
        </w:rPr>
        <w:t>Cerastoderma</w:t>
      </w:r>
      <w:proofErr w:type="spellEnd"/>
      <w:r>
        <w:rPr>
          <w:sz w:val="24"/>
          <w:szCs w:val="24"/>
          <w:lang w:val="en-GB"/>
        </w:rPr>
        <w:t xml:space="preserve"> </w:t>
      </w:r>
      <w:proofErr w:type="spellStart"/>
      <w:r>
        <w:rPr>
          <w:sz w:val="24"/>
          <w:szCs w:val="24"/>
          <w:lang w:val="en-GB"/>
        </w:rPr>
        <w:t>edule</w:t>
      </w:r>
      <w:proofErr w:type="spellEnd"/>
      <w:r>
        <w:rPr>
          <w:sz w:val="24"/>
          <w:szCs w:val="24"/>
          <w:lang w:val="en-GB"/>
        </w:rPr>
        <w:t xml:space="preserve">. </w:t>
      </w:r>
      <w:r w:rsidRPr="004B36A1">
        <w:rPr>
          <w:i/>
          <w:sz w:val="24"/>
          <w:szCs w:val="24"/>
          <w:lang w:val="de-DE"/>
          <w:rPrChange w:id="901" w:author="CRIO-Z9" w:date="2014-11-17T09:15:00Z">
            <w:rPr>
              <w:i/>
              <w:sz w:val="24"/>
              <w:szCs w:val="24"/>
              <w:lang w:val="en-GB"/>
            </w:rPr>
          </w:rPrChange>
        </w:rPr>
        <w:t xml:space="preserve">Marine </w:t>
      </w:r>
      <w:proofErr w:type="spellStart"/>
      <w:r w:rsidRPr="004B36A1">
        <w:rPr>
          <w:i/>
          <w:sz w:val="24"/>
          <w:szCs w:val="24"/>
          <w:lang w:val="de-DE"/>
          <w:rPrChange w:id="902" w:author="CRIO-Z9" w:date="2014-11-17T09:15:00Z">
            <w:rPr>
              <w:i/>
              <w:sz w:val="24"/>
              <w:szCs w:val="24"/>
              <w:lang w:val="en-GB"/>
            </w:rPr>
          </w:rPrChange>
        </w:rPr>
        <w:t>biology</w:t>
      </w:r>
      <w:proofErr w:type="spellEnd"/>
      <w:r w:rsidRPr="004B36A1">
        <w:rPr>
          <w:sz w:val="24"/>
          <w:szCs w:val="24"/>
          <w:lang w:val="de-DE"/>
          <w:rPrChange w:id="903" w:author="CRIO-Z9" w:date="2014-11-17T09:15:00Z">
            <w:rPr>
              <w:sz w:val="24"/>
              <w:szCs w:val="24"/>
              <w:lang w:val="en-GB"/>
            </w:rPr>
          </w:rPrChange>
        </w:rPr>
        <w:t xml:space="preserve">, </w:t>
      </w:r>
      <w:r w:rsidRPr="004B36A1">
        <w:rPr>
          <w:i/>
          <w:sz w:val="24"/>
          <w:szCs w:val="24"/>
          <w:lang w:val="de-DE"/>
          <w:rPrChange w:id="904" w:author="CRIO-Z9" w:date="2014-11-17T09:15:00Z">
            <w:rPr>
              <w:i/>
              <w:sz w:val="24"/>
              <w:szCs w:val="24"/>
              <w:lang w:val="en-GB"/>
            </w:rPr>
          </w:rPrChange>
        </w:rPr>
        <w:t>158</w:t>
      </w:r>
      <w:r w:rsidRPr="004B36A1">
        <w:rPr>
          <w:sz w:val="24"/>
          <w:szCs w:val="24"/>
          <w:lang w:val="de-DE"/>
          <w:rPrChange w:id="905" w:author="CRIO-Z9" w:date="2014-11-17T09:15:00Z">
            <w:rPr>
              <w:sz w:val="24"/>
              <w:szCs w:val="24"/>
              <w:lang w:val="en-GB"/>
            </w:rPr>
          </w:rPrChange>
        </w:rPr>
        <w:t>(12), 2685-2694.</w:t>
      </w:r>
    </w:p>
    <w:p w14:paraId="4199950E" w14:textId="77777777" w:rsidR="00E53223" w:rsidRPr="004B36A1" w:rsidRDefault="00E53223">
      <w:pPr>
        <w:spacing w:line="480" w:lineRule="auto"/>
        <w:ind w:left="300" w:hanging="288"/>
        <w:rPr>
          <w:sz w:val="24"/>
          <w:szCs w:val="24"/>
          <w:lang w:val="en-US"/>
          <w:rPrChange w:id="906" w:author="CRIO-Z9" w:date="2014-11-17T09:15:00Z">
            <w:rPr>
              <w:sz w:val="24"/>
              <w:szCs w:val="24"/>
            </w:rPr>
          </w:rPrChange>
        </w:rPr>
      </w:pPr>
      <w:proofErr w:type="spellStart"/>
      <w:r w:rsidRPr="004B36A1">
        <w:rPr>
          <w:sz w:val="24"/>
          <w:szCs w:val="24"/>
          <w:lang w:val="de-DE"/>
          <w:rPrChange w:id="907" w:author="CRIO-Z9" w:date="2014-11-17T09:15:00Z">
            <w:rPr>
              <w:sz w:val="24"/>
              <w:szCs w:val="24"/>
              <w:lang w:val="en-GB"/>
            </w:rPr>
          </w:rPrChange>
        </w:rPr>
        <w:t>Rousi</w:t>
      </w:r>
      <w:proofErr w:type="spellEnd"/>
      <w:r w:rsidRPr="004B36A1">
        <w:rPr>
          <w:sz w:val="24"/>
          <w:szCs w:val="24"/>
          <w:lang w:val="de-DE"/>
          <w:rPrChange w:id="908" w:author="CRIO-Z9" w:date="2014-11-17T09:15:00Z">
            <w:rPr>
              <w:sz w:val="24"/>
              <w:szCs w:val="24"/>
              <w:lang w:val="en-GB"/>
            </w:rPr>
          </w:rPrChange>
        </w:rPr>
        <w:t xml:space="preserve">, H., </w:t>
      </w:r>
      <w:proofErr w:type="spellStart"/>
      <w:r w:rsidRPr="004B36A1">
        <w:rPr>
          <w:sz w:val="24"/>
          <w:szCs w:val="24"/>
          <w:lang w:val="de-DE"/>
          <w:rPrChange w:id="909" w:author="CRIO-Z9" w:date="2014-11-17T09:15:00Z">
            <w:rPr>
              <w:sz w:val="24"/>
              <w:szCs w:val="24"/>
              <w:lang w:val="en-GB"/>
            </w:rPr>
          </w:rPrChange>
        </w:rPr>
        <w:t>Laine</w:t>
      </w:r>
      <w:proofErr w:type="spellEnd"/>
      <w:r w:rsidRPr="004B36A1">
        <w:rPr>
          <w:sz w:val="24"/>
          <w:szCs w:val="24"/>
          <w:lang w:val="de-DE"/>
          <w:rPrChange w:id="910" w:author="CRIO-Z9" w:date="2014-11-17T09:15:00Z">
            <w:rPr>
              <w:sz w:val="24"/>
              <w:szCs w:val="24"/>
              <w:lang w:val="en-GB"/>
            </w:rPr>
          </w:rPrChange>
        </w:rPr>
        <w:t xml:space="preserve">, A. O., </w:t>
      </w:r>
      <w:proofErr w:type="spellStart"/>
      <w:r w:rsidRPr="004B36A1">
        <w:rPr>
          <w:sz w:val="24"/>
          <w:szCs w:val="24"/>
          <w:lang w:val="de-DE"/>
          <w:rPrChange w:id="911" w:author="CRIO-Z9" w:date="2014-11-17T09:15:00Z">
            <w:rPr>
              <w:sz w:val="24"/>
              <w:szCs w:val="24"/>
              <w:lang w:val="en-GB"/>
            </w:rPr>
          </w:rPrChange>
        </w:rPr>
        <w:t>Peltonen</w:t>
      </w:r>
      <w:proofErr w:type="spellEnd"/>
      <w:r w:rsidRPr="004B36A1">
        <w:rPr>
          <w:sz w:val="24"/>
          <w:szCs w:val="24"/>
          <w:lang w:val="de-DE"/>
          <w:rPrChange w:id="912" w:author="CRIO-Z9" w:date="2014-11-17T09:15:00Z">
            <w:rPr>
              <w:sz w:val="24"/>
              <w:szCs w:val="24"/>
              <w:lang w:val="en-GB"/>
            </w:rPr>
          </w:rPrChange>
        </w:rPr>
        <w:t xml:space="preserve">, H., </w:t>
      </w:r>
      <w:proofErr w:type="spellStart"/>
      <w:r w:rsidRPr="004B36A1">
        <w:rPr>
          <w:sz w:val="24"/>
          <w:szCs w:val="24"/>
          <w:lang w:val="de-DE"/>
          <w:rPrChange w:id="913" w:author="CRIO-Z9" w:date="2014-11-17T09:15:00Z">
            <w:rPr>
              <w:sz w:val="24"/>
              <w:szCs w:val="24"/>
              <w:lang w:val="en-GB"/>
            </w:rPr>
          </w:rPrChange>
        </w:rPr>
        <w:t>Kangas</w:t>
      </w:r>
      <w:proofErr w:type="spellEnd"/>
      <w:r w:rsidRPr="004B36A1">
        <w:rPr>
          <w:sz w:val="24"/>
          <w:szCs w:val="24"/>
          <w:lang w:val="de-DE"/>
          <w:rPrChange w:id="914" w:author="CRIO-Z9" w:date="2014-11-17T09:15:00Z">
            <w:rPr>
              <w:sz w:val="24"/>
              <w:szCs w:val="24"/>
              <w:lang w:val="en-GB"/>
            </w:rPr>
          </w:rPrChange>
        </w:rPr>
        <w:t xml:space="preserve">, P., </w:t>
      </w:r>
      <w:proofErr w:type="spellStart"/>
      <w:r w:rsidRPr="004B36A1">
        <w:rPr>
          <w:sz w:val="24"/>
          <w:szCs w:val="24"/>
          <w:lang w:val="de-DE"/>
          <w:rPrChange w:id="915" w:author="CRIO-Z9" w:date="2014-11-17T09:15:00Z">
            <w:rPr>
              <w:sz w:val="24"/>
              <w:szCs w:val="24"/>
              <w:lang w:val="en-GB"/>
            </w:rPr>
          </w:rPrChange>
        </w:rPr>
        <w:t>Andersin</w:t>
      </w:r>
      <w:proofErr w:type="spellEnd"/>
      <w:r w:rsidRPr="004B36A1">
        <w:rPr>
          <w:sz w:val="24"/>
          <w:szCs w:val="24"/>
          <w:lang w:val="de-DE"/>
          <w:rPrChange w:id="916" w:author="CRIO-Z9" w:date="2014-11-17T09:15:00Z">
            <w:rPr>
              <w:sz w:val="24"/>
              <w:szCs w:val="24"/>
              <w:lang w:val="en-GB"/>
            </w:rPr>
          </w:rPrChange>
        </w:rPr>
        <w:t xml:space="preserve">, A. B., </w:t>
      </w:r>
      <w:proofErr w:type="spellStart"/>
      <w:r w:rsidRPr="004B36A1">
        <w:rPr>
          <w:sz w:val="24"/>
          <w:szCs w:val="24"/>
          <w:lang w:val="de-DE"/>
          <w:rPrChange w:id="917" w:author="CRIO-Z9" w:date="2014-11-17T09:15:00Z">
            <w:rPr>
              <w:sz w:val="24"/>
              <w:szCs w:val="24"/>
              <w:lang w:val="en-GB"/>
            </w:rPr>
          </w:rPrChange>
        </w:rPr>
        <w:t>Rissanen</w:t>
      </w:r>
      <w:proofErr w:type="spellEnd"/>
      <w:r w:rsidRPr="004B36A1">
        <w:rPr>
          <w:sz w:val="24"/>
          <w:szCs w:val="24"/>
          <w:lang w:val="de-DE"/>
          <w:rPrChange w:id="918" w:author="CRIO-Z9" w:date="2014-11-17T09:15:00Z">
            <w:rPr>
              <w:sz w:val="24"/>
              <w:szCs w:val="24"/>
              <w:lang w:val="en-GB"/>
            </w:rPr>
          </w:rPrChange>
        </w:rPr>
        <w:t xml:space="preserve">, J., ... </w:t>
      </w:r>
      <w:proofErr w:type="spellStart"/>
      <w:r w:rsidRPr="004B36A1">
        <w:rPr>
          <w:sz w:val="24"/>
          <w:szCs w:val="24"/>
          <w:lang w:val="de-DE"/>
          <w:rPrChange w:id="919" w:author="CRIO-Z9" w:date="2014-11-17T09:15:00Z">
            <w:rPr>
              <w:sz w:val="24"/>
              <w:szCs w:val="24"/>
              <w:lang w:val="en-GB"/>
            </w:rPr>
          </w:rPrChange>
        </w:rPr>
        <w:t>and</w:t>
      </w:r>
      <w:proofErr w:type="spellEnd"/>
      <w:r w:rsidRPr="004B36A1">
        <w:rPr>
          <w:sz w:val="24"/>
          <w:szCs w:val="24"/>
          <w:lang w:val="de-DE"/>
          <w:rPrChange w:id="920" w:author="CRIO-Z9" w:date="2014-11-17T09:15:00Z">
            <w:rPr>
              <w:sz w:val="24"/>
              <w:szCs w:val="24"/>
              <w:lang w:val="en-GB"/>
            </w:rPr>
          </w:rPrChange>
        </w:rPr>
        <w:t xml:space="preserve"> </w:t>
      </w:r>
      <w:proofErr w:type="spellStart"/>
      <w:r w:rsidRPr="004B36A1">
        <w:rPr>
          <w:sz w:val="24"/>
          <w:szCs w:val="24"/>
          <w:lang w:val="de-DE"/>
          <w:rPrChange w:id="921" w:author="CRIO-Z9" w:date="2014-11-17T09:15:00Z">
            <w:rPr>
              <w:sz w:val="24"/>
              <w:szCs w:val="24"/>
              <w:lang w:val="en-GB"/>
            </w:rPr>
          </w:rPrChange>
        </w:rPr>
        <w:t>Bonsdorff</w:t>
      </w:r>
      <w:proofErr w:type="spellEnd"/>
      <w:r w:rsidRPr="004B36A1">
        <w:rPr>
          <w:sz w:val="24"/>
          <w:szCs w:val="24"/>
          <w:lang w:val="de-DE"/>
          <w:rPrChange w:id="922" w:author="CRIO-Z9" w:date="2014-11-17T09:15:00Z">
            <w:rPr>
              <w:sz w:val="24"/>
              <w:szCs w:val="24"/>
              <w:lang w:val="en-GB"/>
            </w:rPr>
          </w:rPrChange>
        </w:rPr>
        <w:t xml:space="preserve">, E. (2013). </w:t>
      </w:r>
      <w:r>
        <w:rPr>
          <w:sz w:val="24"/>
          <w:szCs w:val="24"/>
          <w:lang w:val="en-GB"/>
        </w:rPr>
        <w:t xml:space="preserve">Long-term changes in coastal </w:t>
      </w:r>
      <w:proofErr w:type="spellStart"/>
      <w:r>
        <w:rPr>
          <w:sz w:val="24"/>
          <w:szCs w:val="24"/>
          <w:lang w:val="en-GB"/>
        </w:rPr>
        <w:t>zoobenthos</w:t>
      </w:r>
      <w:proofErr w:type="spellEnd"/>
      <w:r>
        <w:rPr>
          <w:sz w:val="24"/>
          <w:szCs w:val="24"/>
          <w:lang w:val="en-GB"/>
        </w:rPr>
        <w:t xml:space="preserve"> in the northern Baltic Sea: the role of abiotic environmental factors. </w:t>
      </w:r>
      <w:r>
        <w:rPr>
          <w:i/>
          <w:sz w:val="24"/>
          <w:szCs w:val="24"/>
          <w:lang w:val="en-GB"/>
        </w:rPr>
        <w:t xml:space="preserve">ICES Journal of Marine Science: Journal du </w:t>
      </w:r>
      <w:proofErr w:type="spellStart"/>
      <w:r>
        <w:rPr>
          <w:i/>
          <w:sz w:val="24"/>
          <w:szCs w:val="24"/>
          <w:lang w:val="en-GB"/>
        </w:rPr>
        <w:t>Conseil</w:t>
      </w:r>
      <w:proofErr w:type="spellEnd"/>
      <w:r>
        <w:rPr>
          <w:sz w:val="24"/>
          <w:szCs w:val="24"/>
          <w:lang w:val="en-GB"/>
        </w:rPr>
        <w:t>, fss197.</w:t>
      </w:r>
    </w:p>
    <w:p w14:paraId="3BF81FFD" w14:textId="77777777" w:rsidR="00E53223" w:rsidRPr="004B36A1" w:rsidRDefault="00E53223">
      <w:pPr>
        <w:spacing w:line="480" w:lineRule="auto"/>
        <w:ind w:left="300" w:hanging="288"/>
        <w:rPr>
          <w:sz w:val="24"/>
          <w:szCs w:val="24"/>
          <w:lang w:val="en-US"/>
          <w:rPrChange w:id="923" w:author="CRIO-Z9" w:date="2014-11-17T09:15:00Z">
            <w:rPr>
              <w:sz w:val="24"/>
              <w:szCs w:val="24"/>
            </w:rPr>
          </w:rPrChange>
        </w:rPr>
      </w:pPr>
      <w:proofErr w:type="spellStart"/>
      <w:r w:rsidRPr="004B36A1">
        <w:rPr>
          <w:sz w:val="24"/>
          <w:szCs w:val="24"/>
          <w:lang w:val="en-US"/>
          <w:rPrChange w:id="924" w:author="CRIO-Z9" w:date="2014-11-17T09:15:00Z">
            <w:rPr>
              <w:sz w:val="24"/>
              <w:szCs w:val="24"/>
            </w:rPr>
          </w:rPrChange>
        </w:rPr>
        <w:t>Sagarin</w:t>
      </w:r>
      <w:proofErr w:type="spellEnd"/>
      <w:r w:rsidRPr="004B36A1">
        <w:rPr>
          <w:sz w:val="24"/>
          <w:szCs w:val="24"/>
          <w:lang w:val="en-US"/>
          <w:rPrChange w:id="925" w:author="CRIO-Z9" w:date="2014-11-17T09:15:00Z">
            <w:rPr>
              <w:sz w:val="24"/>
              <w:szCs w:val="24"/>
            </w:rPr>
          </w:rPrChange>
        </w:rPr>
        <w:t xml:space="preserve">, R. D., and Gaines, S. D. (2002). The ‘abundant </w:t>
      </w:r>
      <w:proofErr w:type="spellStart"/>
      <w:r w:rsidRPr="004B36A1">
        <w:rPr>
          <w:sz w:val="24"/>
          <w:szCs w:val="24"/>
          <w:lang w:val="en-US"/>
          <w:rPrChange w:id="926" w:author="CRIO-Z9" w:date="2014-11-17T09:15:00Z">
            <w:rPr>
              <w:sz w:val="24"/>
              <w:szCs w:val="24"/>
            </w:rPr>
          </w:rPrChange>
        </w:rPr>
        <w:t>centre’distribution</w:t>
      </w:r>
      <w:proofErr w:type="spellEnd"/>
      <w:r w:rsidRPr="004B36A1">
        <w:rPr>
          <w:sz w:val="24"/>
          <w:szCs w:val="24"/>
          <w:lang w:val="en-US"/>
          <w:rPrChange w:id="927" w:author="CRIO-Z9" w:date="2014-11-17T09:15:00Z">
            <w:rPr>
              <w:sz w:val="24"/>
              <w:szCs w:val="24"/>
            </w:rPr>
          </w:rPrChange>
        </w:rPr>
        <w:t xml:space="preserve">: to what extent is it a </w:t>
      </w:r>
      <w:proofErr w:type="spellStart"/>
      <w:r w:rsidRPr="004B36A1">
        <w:rPr>
          <w:sz w:val="24"/>
          <w:szCs w:val="24"/>
          <w:lang w:val="en-US"/>
          <w:rPrChange w:id="928" w:author="CRIO-Z9" w:date="2014-11-17T09:15:00Z">
            <w:rPr>
              <w:sz w:val="24"/>
              <w:szCs w:val="24"/>
            </w:rPr>
          </w:rPrChange>
        </w:rPr>
        <w:t>biogeographical</w:t>
      </w:r>
      <w:proofErr w:type="spellEnd"/>
      <w:r w:rsidRPr="004B36A1">
        <w:rPr>
          <w:sz w:val="24"/>
          <w:szCs w:val="24"/>
          <w:lang w:val="en-US"/>
          <w:rPrChange w:id="929" w:author="CRIO-Z9" w:date="2014-11-17T09:15:00Z">
            <w:rPr>
              <w:sz w:val="24"/>
              <w:szCs w:val="24"/>
            </w:rPr>
          </w:rPrChange>
        </w:rPr>
        <w:t xml:space="preserve"> rule</w:t>
      </w:r>
      <w:proofErr w:type="gramStart"/>
      <w:r w:rsidRPr="004B36A1">
        <w:rPr>
          <w:sz w:val="24"/>
          <w:szCs w:val="24"/>
          <w:lang w:val="en-US"/>
          <w:rPrChange w:id="930" w:author="CRIO-Z9" w:date="2014-11-17T09:15:00Z">
            <w:rPr>
              <w:sz w:val="24"/>
              <w:szCs w:val="24"/>
            </w:rPr>
          </w:rPrChange>
        </w:rPr>
        <w:t>?.</w:t>
      </w:r>
      <w:proofErr w:type="gramEnd"/>
      <w:r w:rsidRPr="004B36A1">
        <w:rPr>
          <w:sz w:val="24"/>
          <w:szCs w:val="24"/>
          <w:lang w:val="en-US"/>
          <w:rPrChange w:id="931" w:author="CRIO-Z9" w:date="2014-11-17T09:15:00Z">
            <w:rPr>
              <w:sz w:val="24"/>
              <w:szCs w:val="24"/>
            </w:rPr>
          </w:rPrChange>
        </w:rPr>
        <w:t xml:space="preserve"> </w:t>
      </w:r>
      <w:r w:rsidRPr="004B36A1">
        <w:rPr>
          <w:i/>
          <w:sz w:val="24"/>
          <w:szCs w:val="24"/>
          <w:lang w:val="en-US"/>
          <w:rPrChange w:id="932" w:author="CRIO-Z9" w:date="2014-11-17T09:15:00Z">
            <w:rPr>
              <w:i/>
              <w:sz w:val="24"/>
              <w:szCs w:val="24"/>
            </w:rPr>
          </w:rPrChange>
        </w:rPr>
        <w:t>Ecology letters</w:t>
      </w:r>
      <w:r w:rsidRPr="004B36A1">
        <w:rPr>
          <w:sz w:val="24"/>
          <w:szCs w:val="24"/>
          <w:lang w:val="en-US"/>
          <w:rPrChange w:id="933" w:author="CRIO-Z9" w:date="2014-11-17T09:15:00Z">
            <w:rPr>
              <w:sz w:val="24"/>
              <w:szCs w:val="24"/>
            </w:rPr>
          </w:rPrChange>
        </w:rPr>
        <w:t xml:space="preserve">, </w:t>
      </w:r>
      <w:r w:rsidRPr="004B36A1">
        <w:rPr>
          <w:i/>
          <w:sz w:val="24"/>
          <w:szCs w:val="24"/>
          <w:lang w:val="en-US"/>
          <w:rPrChange w:id="934" w:author="CRIO-Z9" w:date="2014-11-17T09:15:00Z">
            <w:rPr>
              <w:i/>
              <w:sz w:val="24"/>
              <w:szCs w:val="24"/>
            </w:rPr>
          </w:rPrChange>
        </w:rPr>
        <w:t>5</w:t>
      </w:r>
      <w:r w:rsidRPr="004B36A1">
        <w:rPr>
          <w:sz w:val="24"/>
          <w:szCs w:val="24"/>
          <w:lang w:val="en-US"/>
          <w:rPrChange w:id="935" w:author="CRIO-Z9" w:date="2014-11-17T09:15:00Z">
            <w:rPr>
              <w:sz w:val="24"/>
              <w:szCs w:val="24"/>
            </w:rPr>
          </w:rPrChange>
        </w:rPr>
        <w:t>(1), 137-147.</w:t>
      </w:r>
    </w:p>
    <w:p w14:paraId="38F007F3" w14:textId="77777777" w:rsidR="00E53223" w:rsidRPr="004B36A1" w:rsidRDefault="00E53223">
      <w:pPr>
        <w:spacing w:line="480" w:lineRule="auto"/>
        <w:ind w:left="300" w:hanging="288"/>
        <w:rPr>
          <w:sz w:val="24"/>
          <w:szCs w:val="24"/>
          <w:lang w:val="en-US"/>
          <w:rPrChange w:id="936" w:author="CRIO-Z9" w:date="2014-11-17T09:15:00Z">
            <w:rPr>
              <w:sz w:val="24"/>
              <w:szCs w:val="24"/>
            </w:rPr>
          </w:rPrChange>
        </w:rPr>
      </w:pPr>
      <w:proofErr w:type="spellStart"/>
      <w:r w:rsidRPr="004B36A1">
        <w:rPr>
          <w:sz w:val="24"/>
          <w:szCs w:val="24"/>
          <w:lang w:val="en-US"/>
          <w:rPrChange w:id="937" w:author="CRIO-Z9" w:date="2014-11-17T09:15:00Z">
            <w:rPr>
              <w:sz w:val="24"/>
              <w:szCs w:val="24"/>
            </w:rPr>
          </w:rPrChange>
        </w:rPr>
        <w:t>Sagarin</w:t>
      </w:r>
      <w:proofErr w:type="spellEnd"/>
      <w:r w:rsidRPr="004B36A1">
        <w:rPr>
          <w:sz w:val="24"/>
          <w:szCs w:val="24"/>
          <w:lang w:val="en-US"/>
          <w:rPrChange w:id="938" w:author="CRIO-Z9" w:date="2014-11-17T09:15:00Z">
            <w:rPr>
              <w:sz w:val="24"/>
              <w:szCs w:val="24"/>
            </w:rPr>
          </w:rPrChange>
        </w:rPr>
        <w:t xml:space="preserve">, R. D., Gaines, S. D., and Gaylord, B. (2006). Moving beyond assumptions to understand </w:t>
      </w:r>
      <w:r w:rsidRPr="004B36A1">
        <w:rPr>
          <w:sz w:val="24"/>
          <w:szCs w:val="24"/>
          <w:lang w:val="en-US"/>
          <w:rPrChange w:id="939" w:author="CRIO-Z9" w:date="2014-11-17T09:15:00Z">
            <w:rPr>
              <w:sz w:val="24"/>
              <w:szCs w:val="24"/>
            </w:rPr>
          </w:rPrChange>
        </w:rPr>
        <w:lastRenderedPageBreak/>
        <w:t xml:space="preserve">abundance distributions across the ranges of species. </w:t>
      </w:r>
      <w:proofErr w:type="gramStart"/>
      <w:r w:rsidRPr="004B36A1">
        <w:rPr>
          <w:i/>
          <w:sz w:val="24"/>
          <w:szCs w:val="24"/>
          <w:lang w:val="en-US"/>
          <w:rPrChange w:id="940" w:author="CRIO-Z9" w:date="2014-11-17T09:15:00Z">
            <w:rPr>
              <w:i/>
              <w:sz w:val="24"/>
              <w:szCs w:val="24"/>
            </w:rPr>
          </w:rPrChange>
        </w:rPr>
        <w:t>Trends in Ecology and Evolution</w:t>
      </w:r>
      <w:r w:rsidRPr="004B36A1">
        <w:rPr>
          <w:sz w:val="24"/>
          <w:szCs w:val="24"/>
          <w:lang w:val="en-US"/>
          <w:rPrChange w:id="941" w:author="CRIO-Z9" w:date="2014-11-17T09:15:00Z">
            <w:rPr>
              <w:sz w:val="24"/>
              <w:szCs w:val="24"/>
            </w:rPr>
          </w:rPrChange>
        </w:rPr>
        <w:t xml:space="preserve">, </w:t>
      </w:r>
      <w:r w:rsidRPr="004B36A1">
        <w:rPr>
          <w:i/>
          <w:sz w:val="24"/>
          <w:szCs w:val="24"/>
          <w:lang w:val="en-US"/>
          <w:rPrChange w:id="942" w:author="CRIO-Z9" w:date="2014-11-17T09:15:00Z">
            <w:rPr>
              <w:i/>
              <w:sz w:val="24"/>
              <w:szCs w:val="24"/>
            </w:rPr>
          </w:rPrChange>
        </w:rPr>
        <w:t>21</w:t>
      </w:r>
      <w:r w:rsidRPr="004B36A1">
        <w:rPr>
          <w:sz w:val="24"/>
          <w:szCs w:val="24"/>
          <w:lang w:val="en-US"/>
          <w:rPrChange w:id="943" w:author="CRIO-Z9" w:date="2014-11-17T09:15:00Z">
            <w:rPr>
              <w:sz w:val="24"/>
              <w:szCs w:val="24"/>
            </w:rPr>
          </w:rPrChange>
        </w:rPr>
        <w:t>(9), 524-530.</w:t>
      </w:r>
      <w:proofErr w:type="gramEnd"/>
    </w:p>
    <w:p w14:paraId="6B6DC35A" w14:textId="77777777" w:rsidR="00E53223" w:rsidRPr="004B36A1" w:rsidRDefault="00E53223">
      <w:pPr>
        <w:spacing w:line="480" w:lineRule="auto"/>
        <w:ind w:left="300" w:hanging="288"/>
        <w:rPr>
          <w:sz w:val="24"/>
          <w:szCs w:val="24"/>
          <w:lang w:val="en-US"/>
          <w:rPrChange w:id="944" w:author="CRIO-Z9" w:date="2014-11-17T09:15:00Z">
            <w:rPr>
              <w:sz w:val="24"/>
              <w:szCs w:val="24"/>
            </w:rPr>
          </w:rPrChange>
        </w:rPr>
      </w:pPr>
      <w:proofErr w:type="gramStart"/>
      <w:r w:rsidRPr="004B36A1">
        <w:rPr>
          <w:sz w:val="24"/>
          <w:szCs w:val="24"/>
          <w:lang w:val="en-US"/>
          <w:rPrChange w:id="945" w:author="CRIO-Z9" w:date="2014-11-17T09:15:00Z">
            <w:rPr>
              <w:sz w:val="24"/>
              <w:szCs w:val="24"/>
            </w:rPr>
          </w:rPrChange>
        </w:rPr>
        <w:t>Sanchez-Salazar, M. E., Griffiths, C. L., &amp; Seed, R. (1987).</w:t>
      </w:r>
      <w:proofErr w:type="gramEnd"/>
      <w:r w:rsidRPr="004B36A1">
        <w:rPr>
          <w:sz w:val="24"/>
          <w:szCs w:val="24"/>
          <w:lang w:val="en-US"/>
          <w:rPrChange w:id="946" w:author="CRIO-Z9" w:date="2014-11-17T09:15:00Z">
            <w:rPr>
              <w:sz w:val="24"/>
              <w:szCs w:val="24"/>
            </w:rPr>
          </w:rPrChange>
        </w:rPr>
        <w:t xml:space="preserve"> The effect of size and temperature on the predation of </w:t>
      </w:r>
      <w:proofErr w:type="gramStart"/>
      <w:r w:rsidRPr="004B36A1">
        <w:rPr>
          <w:sz w:val="24"/>
          <w:szCs w:val="24"/>
          <w:lang w:val="en-US"/>
          <w:rPrChange w:id="947" w:author="CRIO-Z9" w:date="2014-11-17T09:15:00Z">
            <w:rPr>
              <w:sz w:val="24"/>
              <w:szCs w:val="24"/>
            </w:rPr>
          </w:rPrChange>
        </w:rPr>
        <w:t xml:space="preserve">cockles  </w:t>
      </w:r>
      <w:proofErr w:type="spellStart"/>
      <w:r w:rsidRPr="004B36A1">
        <w:rPr>
          <w:i/>
          <w:iCs/>
          <w:sz w:val="24"/>
          <w:szCs w:val="24"/>
          <w:lang w:val="en-US"/>
          <w:rPrChange w:id="948" w:author="CRIO-Z9" w:date="2014-11-17T09:15:00Z">
            <w:rPr>
              <w:i/>
              <w:iCs/>
              <w:sz w:val="24"/>
              <w:szCs w:val="24"/>
            </w:rPr>
          </w:rPrChange>
        </w:rPr>
        <w:t>Cerastoderma</w:t>
      </w:r>
      <w:proofErr w:type="spellEnd"/>
      <w:proofErr w:type="gramEnd"/>
      <w:r w:rsidRPr="004B36A1">
        <w:rPr>
          <w:i/>
          <w:iCs/>
          <w:sz w:val="24"/>
          <w:szCs w:val="24"/>
          <w:lang w:val="en-US"/>
          <w:rPrChange w:id="949" w:author="CRIO-Z9" w:date="2014-11-17T09:15:00Z">
            <w:rPr>
              <w:i/>
              <w:iCs/>
              <w:sz w:val="24"/>
              <w:szCs w:val="24"/>
            </w:rPr>
          </w:rPrChange>
        </w:rPr>
        <w:t xml:space="preserve"> </w:t>
      </w:r>
      <w:proofErr w:type="spellStart"/>
      <w:r w:rsidRPr="004B36A1">
        <w:rPr>
          <w:i/>
          <w:iCs/>
          <w:sz w:val="24"/>
          <w:szCs w:val="24"/>
          <w:lang w:val="en-US"/>
          <w:rPrChange w:id="950" w:author="CRIO-Z9" w:date="2014-11-17T09:15:00Z">
            <w:rPr>
              <w:i/>
              <w:iCs/>
              <w:sz w:val="24"/>
              <w:szCs w:val="24"/>
            </w:rPr>
          </w:rPrChange>
        </w:rPr>
        <w:t>edule</w:t>
      </w:r>
      <w:proofErr w:type="spellEnd"/>
      <w:r w:rsidRPr="004B36A1">
        <w:rPr>
          <w:sz w:val="24"/>
          <w:szCs w:val="24"/>
          <w:lang w:val="en-US"/>
          <w:rPrChange w:id="951" w:author="CRIO-Z9" w:date="2014-11-17T09:15:00Z">
            <w:rPr>
              <w:sz w:val="24"/>
              <w:szCs w:val="24"/>
            </w:rPr>
          </w:rPrChange>
        </w:rPr>
        <w:t xml:space="preserve"> (L.) by the shore crab  </w:t>
      </w:r>
      <w:proofErr w:type="spellStart"/>
      <w:r w:rsidRPr="004B36A1">
        <w:rPr>
          <w:i/>
          <w:iCs/>
          <w:sz w:val="24"/>
          <w:szCs w:val="24"/>
          <w:lang w:val="en-US"/>
          <w:rPrChange w:id="952" w:author="CRIO-Z9" w:date="2014-11-17T09:15:00Z">
            <w:rPr>
              <w:i/>
              <w:iCs/>
              <w:sz w:val="24"/>
              <w:szCs w:val="24"/>
            </w:rPr>
          </w:rPrChange>
        </w:rPr>
        <w:t>Carcinus</w:t>
      </w:r>
      <w:proofErr w:type="spellEnd"/>
      <w:r w:rsidRPr="004B36A1">
        <w:rPr>
          <w:i/>
          <w:iCs/>
          <w:sz w:val="24"/>
          <w:szCs w:val="24"/>
          <w:lang w:val="en-US"/>
          <w:rPrChange w:id="953" w:author="CRIO-Z9" w:date="2014-11-17T09:15:00Z">
            <w:rPr>
              <w:i/>
              <w:iCs/>
              <w:sz w:val="24"/>
              <w:szCs w:val="24"/>
            </w:rPr>
          </w:rPrChange>
        </w:rPr>
        <w:t xml:space="preserve"> </w:t>
      </w:r>
      <w:proofErr w:type="spellStart"/>
      <w:r w:rsidRPr="004B36A1">
        <w:rPr>
          <w:i/>
          <w:iCs/>
          <w:sz w:val="24"/>
          <w:szCs w:val="24"/>
          <w:lang w:val="en-US"/>
          <w:rPrChange w:id="954" w:author="CRIO-Z9" w:date="2014-11-17T09:15:00Z">
            <w:rPr>
              <w:i/>
              <w:iCs/>
              <w:sz w:val="24"/>
              <w:szCs w:val="24"/>
            </w:rPr>
          </w:rPrChange>
        </w:rPr>
        <w:t>maenas</w:t>
      </w:r>
      <w:proofErr w:type="spellEnd"/>
      <w:r w:rsidRPr="004B36A1">
        <w:rPr>
          <w:i/>
          <w:iCs/>
          <w:sz w:val="24"/>
          <w:szCs w:val="24"/>
          <w:lang w:val="en-US"/>
          <w:rPrChange w:id="955" w:author="CRIO-Z9" w:date="2014-11-17T09:15:00Z">
            <w:rPr>
              <w:i/>
              <w:iCs/>
              <w:sz w:val="24"/>
              <w:szCs w:val="24"/>
            </w:rPr>
          </w:rPrChange>
        </w:rPr>
        <w:t xml:space="preserve"> </w:t>
      </w:r>
      <w:r w:rsidRPr="004B36A1">
        <w:rPr>
          <w:sz w:val="24"/>
          <w:szCs w:val="24"/>
          <w:lang w:val="en-US"/>
          <w:rPrChange w:id="956" w:author="CRIO-Z9" w:date="2014-11-17T09:15:00Z">
            <w:rPr>
              <w:sz w:val="24"/>
              <w:szCs w:val="24"/>
            </w:rPr>
          </w:rPrChange>
        </w:rPr>
        <w:t xml:space="preserve">(L.). </w:t>
      </w:r>
      <w:proofErr w:type="gramStart"/>
      <w:r w:rsidRPr="004B36A1">
        <w:rPr>
          <w:i/>
          <w:sz w:val="24"/>
          <w:szCs w:val="24"/>
          <w:lang w:val="en-US"/>
          <w:rPrChange w:id="957" w:author="CRIO-Z9" w:date="2014-11-17T09:15:00Z">
            <w:rPr>
              <w:i/>
              <w:sz w:val="24"/>
              <w:szCs w:val="24"/>
            </w:rPr>
          </w:rPrChange>
        </w:rPr>
        <w:t>Journal of Experimental Marine Biology and Ecology</w:t>
      </w:r>
      <w:r w:rsidRPr="004B36A1">
        <w:rPr>
          <w:sz w:val="24"/>
          <w:szCs w:val="24"/>
          <w:lang w:val="en-US"/>
          <w:rPrChange w:id="958" w:author="CRIO-Z9" w:date="2014-11-17T09:15:00Z">
            <w:rPr>
              <w:sz w:val="24"/>
              <w:szCs w:val="24"/>
            </w:rPr>
          </w:rPrChange>
        </w:rPr>
        <w:t xml:space="preserve">, </w:t>
      </w:r>
      <w:r w:rsidRPr="004B36A1">
        <w:rPr>
          <w:i/>
          <w:sz w:val="24"/>
          <w:szCs w:val="24"/>
          <w:lang w:val="en-US"/>
          <w:rPrChange w:id="959" w:author="CRIO-Z9" w:date="2014-11-17T09:15:00Z">
            <w:rPr>
              <w:i/>
              <w:sz w:val="24"/>
              <w:szCs w:val="24"/>
            </w:rPr>
          </w:rPrChange>
        </w:rPr>
        <w:t>111</w:t>
      </w:r>
      <w:r w:rsidRPr="004B36A1">
        <w:rPr>
          <w:sz w:val="24"/>
          <w:szCs w:val="24"/>
          <w:lang w:val="en-US"/>
          <w:rPrChange w:id="960" w:author="CRIO-Z9" w:date="2014-11-17T09:15:00Z">
            <w:rPr>
              <w:sz w:val="24"/>
              <w:szCs w:val="24"/>
            </w:rPr>
          </w:rPrChange>
        </w:rPr>
        <w:t>(2), 181-193.</w:t>
      </w:r>
      <w:proofErr w:type="gramEnd"/>
    </w:p>
    <w:p w14:paraId="6CEC37DF" w14:textId="77777777" w:rsidR="00E53223" w:rsidRPr="004B36A1" w:rsidRDefault="00E53223">
      <w:pPr>
        <w:spacing w:line="480" w:lineRule="auto"/>
        <w:ind w:left="300" w:hanging="288"/>
        <w:rPr>
          <w:sz w:val="24"/>
          <w:szCs w:val="24"/>
          <w:lang w:val="en-US"/>
          <w:rPrChange w:id="961" w:author="CRIO-Z9" w:date="2014-11-17T09:15:00Z">
            <w:rPr>
              <w:sz w:val="24"/>
              <w:szCs w:val="24"/>
            </w:rPr>
          </w:rPrChange>
        </w:rPr>
      </w:pPr>
      <w:proofErr w:type="gramStart"/>
      <w:r w:rsidRPr="004B36A1">
        <w:rPr>
          <w:sz w:val="24"/>
          <w:szCs w:val="24"/>
          <w:lang w:val="en-US"/>
          <w:rPrChange w:id="962" w:author="CRIO-Z9" w:date="2014-11-17T09:15:00Z">
            <w:rPr>
              <w:sz w:val="24"/>
              <w:szCs w:val="24"/>
            </w:rPr>
          </w:rPrChange>
        </w:rPr>
        <w:t xml:space="preserve">Santos, S., </w:t>
      </w:r>
      <w:proofErr w:type="spellStart"/>
      <w:r w:rsidRPr="004B36A1">
        <w:rPr>
          <w:sz w:val="24"/>
          <w:szCs w:val="24"/>
          <w:lang w:val="en-US"/>
          <w:rPrChange w:id="963" w:author="CRIO-Z9" w:date="2014-11-17T09:15:00Z">
            <w:rPr>
              <w:sz w:val="24"/>
              <w:szCs w:val="24"/>
            </w:rPr>
          </w:rPrChange>
        </w:rPr>
        <w:t>Aarts</w:t>
      </w:r>
      <w:proofErr w:type="spellEnd"/>
      <w:r w:rsidRPr="004B36A1">
        <w:rPr>
          <w:sz w:val="24"/>
          <w:szCs w:val="24"/>
          <w:lang w:val="en-US"/>
          <w:rPrChange w:id="964" w:author="CRIO-Z9" w:date="2014-11-17T09:15:00Z">
            <w:rPr>
              <w:sz w:val="24"/>
              <w:szCs w:val="24"/>
            </w:rPr>
          </w:rPrChange>
        </w:rPr>
        <w:t xml:space="preserve">, G., </w:t>
      </w:r>
      <w:proofErr w:type="spellStart"/>
      <w:r w:rsidRPr="004B36A1">
        <w:rPr>
          <w:sz w:val="24"/>
          <w:szCs w:val="24"/>
          <w:lang w:val="en-US"/>
          <w:rPrChange w:id="965" w:author="CRIO-Z9" w:date="2014-11-17T09:15:00Z">
            <w:rPr>
              <w:sz w:val="24"/>
              <w:szCs w:val="24"/>
            </w:rPr>
          </w:rPrChange>
        </w:rPr>
        <w:t>Luttikhuizen</w:t>
      </w:r>
      <w:proofErr w:type="spellEnd"/>
      <w:r w:rsidRPr="004B36A1">
        <w:rPr>
          <w:sz w:val="24"/>
          <w:szCs w:val="24"/>
          <w:lang w:val="en-US"/>
          <w:rPrChange w:id="966" w:author="CRIO-Z9" w:date="2014-11-17T09:15:00Z">
            <w:rPr>
              <w:sz w:val="24"/>
              <w:szCs w:val="24"/>
            </w:rPr>
          </w:rPrChange>
        </w:rPr>
        <w:t xml:space="preserve">, P. C., Campos, J., </w:t>
      </w:r>
      <w:proofErr w:type="spellStart"/>
      <w:r w:rsidRPr="004B36A1">
        <w:rPr>
          <w:sz w:val="24"/>
          <w:szCs w:val="24"/>
          <w:lang w:val="en-US"/>
          <w:rPrChange w:id="967" w:author="CRIO-Z9" w:date="2014-11-17T09:15:00Z">
            <w:rPr>
              <w:sz w:val="24"/>
              <w:szCs w:val="24"/>
            </w:rPr>
          </w:rPrChange>
        </w:rPr>
        <w:t>Piersma</w:t>
      </w:r>
      <w:proofErr w:type="spellEnd"/>
      <w:r w:rsidRPr="004B36A1">
        <w:rPr>
          <w:sz w:val="24"/>
          <w:szCs w:val="24"/>
          <w:lang w:val="en-US"/>
          <w:rPrChange w:id="968" w:author="CRIO-Z9" w:date="2014-11-17T09:15:00Z">
            <w:rPr>
              <w:sz w:val="24"/>
              <w:szCs w:val="24"/>
            </w:rPr>
          </w:rPrChange>
        </w:rPr>
        <w:t>, T., and van der Veer, H. W. (2012).</w:t>
      </w:r>
      <w:proofErr w:type="gramEnd"/>
      <w:r w:rsidRPr="004B36A1">
        <w:rPr>
          <w:sz w:val="24"/>
          <w:szCs w:val="24"/>
          <w:lang w:val="en-US"/>
          <w:rPrChange w:id="969" w:author="CRIO-Z9" w:date="2014-11-17T09:15:00Z">
            <w:rPr>
              <w:sz w:val="24"/>
              <w:szCs w:val="24"/>
            </w:rPr>
          </w:rPrChange>
        </w:rPr>
        <w:t xml:space="preserve"> </w:t>
      </w:r>
      <w:proofErr w:type="gramStart"/>
      <w:r w:rsidRPr="004B36A1">
        <w:rPr>
          <w:sz w:val="24"/>
          <w:szCs w:val="24"/>
          <w:lang w:val="en-US"/>
          <w:rPrChange w:id="970" w:author="CRIO-Z9" w:date="2014-11-17T09:15:00Z">
            <w:rPr>
              <w:sz w:val="24"/>
              <w:szCs w:val="24"/>
            </w:rPr>
          </w:rPrChange>
        </w:rPr>
        <w:t xml:space="preserve">Site-specific distribution of the bivalve </w:t>
      </w:r>
      <w:proofErr w:type="spellStart"/>
      <w:r w:rsidRPr="004B36A1">
        <w:rPr>
          <w:sz w:val="24"/>
          <w:szCs w:val="24"/>
          <w:lang w:val="en-US"/>
          <w:rPrChange w:id="971" w:author="CRIO-Z9" w:date="2014-11-17T09:15:00Z">
            <w:rPr>
              <w:sz w:val="24"/>
              <w:szCs w:val="24"/>
            </w:rPr>
          </w:rPrChange>
        </w:rPr>
        <w:t>Scrobicularia</w:t>
      </w:r>
      <w:proofErr w:type="spellEnd"/>
      <w:r w:rsidRPr="004B36A1">
        <w:rPr>
          <w:sz w:val="24"/>
          <w:szCs w:val="24"/>
          <w:lang w:val="en-US"/>
          <w:rPrChange w:id="972" w:author="CRIO-Z9" w:date="2014-11-17T09:15:00Z">
            <w:rPr>
              <w:sz w:val="24"/>
              <w:szCs w:val="24"/>
            </w:rPr>
          </w:rPrChange>
        </w:rPr>
        <w:t xml:space="preserve"> </w:t>
      </w:r>
      <w:proofErr w:type="spellStart"/>
      <w:r w:rsidRPr="004B36A1">
        <w:rPr>
          <w:sz w:val="24"/>
          <w:szCs w:val="24"/>
          <w:lang w:val="en-US"/>
          <w:rPrChange w:id="973" w:author="CRIO-Z9" w:date="2014-11-17T09:15:00Z">
            <w:rPr>
              <w:sz w:val="24"/>
              <w:szCs w:val="24"/>
            </w:rPr>
          </w:rPrChange>
        </w:rPr>
        <w:t>plana</w:t>
      </w:r>
      <w:proofErr w:type="spellEnd"/>
      <w:r w:rsidRPr="004B36A1">
        <w:rPr>
          <w:sz w:val="24"/>
          <w:szCs w:val="24"/>
          <w:lang w:val="en-US"/>
          <w:rPrChange w:id="974" w:author="CRIO-Z9" w:date="2014-11-17T09:15:00Z">
            <w:rPr>
              <w:sz w:val="24"/>
              <w:szCs w:val="24"/>
            </w:rPr>
          </w:rPrChange>
        </w:rPr>
        <w:t xml:space="preserve"> along the European coast.</w:t>
      </w:r>
      <w:proofErr w:type="gramEnd"/>
      <w:r w:rsidRPr="004B36A1">
        <w:rPr>
          <w:sz w:val="24"/>
          <w:szCs w:val="24"/>
          <w:lang w:val="en-US"/>
          <w:rPrChange w:id="975" w:author="CRIO-Z9" w:date="2014-11-17T09:15:00Z">
            <w:rPr>
              <w:sz w:val="24"/>
              <w:szCs w:val="24"/>
            </w:rPr>
          </w:rPrChange>
        </w:rPr>
        <w:t xml:space="preserve"> </w:t>
      </w:r>
      <w:proofErr w:type="gramStart"/>
      <w:r w:rsidRPr="004B36A1">
        <w:rPr>
          <w:i/>
          <w:sz w:val="24"/>
          <w:szCs w:val="24"/>
          <w:lang w:val="en-US"/>
          <w:rPrChange w:id="976" w:author="CRIO-Z9" w:date="2014-11-17T09:15:00Z">
            <w:rPr>
              <w:i/>
              <w:sz w:val="24"/>
              <w:szCs w:val="24"/>
            </w:rPr>
          </w:rPrChange>
        </w:rPr>
        <w:t>Marine Ecology Progress Series</w:t>
      </w:r>
      <w:r w:rsidRPr="004B36A1">
        <w:rPr>
          <w:sz w:val="24"/>
          <w:szCs w:val="24"/>
          <w:lang w:val="en-US"/>
          <w:rPrChange w:id="977" w:author="CRIO-Z9" w:date="2014-11-17T09:15:00Z">
            <w:rPr>
              <w:sz w:val="24"/>
              <w:szCs w:val="24"/>
            </w:rPr>
          </w:rPrChange>
        </w:rPr>
        <w:t xml:space="preserve">, </w:t>
      </w:r>
      <w:r w:rsidRPr="004B36A1">
        <w:rPr>
          <w:i/>
          <w:sz w:val="24"/>
          <w:szCs w:val="24"/>
          <w:lang w:val="en-US"/>
          <w:rPrChange w:id="978" w:author="CRIO-Z9" w:date="2014-11-17T09:15:00Z">
            <w:rPr>
              <w:i/>
              <w:sz w:val="24"/>
              <w:szCs w:val="24"/>
            </w:rPr>
          </w:rPrChange>
        </w:rPr>
        <w:t>471</w:t>
      </w:r>
      <w:r w:rsidRPr="004B36A1">
        <w:rPr>
          <w:sz w:val="24"/>
          <w:szCs w:val="24"/>
          <w:lang w:val="en-US"/>
          <w:rPrChange w:id="979" w:author="CRIO-Z9" w:date="2014-11-17T09:15:00Z">
            <w:rPr>
              <w:sz w:val="24"/>
              <w:szCs w:val="24"/>
            </w:rPr>
          </w:rPrChange>
        </w:rPr>
        <w:t>, 123-134.</w:t>
      </w:r>
      <w:proofErr w:type="gramEnd"/>
    </w:p>
    <w:p w14:paraId="3D2860AB" w14:textId="77777777" w:rsidR="00E53223" w:rsidRPr="004B36A1" w:rsidRDefault="00E53223">
      <w:pPr>
        <w:spacing w:line="480" w:lineRule="auto"/>
        <w:ind w:left="300" w:hanging="288"/>
        <w:rPr>
          <w:sz w:val="24"/>
          <w:szCs w:val="24"/>
          <w:lang w:val="en-US"/>
          <w:rPrChange w:id="980" w:author="CRIO-Z9" w:date="2014-11-17T09:15:00Z">
            <w:rPr>
              <w:sz w:val="24"/>
              <w:szCs w:val="24"/>
            </w:rPr>
          </w:rPrChange>
        </w:rPr>
      </w:pPr>
      <w:proofErr w:type="spellStart"/>
      <w:r w:rsidRPr="004B36A1">
        <w:rPr>
          <w:sz w:val="24"/>
          <w:szCs w:val="24"/>
          <w:lang w:val="en-US"/>
          <w:rPrChange w:id="981" w:author="CRIO-Z9" w:date="2014-11-17T09:15:00Z">
            <w:rPr>
              <w:sz w:val="24"/>
              <w:szCs w:val="24"/>
            </w:rPr>
          </w:rPrChange>
        </w:rPr>
        <w:t>Savari</w:t>
      </w:r>
      <w:proofErr w:type="spellEnd"/>
      <w:r w:rsidRPr="004B36A1">
        <w:rPr>
          <w:sz w:val="24"/>
          <w:szCs w:val="24"/>
          <w:lang w:val="en-US"/>
          <w:rPrChange w:id="982" w:author="CRIO-Z9" w:date="2014-11-17T09:15:00Z">
            <w:rPr>
              <w:sz w:val="24"/>
              <w:szCs w:val="24"/>
            </w:rPr>
          </w:rPrChange>
        </w:rPr>
        <w:t xml:space="preserve"> A., </w:t>
      </w:r>
      <w:proofErr w:type="spellStart"/>
      <w:r w:rsidRPr="004B36A1">
        <w:rPr>
          <w:sz w:val="24"/>
          <w:szCs w:val="24"/>
          <w:lang w:val="en-US"/>
          <w:rPrChange w:id="983" w:author="CRIO-Z9" w:date="2014-11-17T09:15:00Z">
            <w:rPr>
              <w:sz w:val="24"/>
              <w:szCs w:val="24"/>
            </w:rPr>
          </w:rPrChange>
        </w:rPr>
        <w:t>Sylvestre</w:t>
      </w:r>
      <w:proofErr w:type="spellEnd"/>
      <w:r w:rsidRPr="004B36A1">
        <w:rPr>
          <w:sz w:val="24"/>
          <w:szCs w:val="24"/>
          <w:lang w:val="en-US"/>
          <w:rPrChange w:id="984" w:author="CRIO-Z9" w:date="2014-11-17T09:15:00Z">
            <w:rPr>
              <w:sz w:val="24"/>
              <w:szCs w:val="24"/>
            </w:rPr>
          </w:rPrChange>
        </w:rPr>
        <w:t xml:space="preserve"> C., </w:t>
      </w:r>
      <w:proofErr w:type="spellStart"/>
      <w:r w:rsidRPr="004B36A1">
        <w:rPr>
          <w:sz w:val="24"/>
          <w:szCs w:val="24"/>
          <w:lang w:val="en-US"/>
          <w:rPrChange w:id="985" w:author="CRIO-Z9" w:date="2014-11-17T09:15:00Z">
            <w:rPr>
              <w:sz w:val="24"/>
              <w:szCs w:val="24"/>
            </w:rPr>
          </w:rPrChange>
        </w:rPr>
        <w:t>Sheader</w:t>
      </w:r>
      <w:proofErr w:type="spellEnd"/>
      <w:r w:rsidRPr="004B36A1">
        <w:rPr>
          <w:sz w:val="24"/>
          <w:szCs w:val="24"/>
          <w:lang w:val="en-US"/>
          <w:rPrChange w:id="986" w:author="CRIO-Z9" w:date="2014-11-17T09:15:00Z">
            <w:rPr>
              <w:sz w:val="24"/>
              <w:szCs w:val="24"/>
            </w:rPr>
          </w:rPrChange>
        </w:rPr>
        <w:t xml:space="preserve"> M., Le Gal Y., Lockwood A.P.M. (1989) Stress studies on the common cockle (</w:t>
      </w:r>
      <w:proofErr w:type="spellStart"/>
      <w:r w:rsidRPr="004B36A1">
        <w:rPr>
          <w:sz w:val="24"/>
          <w:szCs w:val="24"/>
          <w:lang w:val="en-US"/>
          <w:rPrChange w:id="987" w:author="CRIO-Z9" w:date="2014-11-17T09:15:00Z">
            <w:rPr>
              <w:sz w:val="24"/>
              <w:szCs w:val="24"/>
            </w:rPr>
          </w:rPrChange>
        </w:rPr>
        <w:t>Cerastoderma</w:t>
      </w:r>
      <w:proofErr w:type="spellEnd"/>
      <w:r w:rsidRPr="004B36A1">
        <w:rPr>
          <w:sz w:val="24"/>
          <w:szCs w:val="24"/>
          <w:lang w:val="en-US"/>
          <w:rPrChange w:id="988" w:author="CRIO-Z9" w:date="2014-11-17T09:15:00Z">
            <w:rPr>
              <w:sz w:val="24"/>
              <w:szCs w:val="24"/>
            </w:rPr>
          </w:rPrChange>
        </w:rPr>
        <w:t xml:space="preserve"> </w:t>
      </w:r>
      <w:proofErr w:type="spellStart"/>
      <w:r w:rsidRPr="004B36A1">
        <w:rPr>
          <w:sz w:val="24"/>
          <w:szCs w:val="24"/>
          <w:lang w:val="en-US"/>
          <w:rPrChange w:id="989" w:author="CRIO-Z9" w:date="2014-11-17T09:15:00Z">
            <w:rPr>
              <w:sz w:val="24"/>
              <w:szCs w:val="24"/>
            </w:rPr>
          </w:rPrChange>
        </w:rPr>
        <w:t>edule</w:t>
      </w:r>
      <w:proofErr w:type="spellEnd"/>
      <w:r w:rsidRPr="004B36A1">
        <w:rPr>
          <w:sz w:val="24"/>
          <w:szCs w:val="24"/>
          <w:lang w:val="en-US"/>
          <w:rPrChange w:id="990" w:author="CRIO-Z9" w:date="2014-11-17T09:15:00Z">
            <w:rPr>
              <w:sz w:val="24"/>
              <w:szCs w:val="24"/>
            </w:rPr>
          </w:rPrChange>
        </w:rPr>
        <w:t xml:space="preserve"> L.) in Southampton Water. </w:t>
      </w:r>
      <w:proofErr w:type="gramStart"/>
      <w:r w:rsidRPr="004B36A1">
        <w:rPr>
          <w:sz w:val="24"/>
          <w:szCs w:val="24"/>
          <w:lang w:val="en-US"/>
          <w:rPrChange w:id="991" w:author="CRIO-Z9" w:date="2014-11-17T09:15:00Z">
            <w:rPr>
              <w:sz w:val="24"/>
              <w:szCs w:val="24"/>
            </w:rPr>
          </w:rPrChange>
        </w:rPr>
        <w:t>Topics in Marine biology.</w:t>
      </w:r>
      <w:proofErr w:type="gramEnd"/>
      <w:r w:rsidRPr="004B36A1">
        <w:rPr>
          <w:sz w:val="24"/>
          <w:szCs w:val="24"/>
          <w:lang w:val="en-US"/>
          <w:rPrChange w:id="992" w:author="CRIO-Z9" w:date="2014-11-17T09:15:00Z">
            <w:rPr>
              <w:sz w:val="24"/>
              <w:szCs w:val="24"/>
            </w:rPr>
          </w:rPrChange>
        </w:rPr>
        <w:t xml:space="preserve"> </w:t>
      </w:r>
      <w:proofErr w:type="spellStart"/>
      <w:r w:rsidRPr="004B36A1">
        <w:rPr>
          <w:i/>
          <w:sz w:val="24"/>
          <w:szCs w:val="24"/>
          <w:lang w:val="en-US"/>
          <w:rPrChange w:id="993" w:author="CRIO-Z9" w:date="2014-11-17T09:15:00Z">
            <w:rPr>
              <w:i/>
              <w:sz w:val="24"/>
              <w:szCs w:val="24"/>
            </w:rPr>
          </w:rPrChange>
        </w:rPr>
        <w:t>Scientia</w:t>
      </w:r>
      <w:proofErr w:type="spellEnd"/>
      <w:r w:rsidRPr="004B36A1">
        <w:rPr>
          <w:i/>
          <w:sz w:val="24"/>
          <w:szCs w:val="24"/>
          <w:lang w:val="en-US"/>
          <w:rPrChange w:id="994" w:author="CRIO-Z9" w:date="2014-11-17T09:15:00Z">
            <w:rPr>
              <w:i/>
              <w:sz w:val="24"/>
              <w:szCs w:val="24"/>
            </w:rPr>
          </w:rPrChange>
        </w:rPr>
        <w:t xml:space="preserve"> Marina</w:t>
      </w:r>
      <w:r w:rsidRPr="004B36A1">
        <w:rPr>
          <w:sz w:val="24"/>
          <w:szCs w:val="24"/>
          <w:lang w:val="en-US"/>
          <w:rPrChange w:id="995" w:author="CRIO-Z9" w:date="2014-11-17T09:15:00Z">
            <w:rPr>
              <w:sz w:val="24"/>
              <w:szCs w:val="24"/>
            </w:rPr>
          </w:rPrChange>
        </w:rPr>
        <w:t xml:space="preserve">, </w:t>
      </w:r>
      <w:r w:rsidRPr="004B36A1">
        <w:rPr>
          <w:i/>
          <w:sz w:val="24"/>
          <w:szCs w:val="24"/>
          <w:lang w:val="en-US"/>
          <w:rPrChange w:id="996" w:author="CRIO-Z9" w:date="2014-11-17T09:15:00Z">
            <w:rPr>
              <w:i/>
              <w:sz w:val="24"/>
              <w:szCs w:val="24"/>
            </w:rPr>
          </w:rPrChange>
        </w:rPr>
        <w:t>53</w:t>
      </w:r>
      <w:r w:rsidRPr="004B36A1">
        <w:rPr>
          <w:sz w:val="24"/>
          <w:szCs w:val="24"/>
          <w:lang w:val="en-US"/>
          <w:rPrChange w:id="997" w:author="CRIO-Z9" w:date="2014-11-17T09:15:00Z">
            <w:rPr>
              <w:sz w:val="24"/>
              <w:szCs w:val="24"/>
            </w:rPr>
          </w:rPrChange>
        </w:rPr>
        <w:t>(2-3), 729-735.</w:t>
      </w:r>
    </w:p>
    <w:p w14:paraId="5111674C" w14:textId="77777777" w:rsidR="00E53223" w:rsidRPr="004B36A1" w:rsidRDefault="00E53223">
      <w:pPr>
        <w:spacing w:line="480" w:lineRule="auto"/>
        <w:ind w:left="300" w:hanging="288"/>
        <w:rPr>
          <w:sz w:val="24"/>
          <w:szCs w:val="24"/>
          <w:lang w:val="en-US"/>
          <w:rPrChange w:id="998" w:author="CRIO-Z9" w:date="2014-11-17T09:15:00Z">
            <w:rPr>
              <w:sz w:val="24"/>
              <w:szCs w:val="24"/>
            </w:rPr>
          </w:rPrChange>
        </w:rPr>
      </w:pPr>
    </w:p>
    <w:p w14:paraId="23B4AD05" w14:textId="77777777" w:rsidR="00E53223" w:rsidRDefault="00E53223">
      <w:pPr>
        <w:spacing w:line="480" w:lineRule="auto"/>
        <w:ind w:left="300" w:hanging="288"/>
        <w:rPr>
          <w:sz w:val="24"/>
          <w:szCs w:val="24"/>
          <w:lang w:val="en"/>
        </w:rPr>
      </w:pPr>
      <w:proofErr w:type="spellStart"/>
      <w:proofErr w:type="gramStart"/>
      <w:r w:rsidRPr="004B36A1">
        <w:rPr>
          <w:sz w:val="24"/>
          <w:szCs w:val="24"/>
          <w:lang w:val="en-US"/>
          <w:rPrChange w:id="999" w:author="CRIO-Z9" w:date="2014-11-17T09:15:00Z">
            <w:rPr>
              <w:sz w:val="24"/>
              <w:szCs w:val="24"/>
            </w:rPr>
          </w:rPrChange>
        </w:rPr>
        <w:t>Segerstråle</w:t>
      </w:r>
      <w:proofErr w:type="spellEnd"/>
      <w:r w:rsidRPr="004B36A1">
        <w:rPr>
          <w:sz w:val="24"/>
          <w:szCs w:val="24"/>
          <w:lang w:val="en-US"/>
          <w:rPrChange w:id="1000" w:author="CRIO-Z9" w:date="2014-11-17T09:15:00Z">
            <w:rPr>
              <w:sz w:val="24"/>
              <w:szCs w:val="24"/>
            </w:rPr>
          </w:rPrChange>
        </w:rPr>
        <w:t>, S. G. (1969).</w:t>
      </w:r>
      <w:proofErr w:type="gramEnd"/>
      <w:r w:rsidRPr="004B36A1">
        <w:rPr>
          <w:sz w:val="24"/>
          <w:szCs w:val="24"/>
          <w:lang w:val="en-US"/>
          <w:rPrChange w:id="1001" w:author="CRIO-Z9" w:date="2014-11-17T09:15:00Z">
            <w:rPr>
              <w:sz w:val="24"/>
              <w:szCs w:val="24"/>
            </w:rPr>
          </w:rPrChange>
        </w:rPr>
        <w:t xml:space="preserve"> </w:t>
      </w:r>
      <w:proofErr w:type="gramStart"/>
      <w:r w:rsidRPr="004B36A1">
        <w:rPr>
          <w:sz w:val="24"/>
          <w:szCs w:val="24"/>
          <w:lang w:val="en-US"/>
          <w:rPrChange w:id="1002" w:author="CRIO-Z9" w:date="2014-11-17T09:15:00Z">
            <w:rPr>
              <w:sz w:val="24"/>
              <w:szCs w:val="24"/>
            </w:rPr>
          </w:rPrChange>
        </w:rPr>
        <w:t>Biological fluctuations in the Baltic Sea.</w:t>
      </w:r>
      <w:proofErr w:type="gramEnd"/>
      <w:r w:rsidRPr="004B36A1">
        <w:rPr>
          <w:sz w:val="24"/>
          <w:szCs w:val="24"/>
          <w:lang w:val="en-US"/>
          <w:rPrChange w:id="1003" w:author="CRIO-Z9" w:date="2014-11-17T09:15:00Z">
            <w:rPr>
              <w:sz w:val="24"/>
              <w:szCs w:val="24"/>
            </w:rPr>
          </w:rPrChange>
        </w:rPr>
        <w:t xml:space="preserve"> </w:t>
      </w:r>
      <w:proofErr w:type="gramStart"/>
      <w:r w:rsidRPr="004B36A1">
        <w:rPr>
          <w:i/>
          <w:sz w:val="24"/>
          <w:szCs w:val="24"/>
          <w:lang w:val="en-US"/>
          <w:rPrChange w:id="1004" w:author="CRIO-Z9" w:date="2014-11-17T09:15:00Z">
            <w:rPr>
              <w:i/>
              <w:sz w:val="24"/>
              <w:szCs w:val="24"/>
            </w:rPr>
          </w:rPrChange>
        </w:rPr>
        <w:t>Progress in Oceanography</w:t>
      </w:r>
      <w:r w:rsidRPr="004B36A1">
        <w:rPr>
          <w:sz w:val="24"/>
          <w:szCs w:val="24"/>
          <w:lang w:val="en-US"/>
          <w:rPrChange w:id="1005" w:author="CRIO-Z9" w:date="2014-11-17T09:15:00Z">
            <w:rPr>
              <w:sz w:val="24"/>
              <w:szCs w:val="24"/>
            </w:rPr>
          </w:rPrChange>
        </w:rPr>
        <w:t xml:space="preserve">, </w:t>
      </w:r>
      <w:r w:rsidRPr="004B36A1">
        <w:rPr>
          <w:i/>
          <w:sz w:val="24"/>
          <w:szCs w:val="24"/>
          <w:lang w:val="en-US"/>
          <w:rPrChange w:id="1006" w:author="CRIO-Z9" w:date="2014-11-17T09:15:00Z">
            <w:rPr>
              <w:i/>
              <w:sz w:val="24"/>
              <w:szCs w:val="24"/>
            </w:rPr>
          </w:rPrChange>
        </w:rPr>
        <w:t>5</w:t>
      </w:r>
      <w:r w:rsidRPr="004B36A1">
        <w:rPr>
          <w:sz w:val="24"/>
          <w:szCs w:val="24"/>
          <w:lang w:val="en-US"/>
          <w:rPrChange w:id="1007" w:author="CRIO-Z9" w:date="2014-11-17T09:15:00Z">
            <w:rPr>
              <w:sz w:val="24"/>
              <w:szCs w:val="24"/>
            </w:rPr>
          </w:rPrChange>
        </w:rPr>
        <w:t>, 169-184.</w:t>
      </w:r>
      <w:proofErr w:type="gramEnd"/>
    </w:p>
    <w:p w14:paraId="655E6D8F" w14:textId="77777777" w:rsidR="00E53223" w:rsidRPr="004B36A1" w:rsidRDefault="00E53223">
      <w:pPr>
        <w:spacing w:line="480" w:lineRule="auto"/>
        <w:ind w:left="300" w:hanging="288"/>
        <w:rPr>
          <w:sz w:val="24"/>
          <w:szCs w:val="24"/>
          <w:lang w:val="en-US"/>
          <w:rPrChange w:id="1008" w:author="CRIO-Z9" w:date="2014-11-17T09:15:00Z">
            <w:rPr>
              <w:sz w:val="24"/>
              <w:szCs w:val="24"/>
            </w:rPr>
          </w:rPrChange>
        </w:rPr>
      </w:pPr>
      <w:bookmarkStart w:id="1009" w:name="result_box2"/>
      <w:bookmarkEnd w:id="1009"/>
      <w:r>
        <w:rPr>
          <w:sz w:val="24"/>
          <w:szCs w:val="24"/>
          <w:lang w:val="en"/>
        </w:rPr>
        <w:t xml:space="preserve">Semenova N.L. (1974). The distribution of the bivalve Macoma balthica (L.) in some inlets of Kandalaksha Bay of the White Sea.  In: </w:t>
      </w:r>
      <w:r>
        <w:rPr>
          <w:i/>
          <w:iCs/>
          <w:sz w:val="24"/>
          <w:szCs w:val="24"/>
          <w:lang w:val="en"/>
        </w:rPr>
        <w:t>Proceedings of the White Sea Biological Station of the Moscow State University.</w:t>
      </w:r>
      <w:r>
        <w:rPr>
          <w:sz w:val="24"/>
          <w:szCs w:val="24"/>
          <w:lang w:val="en"/>
        </w:rPr>
        <w:t xml:space="preserve"> 4. 87 – 102. (in Russian)</w:t>
      </w:r>
    </w:p>
    <w:p w14:paraId="729DF17F" w14:textId="77777777" w:rsidR="00E53223" w:rsidRPr="004B36A1" w:rsidRDefault="00E53223">
      <w:pPr>
        <w:spacing w:line="480" w:lineRule="auto"/>
        <w:ind w:left="300" w:hanging="288"/>
        <w:rPr>
          <w:sz w:val="24"/>
          <w:szCs w:val="24"/>
          <w:lang w:val="en-US"/>
          <w:rPrChange w:id="1010" w:author="CRIO-Z9" w:date="2014-11-17T09:15:00Z">
            <w:rPr>
              <w:sz w:val="24"/>
              <w:szCs w:val="24"/>
            </w:rPr>
          </w:rPrChange>
        </w:rPr>
      </w:pPr>
      <w:r w:rsidRPr="004B36A1">
        <w:rPr>
          <w:sz w:val="24"/>
          <w:szCs w:val="24"/>
          <w:lang w:val="en-US"/>
          <w:rPrChange w:id="1011" w:author="CRIO-Z9" w:date="2014-11-17T09:15:00Z">
            <w:rPr>
              <w:sz w:val="24"/>
              <w:szCs w:val="24"/>
            </w:rPr>
          </w:rPrChange>
        </w:rPr>
        <w:t xml:space="preserve">Sexton, J. P., McIntyre, P. J., </w:t>
      </w:r>
      <w:proofErr w:type="spellStart"/>
      <w:r w:rsidRPr="004B36A1">
        <w:rPr>
          <w:sz w:val="24"/>
          <w:szCs w:val="24"/>
          <w:lang w:val="en-US"/>
          <w:rPrChange w:id="1012" w:author="CRIO-Z9" w:date="2014-11-17T09:15:00Z">
            <w:rPr>
              <w:sz w:val="24"/>
              <w:szCs w:val="24"/>
            </w:rPr>
          </w:rPrChange>
        </w:rPr>
        <w:t>Angert</w:t>
      </w:r>
      <w:proofErr w:type="spellEnd"/>
      <w:r w:rsidRPr="004B36A1">
        <w:rPr>
          <w:sz w:val="24"/>
          <w:szCs w:val="24"/>
          <w:lang w:val="en-US"/>
          <w:rPrChange w:id="1013" w:author="CRIO-Z9" w:date="2014-11-17T09:15:00Z">
            <w:rPr>
              <w:sz w:val="24"/>
              <w:szCs w:val="24"/>
            </w:rPr>
          </w:rPrChange>
        </w:rPr>
        <w:t xml:space="preserve">, A. L., and Rice, K. J. (2009). Evolution and ecology of species range limits. </w:t>
      </w:r>
      <w:proofErr w:type="gramStart"/>
      <w:r w:rsidRPr="004B36A1">
        <w:rPr>
          <w:i/>
          <w:iCs/>
          <w:sz w:val="24"/>
          <w:szCs w:val="24"/>
          <w:lang w:val="en-US"/>
          <w:rPrChange w:id="1014" w:author="CRIO-Z9" w:date="2014-11-17T09:15:00Z">
            <w:rPr>
              <w:i/>
              <w:iCs/>
              <w:sz w:val="24"/>
              <w:szCs w:val="24"/>
            </w:rPr>
          </w:rPrChange>
        </w:rPr>
        <w:t>Annual Review of Ecology, Evolution, and Systematics</w:t>
      </w:r>
      <w:r w:rsidRPr="004B36A1">
        <w:rPr>
          <w:sz w:val="24"/>
          <w:szCs w:val="24"/>
          <w:lang w:val="en-US"/>
          <w:rPrChange w:id="1015" w:author="CRIO-Z9" w:date="2014-11-17T09:15:00Z">
            <w:rPr>
              <w:sz w:val="24"/>
              <w:szCs w:val="24"/>
            </w:rPr>
          </w:rPrChange>
        </w:rPr>
        <w:t>.</w:t>
      </w:r>
      <w:proofErr w:type="gramEnd"/>
      <w:r w:rsidRPr="004B36A1">
        <w:rPr>
          <w:sz w:val="24"/>
          <w:szCs w:val="24"/>
          <w:lang w:val="en-US"/>
          <w:rPrChange w:id="1016" w:author="CRIO-Z9" w:date="2014-11-17T09:15:00Z">
            <w:rPr>
              <w:sz w:val="24"/>
              <w:szCs w:val="24"/>
            </w:rPr>
          </w:rPrChange>
        </w:rPr>
        <w:t xml:space="preserve"> 40. 415-436</w:t>
      </w:r>
    </w:p>
    <w:p w14:paraId="30467A37" w14:textId="77777777" w:rsidR="00E53223" w:rsidRDefault="00E53223">
      <w:pPr>
        <w:spacing w:line="480" w:lineRule="auto"/>
        <w:ind w:left="300" w:hanging="288"/>
        <w:rPr>
          <w:sz w:val="24"/>
          <w:szCs w:val="24"/>
          <w:lang w:val="en-GB"/>
        </w:rPr>
      </w:pPr>
      <w:proofErr w:type="spellStart"/>
      <w:r w:rsidRPr="004B36A1">
        <w:rPr>
          <w:sz w:val="24"/>
          <w:szCs w:val="24"/>
          <w:lang w:val="en-US"/>
          <w:rPrChange w:id="1017" w:author="CRIO-Z9" w:date="2014-11-17T09:15:00Z">
            <w:rPr>
              <w:sz w:val="24"/>
              <w:szCs w:val="24"/>
            </w:rPr>
          </w:rPrChange>
        </w:rPr>
        <w:t>Sneli</w:t>
      </w:r>
      <w:proofErr w:type="spellEnd"/>
      <w:r w:rsidRPr="004B36A1">
        <w:rPr>
          <w:sz w:val="24"/>
          <w:szCs w:val="24"/>
          <w:lang w:val="en-US"/>
          <w:rPrChange w:id="1018" w:author="CRIO-Z9" w:date="2014-11-17T09:15:00Z">
            <w:rPr>
              <w:sz w:val="24"/>
              <w:szCs w:val="24"/>
            </w:rPr>
          </w:rPrChange>
        </w:rPr>
        <w:t xml:space="preserve">, J. A. (1968). </w:t>
      </w:r>
      <w:proofErr w:type="gramStart"/>
      <w:r w:rsidRPr="004B36A1">
        <w:rPr>
          <w:sz w:val="24"/>
          <w:szCs w:val="24"/>
          <w:lang w:val="en-US"/>
          <w:rPrChange w:id="1019" w:author="CRIO-Z9" w:date="2014-11-17T09:15:00Z">
            <w:rPr>
              <w:sz w:val="24"/>
              <w:szCs w:val="24"/>
            </w:rPr>
          </w:rPrChange>
        </w:rPr>
        <w:t xml:space="preserve">The intertidal distribution of </w:t>
      </w:r>
      <w:proofErr w:type="spellStart"/>
      <w:r w:rsidRPr="004B36A1">
        <w:rPr>
          <w:sz w:val="24"/>
          <w:szCs w:val="24"/>
          <w:lang w:val="en-US"/>
          <w:rPrChange w:id="1020" w:author="CRIO-Z9" w:date="2014-11-17T09:15:00Z">
            <w:rPr>
              <w:sz w:val="24"/>
              <w:szCs w:val="24"/>
            </w:rPr>
          </w:rPrChange>
        </w:rPr>
        <w:t>polychaetes</w:t>
      </w:r>
      <w:proofErr w:type="spellEnd"/>
      <w:r w:rsidRPr="004B36A1">
        <w:rPr>
          <w:sz w:val="24"/>
          <w:szCs w:val="24"/>
          <w:lang w:val="en-US"/>
          <w:rPrChange w:id="1021" w:author="CRIO-Z9" w:date="2014-11-17T09:15:00Z">
            <w:rPr>
              <w:sz w:val="24"/>
              <w:szCs w:val="24"/>
            </w:rPr>
          </w:rPrChange>
        </w:rPr>
        <w:t xml:space="preserve"> and </w:t>
      </w:r>
      <w:proofErr w:type="spellStart"/>
      <w:r w:rsidRPr="004B36A1">
        <w:rPr>
          <w:sz w:val="24"/>
          <w:szCs w:val="24"/>
          <w:lang w:val="en-US"/>
          <w:rPrChange w:id="1022" w:author="CRIO-Z9" w:date="2014-11-17T09:15:00Z">
            <w:rPr>
              <w:sz w:val="24"/>
              <w:szCs w:val="24"/>
            </w:rPr>
          </w:rPrChange>
        </w:rPr>
        <w:t>molluscs</w:t>
      </w:r>
      <w:proofErr w:type="spellEnd"/>
      <w:r w:rsidRPr="004B36A1">
        <w:rPr>
          <w:sz w:val="24"/>
          <w:szCs w:val="24"/>
          <w:lang w:val="en-US"/>
          <w:rPrChange w:id="1023" w:author="CRIO-Z9" w:date="2014-11-17T09:15:00Z">
            <w:rPr>
              <w:sz w:val="24"/>
              <w:szCs w:val="24"/>
            </w:rPr>
          </w:rPrChange>
        </w:rPr>
        <w:t xml:space="preserve"> on a muddy shore in Nord-</w:t>
      </w:r>
      <w:proofErr w:type="spellStart"/>
      <w:r w:rsidRPr="004B36A1">
        <w:rPr>
          <w:sz w:val="24"/>
          <w:szCs w:val="24"/>
          <w:lang w:val="en-US"/>
          <w:rPrChange w:id="1024" w:author="CRIO-Z9" w:date="2014-11-17T09:15:00Z">
            <w:rPr>
              <w:sz w:val="24"/>
              <w:szCs w:val="24"/>
            </w:rPr>
          </w:rPrChange>
        </w:rPr>
        <w:t>Möre</w:t>
      </w:r>
      <w:proofErr w:type="spellEnd"/>
      <w:r w:rsidRPr="004B36A1">
        <w:rPr>
          <w:sz w:val="24"/>
          <w:szCs w:val="24"/>
          <w:lang w:val="en-US"/>
          <w:rPrChange w:id="1025" w:author="CRIO-Z9" w:date="2014-11-17T09:15:00Z">
            <w:rPr>
              <w:sz w:val="24"/>
              <w:szCs w:val="24"/>
            </w:rPr>
          </w:rPrChange>
        </w:rPr>
        <w:t>, Norway.</w:t>
      </w:r>
      <w:proofErr w:type="gramEnd"/>
      <w:r w:rsidRPr="004B36A1">
        <w:rPr>
          <w:sz w:val="24"/>
          <w:szCs w:val="24"/>
          <w:lang w:val="en-US"/>
          <w:rPrChange w:id="1026" w:author="CRIO-Z9" w:date="2014-11-17T09:15:00Z">
            <w:rPr>
              <w:sz w:val="24"/>
              <w:szCs w:val="24"/>
            </w:rPr>
          </w:rPrChange>
        </w:rPr>
        <w:t xml:space="preserve"> </w:t>
      </w:r>
      <w:proofErr w:type="spellStart"/>
      <w:proofErr w:type="gramStart"/>
      <w:r w:rsidRPr="004B36A1">
        <w:rPr>
          <w:i/>
          <w:sz w:val="24"/>
          <w:szCs w:val="24"/>
          <w:lang w:val="en-US"/>
          <w:rPrChange w:id="1027" w:author="CRIO-Z9" w:date="2014-11-17T09:15:00Z">
            <w:rPr>
              <w:i/>
              <w:sz w:val="24"/>
              <w:szCs w:val="24"/>
            </w:rPr>
          </w:rPrChange>
        </w:rPr>
        <w:t>Sarsia</w:t>
      </w:r>
      <w:proofErr w:type="spellEnd"/>
      <w:r w:rsidRPr="004B36A1">
        <w:rPr>
          <w:sz w:val="24"/>
          <w:szCs w:val="24"/>
          <w:lang w:val="en-US"/>
          <w:rPrChange w:id="1028" w:author="CRIO-Z9" w:date="2014-11-17T09:15:00Z">
            <w:rPr>
              <w:sz w:val="24"/>
              <w:szCs w:val="24"/>
            </w:rPr>
          </w:rPrChange>
        </w:rPr>
        <w:t xml:space="preserve">, </w:t>
      </w:r>
      <w:r w:rsidRPr="004B36A1">
        <w:rPr>
          <w:i/>
          <w:sz w:val="24"/>
          <w:szCs w:val="24"/>
          <w:lang w:val="en-US"/>
          <w:rPrChange w:id="1029" w:author="CRIO-Z9" w:date="2014-11-17T09:15:00Z">
            <w:rPr>
              <w:i/>
              <w:sz w:val="24"/>
              <w:szCs w:val="24"/>
            </w:rPr>
          </w:rPrChange>
        </w:rPr>
        <w:t>31</w:t>
      </w:r>
      <w:r w:rsidRPr="004B36A1">
        <w:rPr>
          <w:sz w:val="24"/>
          <w:szCs w:val="24"/>
          <w:lang w:val="en-US"/>
          <w:rPrChange w:id="1030" w:author="CRIO-Z9" w:date="2014-11-17T09:15:00Z">
            <w:rPr>
              <w:sz w:val="24"/>
              <w:szCs w:val="24"/>
            </w:rPr>
          </w:rPrChange>
        </w:rPr>
        <w:t>(1), 63-68.</w:t>
      </w:r>
      <w:proofErr w:type="gramEnd"/>
    </w:p>
    <w:p w14:paraId="1ACB6B2C" w14:textId="77777777" w:rsidR="00E53223" w:rsidRDefault="00E53223">
      <w:pPr>
        <w:spacing w:line="480" w:lineRule="auto"/>
        <w:ind w:left="300" w:hanging="288"/>
        <w:jc w:val="both"/>
        <w:rPr>
          <w:sz w:val="24"/>
          <w:szCs w:val="24"/>
          <w:lang w:val="en-GB"/>
        </w:rPr>
      </w:pPr>
      <w:proofErr w:type="spellStart"/>
      <w:r>
        <w:rPr>
          <w:sz w:val="24"/>
          <w:szCs w:val="24"/>
          <w:lang w:val="en-GB"/>
        </w:rPr>
        <w:t>Sokal</w:t>
      </w:r>
      <w:proofErr w:type="spellEnd"/>
      <w:r>
        <w:rPr>
          <w:sz w:val="24"/>
          <w:szCs w:val="24"/>
          <w:lang w:val="en-GB"/>
        </w:rPr>
        <w:t xml:space="preserve">, R. R. (1979). Ecological parameters inferred from spatial </w:t>
      </w:r>
      <w:proofErr w:type="spellStart"/>
      <w:r>
        <w:rPr>
          <w:sz w:val="24"/>
          <w:szCs w:val="24"/>
          <w:lang w:val="en-GB"/>
        </w:rPr>
        <w:t>correiograms</w:t>
      </w:r>
      <w:proofErr w:type="spellEnd"/>
      <w:r>
        <w:rPr>
          <w:sz w:val="24"/>
          <w:szCs w:val="24"/>
          <w:lang w:val="en-GB"/>
        </w:rPr>
        <w:t xml:space="preserve">. In: Patti, G. P., </w:t>
      </w:r>
      <w:proofErr w:type="spellStart"/>
      <w:r>
        <w:rPr>
          <w:sz w:val="24"/>
          <w:szCs w:val="24"/>
          <w:lang w:val="en-GB"/>
        </w:rPr>
        <w:t>Rosenweig</w:t>
      </w:r>
      <w:proofErr w:type="spellEnd"/>
      <w:r>
        <w:rPr>
          <w:sz w:val="24"/>
          <w:szCs w:val="24"/>
          <w:lang w:val="en-GB"/>
        </w:rPr>
        <w:t xml:space="preserve">, </w:t>
      </w:r>
      <w:proofErr w:type="gramStart"/>
      <w:r>
        <w:rPr>
          <w:sz w:val="24"/>
          <w:szCs w:val="24"/>
          <w:lang w:val="en-GB"/>
        </w:rPr>
        <w:t>M.</w:t>
      </w:r>
      <w:proofErr w:type="gramEnd"/>
      <w:r>
        <w:rPr>
          <w:sz w:val="24"/>
          <w:szCs w:val="24"/>
          <w:lang w:val="en-GB"/>
        </w:rPr>
        <w:t xml:space="preserve"> (eds.) </w:t>
      </w:r>
      <w:proofErr w:type="gramStart"/>
      <w:r>
        <w:rPr>
          <w:sz w:val="24"/>
          <w:szCs w:val="24"/>
          <w:lang w:val="en-GB"/>
        </w:rPr>
        <w:t xml:space="preserve">Contemporary quantitative ecology and related </w:t>
      </w:r>
      <w:proofErr w:type="spellStart"/>
      <w:r>
        <w:rPr>
          <w:sz w:val="24"/>
          <w:szCs w:val="24"/>
          <w:lang w:val="en-GB"/>
        </w:rPr>
        <w:t>ecometrics</w:t>
      </w:r>
      <w:proofErr w:type="spellEnd"/>
      <w:r>
        <w:rPr>
          <w:sz w:val="24"/>
          <w:szCs w:val="24"/>
          <w:lang w:val="en-GB"/>
        </w:rPr>
        <w:t>.</w:t>
      </w:r>
      <w:proofErr w:type="gramEnd"/>
      <w:r>
        <w:rPr>
          <w:sz w:val="24"/>
          <w:szCs w:val="24"/>
          <w:lang w:val="en-GB"/>
        </w:rPr>
        <w:t xml:space="preserve"> International Co-operative Publishing House, Fairland, Maryland, p. 167- 196.</w:t>
      </w:r>
    </w:p>
    <w:p w14:paraId="08DB2CA3" w14:textId="77777777" w:rsidR="00E53223" w:rsidRPr="004B36A1" w:rsidRDefault="00E53223">
      <w:pPr>
        <w:spacing w:line="480" w:lineRule="auto"/>
        <w:ind w:left="300" w:hanging="288"/>
        <w:jc w:val="both"/>
        <w:rPr>
          <w:sz w:val="24"/>
          <w:szCs w:val="24"/>
          <w:lang w:val="en-US"/>
          <w:rPrChange w:id="1031" w:author="CRIO-Z9" w:date="2014-11-17T09:15:00Z">
            <w:rPr>
              <w:sz w:val="24"/>
              <w:szCs w:val="24"/>
            </w:rPr>
          </w:rPrChange>
        </w:rPr>
      </w:pPr>
      <w:r w:rsidRPr="004B36A1">
        <w:rPr>
          <w:sz w:val="24"/>
          <w:szCs w:val="24"/>
          <w:lang w:val="de-DE"/>
          <w:rPrChange w:id="1032" w:author="CRIO-Z9" w:date="2014-11-17T09:15:00Z">
            <w:rPr>
              <w:sz w:val="24"/>
              <w:szCs w:val="24"/>
              <w:lang w:val="en-GB"/>
            </w:rPr>
          </w:rPrChange>
        </w:rPr>
        <w:t xml:space="preserve">Strasser, M., </w:t>
      </w:r>
      <w:proofErr w:type="spellStart"/>
      <w:r w:rsidRPr="004B36A1">
        <w:rPr>
          <w:sz w:val="24"/>
          <w:szCs w:val="24"/>
          <w:lang w:val="de-DE"/>
          <w:rPrChange w:id="1033" w:author="CRIO-Z9" w:date="2014-11-17T09:15:00Z">
            <w:rPr>
              <w:sz w:val="24"/>
              <w:szCs w:val="24"/>
              <w:lang w:val="en-GB"/>
            </w:rPr>
          </w:rPrChange>
        </w:rPr>
        <w:t>Reinwald</w:t>
      </w:r>
      <w:proofErr w:type="spellEnd"/>
      <w:r w:rsidRPr="004B36A1">
        <w:rPr>
          <w:sz w:val="24"/>
          <w:szCs w:val="24"/>
          <w:lang w:val="de-DE"/>
          <w:rPrChange w:id="1034" w:author="CRIO-Z9" w:date="2014-11-17T09:15:00Z">
            <w:rPr>
              <w:sz w:val="24"/>
              <w:szCs w:val="24"/>
              <w:lang w:val="en-GB"/>
            </w:rPr>
          </w:rPrChange>
        </w:rPr>
        <w:t xml:space="preserve">, T., </w:t>
      </w:r>
      <w:proofErr w:type="spellStart"/>
      <w:r w:rsidRPr="004B36A1">
        <w:rPr>
          <w:sz w:val="24"/>
          <w:szCs w:val="24"/>
          <w:lang w:val="de-DE"/>
          <w:rPrChange w:id="1035" w:author="CRIO-Z9" w:date="2014-11-17T09:15:00Z">
            <w:rPr>
              <w:sz w:val="24"/>
              <w:szCs w:val="24"/>
              <w:lang w:val="en-GB"/>
            </w:rPr>
          </w:rPrChange>
        </w:rPr>
        <w:t>and</w:t>
      </w:r>
      <w:proofErr w:type="spellEnd"/>
      <w:r w:rsidRPr="004B36A1">
        <w:rPr>
          <w:sz w:val="24"/>
          <w:szCs w:val="24"/>
          <w:lang w:val="de-DE"/>
          <w:rPrChange w:id="1036" w:author="CRIO-Z9" w:date="2014-11-17T09:15:00Z">
            <w:rPr>
              <w:sz w:val="24"/>
              <w:szCs w:val="24"/>
              <w:lang w:val="en-GB"/>
            </w:rPr>
          </w:rPrChange>
        </w:rPr>
        <w:t xml:space="preserve"> Reise, K. (2001). </w:t>
      </w:r>
      <w:proofErr w:type="gramStart"/>
      <w:r>
        <w:rPr>
          <w:sz w:val="24"/>
          <w:szCs w:val="24"/>
          <w:lang w:val="en-GB"/>
        </w:rPr>
        <w:t xml:space="preserve">Differential effects of the severe winter of </w:t>
      </w:r>
      <w:r>
        <w:rPr>
          <w:sz w:val="24"/>
          <w:szCs w:val="24"/>
          <w:lang w:val="en-GB"/>
        </w:rPr>
        <w:lastRenderedPageBreak/>
        <w:t xml:space="preserve">1995/96 on the intertidal bivalves </w:t>
      </w:r>
      <w:proofErr w:type="spellStart"/>
      <w:r>
        <w:rPr>
          <w:sz w:val="24"/>
          <w:szCs w:val="24"/>
          <w:lang w:val="en-GB"/>
        </w:rPr>
        <w:t>Mytilus</w:t>
      </w:r>
      <w:proofErr w:type="spellEnd"/>
      <w:r>
        <w:rPr>
          <w:sz w:val="24"/>
          <w:szCs w:val="24"/>
          <w:lang w:val="en-GB"/>
        </w:rPr>
        <w:t xml:space="preserve"> </w:t>
      </w:r>
      <w:proofErr w:type="spellStart"/>
      <w:r>
        <w:rPr>
          <w:sz w:val="24"/>
          <w:szCs w:val="24"/>
          <w:lang w:val="en-GB"/>
        </w:rPr>
        <w:t>edulis</w:t>
      </w:r>
      <w:proofErr w:type="spellEnd"/>
      <w:r>
        <w:rPr>
          <w:sz w:val="24"/>
          <w:szCs w:val="24"/>
          <w:lang w:val="en-GB"/>
        </w:rPr>
        <w:t xml:space="preserve">, </w:t>
      </w:r>
      <w:proofErr w:type="spellStart"/>
      <w:r>
        <w:rPr>
          <w:sz w:val="24"/>
          <w:szCs w:val="24"/>
          <w:lang w:val="en-GB"/>
        </w:rPr>
        <w:t>Cerastoderma</w:t>
      </w:r>
      <w:proofErr w:type="spellEnd"/>
      <w:r>
        <w:rPr>
          <w:sz w:val="24"/>
          <w:szCs w:val="24"/>
          <w:lang w:val="en-GB"/>
        </w:rPr>
        <w:t xml:space="preserve"> </w:t>
      </w:r>
      <w:proofErr w:type="spellStart"/>
      <w:r>
        <w:rPr>
          <w:sz w:val="24"/>
          <w:szCs w:val="24"/>
          <w:lang w:val="en-GB"/>
        </w:rPr>
        <w:t>edule</w:t>
      </w:r>
      <w:proofErr w:type="spellEnd"/>
      <w:r>
        <w:rPr>
          <w:sz w:val="24"/>
          <w:szCs w:val="24"/>
          <w:lang w:val="en-GB"/>
        </w:rPr>
        <w:t xml:space="preserve"> and </w:t>
      </w:r>
      <w:proofErr w:type="spellStart"/>
      <w:r>
        <w:rPr>
          <w:sz w:val="24"/>
          <w:szCs w:val="24"/>
          <w:lang w:val="en-GB"/>
        </w:rPr>
        <w:t>Mya</w:t>
      </w:r>
      <w:proofErr w:type="spellEnd"/>
      <w:r>
        <w:rPr>
          <w:sz w:val="24"/>
          <w:szCs w:val="24"/>
          <w:lang w:val="en-GB"/>
        </w:rPr>
        <w:t xml:space="preserve"> </w:t>
      </w:r>
      <w:proofErr w:type="spellStart"/>
      <w:r>
        <w:rPr>
          <w:sz w:val="24"/>
          <w:szCs w:val="24"/>
          <w:lang w:val="en-GB"/>
        </w:rPr>
        <w:t>arenaria</w:t>
      </w:r>
      <w:proofErr w:type="spellEnd"/>
      <w:r>
        <w:rPr>
          <w:sz w:val="24"/>
          <w:szCs w:val="24"/>
          <w:lang w:val="en-GB"/>
        </w:rPr>
        <w:t xml:space="preserve"> in the Northern </w:t>
      </w:r>
      <w:proofErr w:type="spellStart"/>
      <w:r>
        <w:rPr>
          <w:sz w:val="24"/>
          <w:szCs w:val="24"/>
          <w:lang w:val="en-GB"/>
        </w:rPr>
        <w:t>Wadden</w:t>
      </w:r>
      <w:proofErr w:type="spellEnd"/>
      <w:r>
        <w:rPr>
          <w:sz w:val="24"/>
          <w:szCs w:val="24"/>
          <w:lang w:val="en-GB"/>
        </w:rPr>
        <w:t xml:space="preserve"> Sea.</w:t>
      </w:r>
      <w:proofErr w:type="gramEnd"/>
      <w:r>
        <w:rPr>
          <w:sz w:val="24"/>
          <w:szCs w:val="24"/>
          <w:lang w:val="en-GB"/>
        </w:rPr>
        <w:t xml:space="preserve"> </w:t>
      </w:r>
      <w:proofErr w:type="gramStart"/>
      <w:r>
        <w:rPr>
          <w:i/>
          <w:sz w:val="24"/>
          <w:szCs w:val="24"/>
          <w:lang w:val="en-GB"/>
        </w:rPr>
        <w:t>Helgoland Marine Research</w:t>
      </w:r>
      <w:r>
        <w:rPr>
          <w:sz w:val="24"/>
          <w:szCs w:val="24"/>
          <w:lang w:val="en-GB"/>
        </w:rPr>
        <w:t xml:space="preserve">, </w:t>
      </w:r>
      <w:r>
        <w:rPr>
          <w:i/>
          <w:sz w:val="24"/>
          <w:szCs w:val="24"/>
          <w:lang w:val="en-GB"/>
        </w:rPr>
        <w:t>55</w:t>
      </w:r>
      <w:r>
        <w:rPr>
          <w:sz w:val="24"/>
          <w:szCs w:val="24"/>
          <w:lang w:val="en-GB"/>
        </w:rPr>
        <w:t>(3), 190-197.</w:t>
      </w:r>
      <w:proofErr w:type="gramEnd"/>
    </w:p>
    <w:p w14:paraId="5B4C1ECA" w14:textId="77777777" w:rsidR="00E53223" w:rsidRPr="004B36A1" w:rsidRDefault="00E53223">
      <w:pPr>
        <w:spacing w:line="480" w:lineRule="auto"/>
        <w:ind w:left="300" w:hanging="288"/>
        <w:jc w:val="both"/>
        <w:rPr>
          <w:sz w:val="24"/>
          <w:szCs w:val="24"/>
          <w:lang w:val="en-US"/>
          <w:rPrChange w:id="1037" w:author="CRIO-Z9" w:date="2014-11-17T09:15:00Z">
            <w:rPr>
              <w:sz w:val="24"/>
              <w:szCs w:val="24"/>
            </w:rPr>
          </w:rPrChange>
        </w:rPr>
      </w:pPr>
      <w:r w:rsidRPr="004B36A1">
        <w:rPr>
          <w:sz w:val="24"/>
          <w:szCs w:val="24"/>
          <w:lang w:val="en-US"/>
          <w:rPrChange w:id="1038" w:author="CRIO-Z9" w:date="2014-11-17T09:15:00Z">
            <w:rPr>
              <w:sz w:val="24"/>
              <w:szCs w:val="24"/>
            </w:rPr>
          </w:rPrChange>
        </w:rPr>
        <w:t xml:space="preserve">Stephen, A. C. (1931). </w:t>
      </w:r>
      <w:proofErr w:type="gramStart"/>
      <w:r w:rsidRPr="004B36A1">
        <w:rPr>
          <w:sz w:val="24"/>
          <w:szCs w:val="24"/>
          <w:lang w:val="en-US"/>
          <w:rPrChange w:id="1039" w:author="CRIO-Z9" w:date="2014-11-17T09:15:00Z">
            <w:rPr>
              <w:sz w:val="24"/>
              <w:szCs w:val="24"/>
            </w:rPr>
          </w:rPrChange>
        </w:rPr>
        <w:t xml:space="preserve">Notes on the biology of certain </w:t>
      </w:r>
      <w:proofErr w:type="spellStart"/>
      <w:r w:rsidRPr="004B36A1">
        <w:rPr>
          <w:sz w:val="24"/>
          <w:szCs w:val="24"/>
          <w:lang w:val="en-US"/>
          <w:rPrChange w:id="1040" w:author="CRIO-Z9" w:date="2014-11-17T09:15:00Z">
            <w:rPr>
              <w:sz w:val="24"/>
              <w:szCs w:val="24"/>
            </w:rPr>
          </w:rPrChange>
        </w:rPr>
        <w:t>lamellibranchs</w:t>
      </w:r>
      <w:proofErr w:type="spellEnd"/>
      <w:r w:rsidRPr="004B36A1">
        <w:rPr>
          <w:sz w:val="24"/>
          <w:szCs w:val="24"/>
          <w:lang w:val="en-US"/>
          <w:rPrChange w:id="1041" w:author="CRIO-Z9" w:date="2014-11-17T09:15:00Z">
            <w:rPr>
              <w:sz w:val="24"/>
              <w:szCs w:val="24"/>
            </w:rPr>
          </w:rPrChange>
        </w:rPr>
        <w:t xml:space="preserve"> on the Scottish coast.</w:t>
      </w:r>
      <w:proofErr w:type="gramEnd"/>
      <w:r w:rsidRPr="004B36A1">
        <w:rPr>
          <w:sz w:val="24"/>
          <w:szCs w:val="24"/>
          <w:lang w:val="en-US"/>
          <w:rPrChange w:id="1042" w:author="CRIO-Z9" w:date="2014-11-17T09:15:00Z">
            <w:rPr>
              <w:sz w:val="24"/>
              <w:szCs w:val="24"/>
            </w:rPr>
          </w:rPrChange>
        </w:rPr>
        <w:t xml:space="preserve"> </w:t>
      </w:r>
      <w:proofErr w:type="gramStart"/>
      <w:r w:rsidRPr="004B36A1">
        <w:rPr>
          <w:i/>
          <w:sz w:val="24"/>
          <w:szCs w:val="24"/>
          <w:lang w:val="en-US"/>
          <w:rPrChange w:id="1043" w:author="CRIO-Z9" w:date="2014-11-17T09:15:00Z">
            <w:rPr>
              <w:i/>
              <w:sz w:val="24"/>
              <w:szCs w:val="24"/>
            </w:rPr>
          </w:rPrChange>
        </w:rPr>
        <w:t>Journal of the Marine Biological Association of the United Kingdom (New Series)</w:t>
      </w:r>
      <w:r w:rsidRPr="004B36A1">
        <w:rPr>
          <w:sz w:val="24"/>
          <w:szCs w:val="24"/>
          <w:lang w:val="en-US"/>
          <w:rPrChange w:id="1044" w:author="CRIO-Z9" w:date="2014-11-17T09:15:00Z">
            <w:rPr>
              <w:sz w:val="24"/>
              <w:szCs w:val="24"/>
            </w:rPr>
          </w:rPrChange>
        </w:rPr>
        <w:t xml:space="preserve">, </w:t>
      </w:r>
      <w:r w:rsidRPr="004B36A1">
        <w:rPr>
          <w:i/>
          <w:sz w:val="24"/>
          <w:szCs w:val="24"/>
          <w:lang w:val="en-US"/>
          <w:rPrChange w:id="1045" w:author="CRIO-Z9" w:date="2014-11-17T09:15:00Z">
            <w:rPr>
              <w:i/>
              <w:sz w:val="24"/>
              <w:szCs w:val="24"/>
            </w:rPr>
          </w:rPrChange>
        </w:rPr>
        <w:t>17</w:t>
      </w:r>
      <w:r w:rsidRPr="004B36A1">
        <w:rPr>
          <w:sz w:val="24"/>
          <w:szCs w:val="24"/>
          <w:lang w:val="en-US"/>
          <w:rPrChange w:id="1046" w:author="CRIO-Z9" w:date="2014-11-17T09:15:00Z">
            <w:rPr>
              <w:sz w:val="24"/>
              <w:szCs w:val="24"/>
            </w:rPr>
          </w:rPrChange>
        </w:rPr>
        <w:t>(02), 277-300.</w:t>
      </w:r>
      <w:proofErr w:type="gramEnd"/>
    </w:p>
    <w:p w14:paraId="1246005B" w14:textId="77777777" w:rsidR="00E53223" w:rsidRPr="004B36A1" w:rsidRDefault="00E53223">
      <w:pPr>
        <w:spacing w:line="480" w:lineRule="auto"/>
        <w:ind w:left="300" w:hanging="288"/>
        <w:rPr>
          <w:sz w:val="24"/>
          <w:szCs w:val="24"/>
          <w:lang w:val="en-US"/>
          <w:rPrChange w:id="1047" w:author="CRIO-Z9" w:date="2014-11-17T09:15:00Z">
            <w:rPr>
              <w:sz w:val="24"/>
              <w:szCs w:val="24"/>
            </w:rPr>
          </w:rPrChange>
        </w:rPr>
      </w:pPr>
      <w:proofErr w:type="spellStart"/>
      <w:r w:rsidRPr="004B36A1">
        <w:rPr>
          <w:sz w:val="24"/>
          <w:szCs w:val="24"/>
          <w:lang w:val="en-US"/>
          <w:rPrChange w:id="1048" w:author="CRIO-Z9" w:date="2014-11-17T09:15:00Z">
            <w:rPr>
              <w:sz w:val="24"/>
              <w:szCs w:val="24"/>
            </w:rPr>
          </w:rPrChange>
        </w:rPr>
        <w:t>Strelkov</w:t>
      </w:r>
      <w:proofErr w:type="spellEnd"/>
      <w:r w:rsidRPr="004B36A1">
        <w:rPr>
          <w:sz w:val="24"/>
          <w:szCs w:val="24"/>
          <w:lang w:val="en-US"/>
          <w:rPrChange w:id="1049" w:author="CRIO-Z9" w:date="2014-11-17T09:15:00Z">
            <w:rPr>
              <w:sz w:val="24"/>
              <w:szCs w:val="24"/>
            </w:rPr>
          </w:rPrChange>
        </w:rPr>
        <w:t xml:space="preserve"> P.P., </w:t>
      </w:r>
      <w:proofErr w:type="spellStart"/>
      <w:r w:rsidRPr="004B36A1">
        <w:rPr>
          <w:sz w:val="24"/>
          <w:szCs w:val="24"/>
          <w:lang w:val="en-US"/>
          <w:rPrChange w:id="1050" w:author="CRIO-Z9" w:date="2014-11-17T09:15:00Z">
            <w:rPr>
              <w:sz w:val="24"/>
              <w:szCs w:val="24"/>
            </w:rPr>
          </w:rPrChange>
        </w:rPr>
        <w:t>Gancevich</w:t>
      </w:r>
      <w:proofErr w:type="spellEnd"/>
      <w:r w:rsidRPr="004B36A1">
        <w:rPr>
          <w:sz w:val="24"/>
          <w:szCs w:val="24"/>
          <w:lang w:val="en-US"/>
          <w:rPrChange w:id="1051" w:author="CRIO-Z9" w:date="2014-11-17T09:15:00Z">
            <w:rPr>
              <w:sz w:val="24"/>
              <w:szCs w:val="24"/>
            </w:rPr>
          </w:rPrChange>
        </w:rPr>
        <w:t xml:space="preserve"> M.M., </w:t>
      </w:r>
      <w:proofErr w:type="spellStart"/>
      <w:r w:rsidRPr="004B36A1">
        <w:rPr>
          <w:sz w:val="24"/>
          <w:szCs w:val="24"/>
          <w:lang w:val="en-US"/>
          <w:rPrChange w:id="1052" w:author="CRIO-Z9" w:date="2014-11-17T09:15:00Z">
            <w:rPr>
              <w:sz w:val="24"/>
              <w:szCs w:val="24"/>
            </w:rPr>
          </w:rPrChange>
        </w:rPr>
        <w:t>Basova</w:t>
      </w:r>
      <w:proofErr w:type="spellEnd"/>
      <w:r w:rsidRPr="004B36A1">
        <w:rPr>
          <w:sz w:val="24"/>
          <w:szCs w:val="24"/>
          <w:lang w:val="en-US"/>
          <w:rPrChange w:id="1053" w:author="CRIO-Z9" w:date="2014-11-17T09:15:00Z">
            <w:rPr>
              <w:sz w:val="24"/>
              <w:szCs w:val="24"/>
            </w:rPr>
          </w:rPrChange>
        </w:rPr>
        <w:t xml:space="preserve"> L.A. (2001). </w:t>
      </w:r>
      <w:proofErr w:type="gramStart"/>
      <w:r w:rsidRPr="004B36A1">
        <w:rPr>
          <w:sz w:val="24"/>
          <w:szCs w:val="24"/>
          <w:lang w:val="en-US"/>
          <w:rPrChange w:id="1054" w:author="CRIO-Z9" w:date="2014-11-17T09:15:00Z">
            <w:rPr>
              <w:sz w:val="24"/>
              <w:szCs w:val="24"/>
            </w:rPr>
          </w:rPrChange>
        </w:rPr>
        <w:t xml:space="preserve">Shell color polymorphism of </w:t>
      </w:r>
      <w:proofErr w:type="spellStart"/>
      <w:r w:rsidRPr="004B36A1">
        <w:rPr>
          <w:sz w:val="24"/>
          <w:szCs w:val="24"/>
          <w:lang w:val="en-US"/>
          <w:rPrChange w:id="1055" w:author="CRIO-Z9" w:date="2014-11-17T09:15:00Z">
            <w:rPr>
              <w:sz w:val="24"/>
              <w:szCs w:val="24"/>
            </w:rPr>
          </w:rPrChange>
        </w:rPr>
        <w:t>Macoma</w:t>
      </w:r>
      <w:proofErr w:type="spellEnd"/>
      <w:r w:rsidRPr="004B36A1">
        <w:rPr>
          <w:sz w:val="24"/>
          <w:szCs w:val="24"/>
          <w:lang w:val="en-US"/>
          <w:rPrChange w:id="1056" w:author="CRIO-Z9" w:date="2014-11-17T09:15:00Z">
            <w:rPr>
              <w:sz w:val="24"/>
              <w:szCs w:val="24"/>
            </w:rPr>
          </w:rPrChange>
        </w:rPr>
        <w:t xml:space="preserve"> </w:t>
      </w:r>
      <w:proofErr w:type="spellStart"/>
      <w:r w:rsidRPr="004B36A1">
        <w:rPr>
          <w:sz w:val="24"/>
          <w:szCs w:val="24"/>
          <w:lang w:val="en-US"/>
          <w:rPrChange w:id="1057" w:author="CRIO-Z9" w:date="2014-11-17T09:15:00Z">
            <w:rPr>
              <w:sz w:val="24"/>
              <w:szCs w:val="24"/>
            </w:rPr>
          </w:rPrChange>
        </w:rPr>
        <w:t>balthica</w:t>
      </w:r>
      <w:proofErr w:type="spellEnd"/>
      <w:r w:rsidRPr="004B36A1">
        <w:rPr>
          <w:sz w:val="24"/>
          <w:szCs w:val="24"/>
          <w:lang w:val="en-US"/>
          <w:rPrChange w:id="1058" w:author="CRIO-Z9" w:date="2014-11-17T09:15:00Z">
            <w:rPr>
              <w:sz w:val="24"/>
              <w:szCs w:val="24"/>
            </w:rPr>
          </w:rPrChange>
        </w:rPr>
        <w:t xml:space="preserve"> (</w:t>
      </w:r>
      <w:proofErr w:type="spellStart"/>
      <w:r w:rsidRPr="004B36A1">
        <w:rPr>
          <w:sz w:val="24"/>
          <w:szCs w:val="24"/>
          <w:lang w:val="en-US"/>
          <w:rPrChange w:id="1059" w:author="CRIO-Z9" w:date="2014-11-17T09:15:00Z">
            <w:rPr>
              <w:sz w:val="24"/>
              <w:szCs w:val="24"/>
            </w:rPr>
          </w:rPrChange>
        </w:rPr>
        <w:t>Bivalvia</w:t>
      </w:r>
      <w:proofErr w:type="spellEnd"/>
      <w:r w:rsidRPr="004B36A1">
        <w:rPr>
          <w:sz w:val="24"/>
          <w:szCs w:val="24"/>
          <w:lang w:val="en-US"/>
          <w:rPrChange w:id="1060" w:author="CRIO-Z9" w:date="2014-11-17T09:15:00Z">
            <w:rPr>
              <w:sz w:val="24"/>
              <w:szCs w:val="24"/>
            </w:rPr>
          </w:rPrChange>
        </w:rPr>
        <w:t xml:space="preserve">, </w:t>
      </w:r>
      <w:proofErr w:type="spellStart"/>
      <w:r w:rsidRPr="004B36A1">
        <w:rPr>
          <w:sz w:val="24"/>
          <w:szCs w:val="24"/>
          <w:lang w:val="en-US"/>
          <w:rPrChange w:id="1061" w:author="CRIO-Z9" w:date="2014-11-17T09:15:00Z">
            <w:rPr>
              <w:sz w:val="24"/>
              <w:szCs w:val="24"/>
            </w:rPr>
          </w:rPrChange>
        </w:rPr>
        <w:t>Tellinidae</w:t>
      </w:r>
      <w:proofErr w:type="spellEnd"/>
      <w:r w:rsidRPr="004B36A1">
        <w:rPr>
          <w:sz w:val="24"/>
          <w:szCs w:val="24"/>
          <w:lang w:val="en-US"/>
          <w:rPrChange w:id="1062" w:author="CRIO-Z9" w:date="2014-11-17T09:15:00Z">
            <w:rPr>
              <w:sz w:val="24"/>
              <w:szCs w:val="24"/>
            </w:rPr>
          </w:rPrChange>
        </w:rPr>
        <w:t>) in the White and Barents Sea.</w:t>
      </w:r>
      <w:proofErr w:type="gramEnd"/>
      <w:r w:rsidRPr="004B36A1">
        <w:rPr>
          <w:sz w:val="24"/>
          <w:szCs w:val="24"/>
          <w:lang w:val="en-US"/>
          <w:rPrChange w:id="1063" w:author="CRIO-Z9" w:date="2014-11-17T09:15:00Z">
            <w:rPr>
              <w:sz w:val="24"/>
              <w:szCs w:val="24"/>
            </w:rPr>
          </w:rPrChange>
        </w:rPr>
        <w:t xml:space="preserve"> </w:t>
      </w:r>
      <w:proofErr w:type="gramStart"/>
      <w:r w:rsidRPr="004B36A1">
        <w:rPr>
          <w:i/>
          <w:iCs/>
          <w:sz w:val="24"/>
          <w:szCs w:val="24"/>
          <w:lang w:val="en-US"/>
          <w:rPrChange w:id="1064" w:author="CRIO-Z9" w:date="2014-11-17T09:15:00Z">
            <w:rPr>
              <w:i/>
              <w:iCs/>
              <w:sz w:val="24"/>
              <w:szCs w:val="24"/>
            </w:rPr>
          </w:rPrChange>
        </w:rPr>
        <w:t>Reports of Academy of Science</w:t>
      </w:r>
      <w:r w:rsidRPr="004B36A1">
        <w:rPr>
          <w:sz w:val="24"/>
          <w:szCs w:val="24"/>
          <w:lang w:val="en-US"/>
          <w:rPrChange w:id="1065" w:author="CRIO-Z9" w:date="2014-11-17T09:15:00Z">
            <w:rPr>
              <w:sz w:val="24"/>
              <w:szCs w:val="24"/>
            </w:rPr>
          </w:rPrChange>
        </w:rPr>
        <w:t>, 376(1), 139-141.</w:t>
      </w:r>
      <w:proofErr w:type="gramEnd"/>
      <w:r w:rsidRPr="004B36A1">
        <w:rPr>
          <w:sz w:val="24"/>
          <w:szCs w:val="24"/>
          <w:lang w:val="en-US"/>
          <w:rPrChange w:id="1066" w:author="CRIO-Z9" w:date="2014-11-17T09:15:00Z">
            <w:rPr>
              <w:sz w:val="24"/>
              <w:szCs w:val="24"/>
            </w:rPr>
          </w:rPrChange>
        </w:rPr>
        <w:t xml:space="preserve"> [</w:t>
      </w:r>
      <w:proofErr w:type="gramStart"/>
      <w:r w:rsidRPr="004B36A1">
        <w:rPr>
          <w:sz w:val="24"/>
          <w:szCs w:val="24"/>
          <w:lang w:val="en-US"/>
          <w:rPrChange w:id="1067" w:author="CRIO-Z9" w:date="2014-11-17T09:15:00Z">
            <w:rPr>
              <w:sz w:val="24"/>
              <w:szCs w:val="24"/>
            </w:rPr>
          </w:rPrChange>
        </w:rPr>
        <w:t>in</w:t>
      </w:r>
      <w:proofErr w:type="gramEnd"/>
      <w:r w:rsidRPr="004B36A1">
        <w:rPr>
          <w:sz w:val="24"/>
          <w:szCs w:val="24"/>
          <w:lang w:val="en-US"/>
          <w:rPrChange w:id="1068" w:author="CRIO-Z9" w:date="2014-11-17T09:15:00Z">
            <w:rPr>
              <w:sz w:val="24"/>
              <w:szCs w:val="24"/>
            </w:rPr>
          </w:rPrChange>
        </w:rPr>
        <w:t xml:space="preserve"> </w:t>
      </w:r>
      <w:proofErr w:type="spellStart"/>
      <w:r w:rsidRPr="004B36A1">
        <w:rPr>
          <w:sz w:val="24"/>
          <w:szCs w:val="24"/>
          <w:lang w:val="en-US"/>
          <w:rPrChange w:id="1069" w:author="CRIO-Z9" w:date="2014-11-17T09:15:00Z">
            <w:rPr>
              <w:sz w:val="24"/>
              <w:szCs w:val="24"/>
            </w:rPr>
          </w:rPrChange>
        </w:rPr>
        <w:t>russian</w:t>
      </w:r>
      <w:proofErr w:type="spellEnd"/>
      <w:r w:rsidRPr="004B36A1">
        <w:rPr>
          <w:sz w:val="24"/>
          <w:szCs w:val="24"/>
          <w:lang w:val="en-US"/>
          <w:rPrChange w:id="1070" w:author="CRIO-Z9" w:date="2014-11-17T09:15:00Z">
            <w:rPr>
              <w:sz w:val="24"/>
              <w:szCs w:val="24"/>
            </w:rPr>
          </w:rPrChange>
        </w:rPr>
        <w:t>]</w:t>
      </w:r>
    </w:p>
    <w:p w14:paraId="228855CA" w14:textId="77777777" w:rsidR="00E53223" w:rsidRPr="004B36A1" w:rsidRDefault="00E53223">
      <w:pPr>
        <w:spacing w:line="480" w:lineRule="auto"/>
        <w:ind w:left="300" w:hanging="288"/>
        <w:rPr>
          <w:sz w:val="24"/>
          <w:szCs w:val="24"/>
          <w:lang w:val="en-US"/>
          <w:rPrChange w:id="1071" w:author="CRIO-Z9" w:date="2014-11-17T09:15:00Z">
            <w:rPr>
              <w:sz w:val="24"/>
              <w:szCs w:val="24"/>
            </w:rPr>
          </w:rPrChange>
        </w:rPr>
      </w:pPr>
      <w:proofErr w:type="spellStart"/>
      <w:r w:rsidRPr="004B36A1">
        <w:rPr>
          <w:sz w:val="24"/>
          <w:szCs w:val="24"/>
          <w:lang w:val="en-US"/>
          <w:rPrChange w:id="1072" w:author="CRIO-Z9" w:date="2014-11-17T09:15:00Z">
            <w:rPr>
              <w:sz w:val="24"/>
              <w:szCs w:val="24"/>
            </w:rPr>
          </w:rPrChange>
        </w:rPr>
        <w:t>Strelkov</w:t>
      </w:r>
      <w:proofErr w:type="spellEnd"/>
      <w:r w:rsidRPr="004B36A1">
        <w:rPr>
          <w:sz w:val="24"/>
          <w:szCs w:val="24"/>
          <w:lang w:val="en-US"/>
          <w:rPrChange w:id="1073" w:author="CRIO-Z9" w:date="2014-11-17T09:15:00Z">
            <w:rPr>
              <w:sz w:val="24"/>
              <w:szCs w:val="24"/>
            </w:rPr>
          </w:rPrChange>
        </w:rPr>
        <w:t xml:space="preserve">, P., </w:t>
      </w:r>
      <w:proofErr w:type="spellStart"/>
      <w:r w:rsidRPr="004B36A1">
        <w:rPr>
          <w:sz w:val="24"/>
          <w:szCs w:val="24"/>
          <w:lang w:val="en-US"/>
          <w:rPrChange w:id="1074" w:author="CRIO-Z9" w:date="2014-11-17T09:15:00Z">
            <w:rPr>
              <w:sz w:val="24"/>
              <w:szCs w:val="24"/>
            </w:rPr>
          </w:rPrChange>
        </w:rPr>
        <w:t>Nikula</w:t>
      </w:r>
      <w:proofErr w:type="spellEnd"/>
      <w:r w:rsidRPr="004B36A1">
        <w:rPr>
          <w:sz w:val="24"/>
          <w:szCs w:val="24"/>
          <w:lang w:val="en-US"/>
          <w:rPrChange w:id="1075" w:author="CRIO-Z9" w:date="2014-11-17T09:15:00Z">
            <w:rPr>
              <w:sz w:val="24"/>
              <w:szCs w:val="24"/>
            </w:rPr>
          </w:rPrChange>
        </w:rPr>
        <w:t xml:space="preserve">, R., and </w:t>
      </w:r>
      <w:proofErr w:type="spellStart"/>
      <w:r w:rsidRPr="004B36A1">
        <w:rPr>
          <w:sz w:val="24"/>
          <w:szCs w:val="24"/>
          <w:lang w:val="en-US"/>
          <w:rPrChange w:id="1076" w:author="CRIO-Z9" w:date="2014-11-17T09:15:00Z">
            <w:rPr>
              <w:sz w:val="24"/>
              <w:szCs w:val="24"/>
            </w:rPr>
          </w:rPrChange>
        </w:rPr>
        <w:t>Väinölä</w:t>
      </w:r>
      <w:proofErr w:type="spellEnd"/>
      <w:r w:rsidRPr="004B36A1">
        <w:rPr>
          <w:sz w:val="24"/>
          <w:szCs w:val="24"/>
          <w:lang w:val="en-US"/>
          <w:rPrChange w:id="1077" w:author="CRIO-Z9" w:date="2014-11-17T09:15:00Z">
            <w:rPr>
              <w:sz w:val="24"/>
              <w:szCs w:val="24"/>
            </w:rPr>
          </w:rPrChange>
        </w:rPr>
        <w:t xml:space="preserve">, R. (2007). </w:t>
      </w:r>
      <w:proofErr w:type="spellStart"/>
      <w:r w:rsidRPr="004B36A1">
        <w:rPr>
          <w:sz w:val="24"/>
          <w:szCs w:val="24"/>
          <w:lang w:val="en-US"/>
          <w:rPrChange w:id="1078" w:author="CRIO-Z9" w:date="2014-11-17T09:15:00Z">
            <w:rPr>
              <w:sz w:val="24"/>
              <w:szCs w:val="24"/>
            </w:rPr>
          </w:rPrChange>
        </w:rPr>
        <w:t>Macoma</w:t>
      </w:r>
      <w:proofErr w:type="spellEnd"/>
      <w:r w:rsidRPr="004B36A1">
        <w:rPr>
          <w:sz w:val="24"/>
          <w:szCs w:val="24"/>
          <w:lang w:val="en-US"/>
          <w:rPrChange w:id="1079" w:author="CRIO-Z9" w:date="2014-11-17T09:15:00Z">
            <w:rPr>
              <w:sz w:val="24"/>
              <w:szCs w:val="24"/>
            </w:rPr>
          </w:rPrChange>
        </w:rPr>
        <w:t xml:space="preserve"> </w:t>
      </w:r>
      <w:proofErr w:type="spellStart"/>
      <w:r w:rsidRPr="004B36A1">
        <w:rPr>
          <w:sz w:val="24"/>
          <w:szCs w:val="24"/>
          <w:lang w:val="en-US"/>
          <w:rPrChange w:id="1080" w:author="CRIO-Z9" w:date="2014-11-17T09:15:00Z">
            <w:rPr>
              <w:sz w:val="24"/>
              <w:szCs w:val="24"/>
            </w:rPr>
          </w:rPrChange>
        </w:rPr>
        <w:t>balthica</w:t>
      </w:r>
      <w:proofErr w:type="spellEnd"/>
      <w:r w:rsidRPr="004B36A1">
        <w:rPr>
          <w:sz w:val="24"/>
          <w:szCs w:val="24"/>
          <w:lang w:val="en-US"/>
          <w:rPrChange w:id="1081" w:author="CRIO-Z9" w:date="2014-11-17T09:15:00Z">
            <w:rPr>
              <w:sz w:val="24"/>
              <w:szCs w:val="24"/>
            </w:rPr>
          </w:rPrChange>
        </w:rPr>
        <w:t xml:space="preserve"> in the White and Barents Seas: properties of a widespread marine hybrid swarm (Mollusca: </w:t>
      </w:r>
      <w:proofErr w:type="spellStart"/>
      <w:r w:rsidRPr="004B36A1">
        <w:rPr>
          <w:sz w:val="24"/>
          <w:szCs w:val="24"/>
          <w:lang w:val="en-US"/>
          <w:rPrChange w:id="1082" w:author="CRIO-Z9" w:date="2014-11-17T09:15:00Z">
            <w:rPr>
              <w:sz w:val="24"/>
              <w:szCs w:val="24"/>
            </w:rPr>
          </w:rPrChange>
        </w:rPr>
        <w:t>Bivalvia</w:t>
      </w:r>
      <w:proofErr w:type="spellEnd"/>
      <w:r w:rsidRPr="004B36A1">
        <w:rPr>
          <w:sz w:val="24"/>
          <w:szCs w:val="24"/>
          <w:lang w:val="en-US"/>
          <w:rPrChange w:id="1083" w:author="CRIO-Z9" w:date="2014-11-17T09:15:00Z">
            <w:rPr>
              <w:sz w:val="24"/>
              <w:szCs w:val="24"/>
            </w:rPr>
          </w:rPrChange>
        </w:rPr>
        <w:t xml:space="preserve">). </w:t>
      </w:r>
      <w:r w:rsidRPr="004B36A1">
        <w:rPr>
          <w:i/>
          <w:sz w:val="24"/>
          <w:szCs w:val="24"/>
          <w:lang w:val="en-US"/>
          <w:rPrChange w:id="1084" w:author="CRIO-Z9" w:date="2014-11-17T09:15:00Z">
            <w:rPr>
              <w:i/>
              <w:sz w:val="24"/>
              <w:szCs w:val="24"/>
            </w:rPr>
          </w:rPrChange>
        </w:rPr>
        <w:t>Molecular ecology</w:t>
      </w:r>
      <w:r w:rsidRPr="004B36A1">
        <w:rPr>
          <w:sz w:val="24"/>
          <w:szCs w:val="24"/>
          <w:lang w:val="en-US"/>
          <w:rPrChange w:id="1085" w:author="CRIO-Z9" w:date="2014-11-17T09:15:00Z">
            <w:rPr>
              <w:sz w:val="24"/>
              <w:szCs w:val="24"/>
            </w:rPr>
          </w:rPrChange>
        </w:rPr>
        <w:t xml:space="preserve">, </w:t>
      </w:r>
      <w:r w:rsidRPr="004B36A1">
        <w:rPr>
          <w:i/>
          <w:sz w:val="24"/>
          <w:szCs w:val="24"/>
          <w:lang w:val="en-US"/>
          <w:rPrChange w:id="1086" w:author="CRIO-Z9" w:date="2014-11-17T09:15:00Z">
            <w:rPr>
              <w:i/>
              <w:sz w:val="24"/>
              <w:szCs w:val="24"/>
            </w:rPr>
          </w:rPrChange>
        </w:rPr>
        <w:t>16</w:t>
      </w:r>
      <w:r w:rsidRPr="004B36A1">
        <w:rPr>
          <w:sz w:val="24"/>
          <w:szCs w:val="24"/>
          <w:lang w:val="en-US"/>
          <w:rPrChange w:id="1087" w:author="CRIO-Z9" w:date="2014-11-17T09:15:00Z">
            <w:rPr>
              <w:sz w:val="24"/>
              <w:szCs w:val="24"/>
            </w:rPr>
          </w:rPrChange>
        </w:rPr>
        <w:t>(19), 4110-4127.</w:t>
      </w:r>
    </w:p>
    <w:p w14:paraId="634FD8BC" w14:textId="77777777" w:rsidR="00E53223" w:rsidRPr="004B36A1" w:rsidRDefault="00E53223">
      <w:pPr>
        <w:spacing w:line="480" w:lineRule="auto"/>
        <w:ind w:left="300" w:hanging="288"/>
        <w:rPr>
          <w:sz w:val="24"/>
          <w:szCs w:val="24"/>
          <w:lang w:val="en-US"/>
          <w:rPrChange w:id="1088" w:author="CRIO-Z9" w:date="2014-11-17T09:15:00Z">
            <w:rPr>
              <w:sz w:val="24"/>
              <w:szCs w:val="24"/>
            </w:rPr>
          </w:rPrChange>
        </w:rPr>
      </w:pPr>
      <w:proofErr w:type="spellStart"/>
      <w:r w:rsidRPr="004B36A1">
        <w:rPr>
          <w:sz w:val="24"/>
          <w:szCs w:val="24"/>
          <w:lang w:val="en-US"/>
          <w:rPrChange w:id="1089" w:author="CRIO-Z9" w:date="2014-11-17T09:15:00Z">
            <w:rPr>
              <w:sz w:val="24"/>
              <w:szCs w:val="24"/>
            </w:rPr>
          </w:rPrChange>
        </w:rPr>
        <w:t>Strömgren</w:t>
      </w:r>
      <w:proofErr w:type="spellEnd"/>
      <w:r w:rsidRPr="004B36A1">
        <w:rPr>
          <w:sz w:val="24"/>
          <w:szCs w:val="24"/>
          <w:lang w:val="en-US"/>
          <w:rPrChange w:id="1090" w:author="CRIO-Z9" w:date="2014-11-17T09:15:00Z">
            <w:rPr>
              <w:sz w:val="24"/>
              <w:szCs w:val="24"/>
            </w:rPr>
          </w:rPrChange>
        </w:rPr>
        <w:t xml:space="preserve">, T., </w:t>
      </w:r>
      <w:proofErr w:type="spellStart"/>
      <w:r w:rsidRPr="004B36A1">
        <w:rPr>
          <w:sz w:val="24"/>
          <w:szCs w:val="24"/>
          <w:lang w:val="en-US"/>
          <w:rPrChange w:id="1091" w:author="CRIO-Z9" w:date="2014-11-17T09:15:00Z">
            <w:rPr>
              <w:sz w:val="24"/>
              <w:szCs w:val="24"/>
            </w:rPr>
          </w:rPrChange>
        </w:rPr>
        <w:t>Lande</w:t>
      </w:r>
      <w:proofErr w:type="spellEnd"/>
      <w:r w:rsidRPr="004B36A1">
        <w:rPr>
          <w:sz w:val="24"/>
          <w:szCs w:val="24"/>
          <w:lang w:val="en-US"/>
          <w:rPrChange w:id="1092" w:author="CRIO-Z9" w:date="2014-11-17T09:15:00Z">
            <w:rPr>
              <w:sz w:val="24"/>
              <w:szCs w:val="24"/>
            </w:rPr>
          </w:rPrChange>
        </w:rPr>
        <w:t xml:space="preserve">, R., &amp; </w:t>
      </w:r>
      <w:proofErr w:type="spellStart"/>
      <w:r w:rsidRPr="004B36A1">
        <w:rPr>
          <w:sz w:val="24"/>
          <w:szCs w:val="24"/>
          <w:lang w:val="en-US"/>
          <w:rPrChange w:id="1093" w:author="CRIO-Z9" w:date="2014-11-17T09:15:00Z">
            <w:rPr>
              <w:sz w:val="24"/>
              <w:szCs w:val="24"/>
            </w:rPr>
          </w:rPrChange>
        </w:rPr>
        <w:t>Engen</w:t>
      </w:r>
      <w:proofErr w:type="spellEnd"/>
      <w:r w:rsidRPr="004B36A1">
        <w:rPr>
          <w:sz w:val="24"/>
          <w:szCs w:val="24"/>
          <w:lang w:val="en-US"/>
          <w:rPrChange w:id="1094" w:author="CRIO-Z9" w:date="2014-11-17T09:15:00Z">
            <w:rPr>
              <w:sz w:val="24"/>
              <w:szCs w:val="24"/>
            </w:rPr>
          </w:rPrChange>
        </w:rPr>
        <w:t xml:space="preserve">, S. (1973). </w:t>
      </w:r>
      <w:proofErr w:type="gramStart"/>
      <w:r w:rsidRPr="004B36A1">
        <w:rPr>
          <w:sz w:val="24"/>
          <w:szCs w:val="24"/>
          <w:lang w:val="en-US"/>
          <w:rPrChange w:id="1095" w:author="CRIO-Z9" w:date="2014-11-17T09:15:00Z">
            <w:rPr>
              <w:sz w:val="24"/>
              <w:szCs w:val="24"/>
            </w:rPr>
          </w:rPrChange>
        </w:rPr>
        <w:t xml:space="preserve">Intertidal distribution of the fauna on muddy beaches in the </w:t>
      </w:r>
      <w:proofErr w:type="spellStart"/>
      <w:r w:rsidRPr="004B36A1">
        <w:rPr>
          <w:sz w:val="24"/>
          <w:szCs w:val="24"/>
          <w:lang w:val="en-US"/>
          <w:rPrChange w:id="1096" w:author="CRIO-Z9" w:date="2014-11-17T09:15:00Z">
            <w:rPr>
              <w:sz w:val="24"/>
              <w:szCs w:val="24"/>
            </w:rPr>
          </w:rPrChange>
        </w:rPr>
        <w:t>Borgenfjord</w:t>
      </w:r>
      <w:proofErr w:type="spellEnd"/>
      <w:r w:rsidRPr="004B36A1">
        <w:rPr>
          <w:sz w:val="24"/>
          <w:szCs w:val="24"/>
          <w:lang w:val="en-US"/>
          <w:rPrChange w:id="1097" w:author="CRIO-Z9" w:date="2014-11-17T09:15:00Z">
            <w:rPr>
              <w:sz w:val="24"/>
              <w:szCs w:val="24"/>
            </w:rPr>
          </w:rPrChange>
        </w:rPr>
        <w:t xml:space="preserve"> area.</w:t>
      </w:r>
      <w:proofErr w:type="gramEnd"/>
      <w:r w:rsidRPr="004B36A1">
        <w:rPr>
          <w:sz w:val="24"/>
          <w:szCs w:val="24"/>
          <w:lang w:val="en-US"/>
          <w:rPrChange w:id="1098" w:author="CRIO-Z9" w:date="2014-11-17T09:15:00Z">
            <w:rPr>
              <w:sz w:val="24"/>
              <w:szCs w:val="24"/>
            </w:rPr>
          </w:rPrChange>
        </w:rPr>
        <w:t xml:space="preserve"> </w:t>
      </w:r>
      <w:proofErr w:type="spellStart"/>
      <w:proofErr w:type="gramStart"/>
      <w:r w:rsidRPr="004B36A1">
        <w:rPr>
          <w:i/>
          <w:sz w:val="24"/>
          <w:szCs w:val="24"/>
          <w:lang w:val="en-US"/>
          <w:rPrChange w:id="1099" w:author="CRIO-Z9" w:date="2014-11-17T09:15:00Z">
            <w:rPr>
              <w:i/>
              <w:sz w:val="24"/>
              <w:szCs w:val="24"/>
            </w:rPr>
          </w:rPrChange>
        </w:rPr>
        <w:t>Sarsia</w:t>
      </w:r>
      <w:proofErr w:type="spellEnd"/>
      <w:r w:rsidRPr="004B36A1">
        <w:rPr>
          <w:sz w:val="24"/>
          <w:szCs w:val="24"/>
          <w:lang w:val="en-US"/>
          <w:rPrChange w:id="1100" w:author="CRIO-Z9" w:date="2014-11-17T09:15:00Z">
            <w:rPr>
              <w:sz w:val="24"/>
              <w:szCs w:val="24"/>
            </w:rPr>
          </w:rPrChange>
        </w:rPr>
        <w:t xml:space="preserve">, </w:t>
      </w:r>
      <w:r w:rsidRPr="004B36A1">
        <w:rPr>
          <w:i/>
          <w:sz w:val="24"/>
          <w:szCs w:val="24"/>
          <w:lang w:val="en-US"/>
          <w:rPrChange w:id="1101" w:author="CRIO-Z9" w:date="2014-11-17T09:15:00Z">
            <w:rPr>
              <w:i/>
              <w:sz w:val="24"/>
              <w:szCs w:val="24"/>
            </w:rPr>
          </w:rPrChange>
        </w:rPr>
        <w:t>53</w:t>
      </w:r>
      <w:r w:rsidRPr="004B36A1">
        <w:rPr>
          <w:sz w:val="24"/>
          <w:szCs w:val="24"/>
          <w:lang w:val="en-US"/>
          <w:rPrChange w:id="1102" w:author="CRIO-Z9" w:date="2014-11-17T09:15:00Z">
            <w:rPr>
              <w:sz w:val="24"/>
              <w:szCs w:val="24"/>
            </w:rPr>
          </w:rPrChange>
        </w:rPr>
        <w:t>(1), 49-70.</w:t>
      </w:r>
      <w:proofErr w:type="gramEnd"/>
    </w:p>
    <w:p w14:paraId="093A808A" w14:textId="77777777" w:rsidR="00E53223" w:rsidRPr="004B36A1" w:rsidRDefault="00E53223">
      <w:pPr>
        <w:spacing w:line="480" w:lineRule="auto"/>
        <w:ind w:left="300" w:hanging="288"/>
        <w:rPr>
          <w:sz w:val="24"/>
          <w:szCs w:val="24"/>
          <w:lang w:val="en-US"/>
          <w:rPrChange w:id="1103" w:author="CRIO-Z9" w:date="2014-11-17T09:15:00Z">
            <w:rPr>
              <w:sz w:val="24"/>
              <w:szCs w:val="24"/>
            </w:rPr>
          </w:rPrChange>
        </w:rPr>
      </w:pPr>
      <w:proofErr w:type="spellStart"/>
      <w:r w:rsidRPr="004B36A1">
        <w:rPr>
          <w:sz w:val="24"/>
          <w:szCs w:val="24"/>
          <w:lang w:val="en-US"/>
          <w:rPrChange w:id="1104" w:author="CRIO-Z9" w:date="2014-11-17T09:15:00Z">
            <w:rPr>
              <w:sz w:val="24"/>
              <w:szCs w:val="24"/>
            </w:rPr>
          </w:rPrChange>
        </w:rPr>
        <w:t>Svenning</w:t>
      </w:r>
      <w:proofErr w:type="spellEnd"/>
      <w:r w:rsidRPr="004B36A1">
        <w:rPr>
          <w:sz w:val="24"/>
          <w:szCs w:val="24"/>
          <w:lang w:val="en-US"/>
          <w:rPrChange w:id="1105" w:author="CRIO-Z9" w:date="2014-11-17T09:15:00Z">
            <w:rPr>
              <w:sz w:val="24"/>
              <w:szCs w:val="24"/>
            </w:rPr>
          </w:rPrChange>
        </w:rPr>
        <w:t xml:space="preserve">, J. C., Normand, S., and </w:t>
      </w:r>
      <w:proofErr w:type="spellStart"/>
      <w:r w:rsidRPr="004B36A1">
        <w:rPr>
          <w:sz w:val="24"/>
          <w:szCs w:val="24"/>
          <w:lang w:val="en-US"/>
          <w:rPrChange w:id="1106" w:author="CRIO-Z9" w:date="2014-11-17T09:15:00Z">
            <w:rPr>
              <w:sz w:val="24"/>
              <w:szCs w:val="24"/>
            </w:rPr>
          </w:rPrChange>
        </w:rPr>
        <w:t>Kageyama</w:t>
      </w:r>
      <w:proofErr w:type="spellEnd"/>
      <w:r w:rsidRPr="004B36A1">
        <w:rPr>
          <w:sz w:val="24"/>
          <w:szCs w:val="24"/>
          <w:lang w:val="en-US"/>
          <w:rPrChange w:id="1107" w:author="CRIO-Z9" w:date="2014-11-17T09:15:00Z">
            <w:rPr>
              <w:sz w:val="24"/>
              <w:szCs w:val="24"/>
            </w:rPr>
          </w:rPrChange>
        </w:rPr>
        <w:t xml:space="preserve">, M. (2008). Glacial </w:t>
      </w:r>
      <w:proofErr w:type="spellStart"/>
      <w:r w:rsidRPr="004B36A1">
        <w:rPr>
          <w:sz w:val="24"/>
          <w:szCs w:val="24"/>
          <w:lang w:val="en-US"/>
          <w:rPrChange w:id="1108" w:author="CRIO-Z9" w:date="2014-11-17T09:15:00Z">
            <w:rPr>
              <w:sz w:val="24"/>
              <w:szCs w:val="24"/>
            </w:rPr>
          </w:rPrChange>
        </w:rPr>
        <w:t>refugia</w:t>
      </w:r>
      <w:proofErr w:type="spellEnd"/>
      <w:r w:rsidRPr="004B36A1">
        <w:rPr>
          <w:sz w:val="24"/>
          <w:szCs w:val="24"/>
          <w:lang w:val="en-US"/>
          <w:rPrChange w:id="1109" w:author="CRIO-Z9" w:date="2014-11-17T09:15:00Z">
            <w:rPr>
              <w:sz w:val="24"/>
              <w:szCs w:val="24"/>
            </w:rPr>
          </w:rPrChange>
        </w:rPr>
        <w:t xml:space="preserve"> of temperate trees in Europe: insights from species distribution </w:t>
      </w:r>
      <w:proofErr w:type="spellStart"/>
      <w:r w:rsidRPr="004B36A1">
        <w:rPr>
          <w:sz w:val="24"/>
          <w:szCs w:val="24"/>
          <w:lang w:val="en-US"/>
          <w:rPrChange w:id="1110" w:author="CRIO-Z9" w:date="2014-11-17T09:15:00Z">
            <w:rPr>
              <w:sz w:val="24"/>
              <w:szCs w:val="24"/>
            </w:rPr>
          </w:rPrChange>
        </w:rPr>
        <w:t>modelling</w:t>
      </w:r>
      <w:proofErr w:type="spellEnd"/>
      <w:r w:rsidRPr="004B36A1">
        <w:rPr>
          <w:sz w:val="24"/>
          <w:szCs w:val="24"/>
          <w:lang w:val="en-US"/>
          <w:rPrChange w:id="1111" w:author="CRIO-Z9" w:date="2014-11-17T09:15:00Z">
            <w:rPr>
              <w:sz w:val="24"/>
              <w:szCs w:val="24"/>
            </w:rPr>
          </w:rPrChange>
        </w:rPr>
        <w:t xml:space="preserve">. </w:t>
      </w:r>
      <w:proofErr w:type="gramStart"/>
      <w:r w:rsidRPr="004B36A1">
        <w:rPr>
          <w:i/>
          <w:sz w:val="24"/>
          <w:szCs w:val="24"/>
          <w:lang w:val="en-US"/>
          <w:rPrChange w:id="1112" w:author="CRIO-Z9" w:date="2014-11-17T09:15:00Z">
            <w:rPr>
              <w:i/>
              <w:sz w:val="24"/>
              <w:szCs w:val="24"/>
            </w:rPr>
          </w:rPrChange>
        </w:rPr>
        <w:t>Journal of Ecology</w:t>
      </w:r>
      <w:r w:rsidRPr="004B36A1">
        <w:rPr>
          <w:sz w:val="24"/>
          <w:szCs w:val="24"/>
          <w:lang w:val="en-US"/>
          <w:rPrChange w:id="1113" w:author="CRIO-Z9" w:date="2014-11-17T09:15:00Z">
            <w:rPr>
              <w:sz w:val="24"/>
              <w:szCs w:val="24"/>
            </w:rPr>
          </w:rPrChange>
        </w:rPr>
        <w:t xml:space="preserve">, </w:t>
      </w:r>
      <w:r w:rsidRPr="004B36A1">
        <w:rPr>
          <w:i/>
          <w:sz w:val="24"/>
          <w:szCs w:val="24"/>
          <w:lang w:val="en-US"/>
          <w:rPrChange w:id="1114" w:author="CRIO-Z9" w:date="2014-11-17T09:15:00Z">
            <w:rPr>
              <w:i/>
              <w:sz w:val="24"/>
              <w:szCs w:val="24"/>
            </w:rPr>
          </w:rPrChange>
        </w:rPr>
        <w:t>96</w:t>
      </w:r>
      <w:r w:rsidRPr="004B36A1">
        <w:rPr>
          <w:sz w:val="24"/>
          <w:szCs w:val="24"/>
          <w:lang w:val="en-US"/>
          <w:rPrChange w:id="1115" w:author="CRIO-Z9" w:date="2014-11-17T09:15:00Z">
            <w:rPr>
              <w:sz w:val="24"/>
              <w:szCs w:val="24"/>
            </w:rPr>
          </w:rPrChange>
        </w:rPr>
        <w:t>(6), 1117-1127.</w:t>
      </w:r>
      <w:proofErr w:type="gramEnd"/>
    </w:p>
    <w:p w14:paraId="2461D240" w14:textId="77777777" w:rsidR="00E53223" w:rsidRPr="004B36A1" w:rsidRDefault="00E53223">
      <w:pPr>
        <w:spacing w:line="480" w:lineRule="auto"/>
        <w:ind w:left="300" w:hanging="288"/>
        <w:rPr>
          <w:sz w:val="24"/>
          <w:szCs w:val="24"/>
          <w:lang w:val="en-US"/>
          <w:rPrChange w:id="1116" w:author="CRIO-Z9" w:date="2014-11-17T09:15:00Z">
            <w:rPr>
              <w:sz w:val="24"/>
              <w:szCs w:val="24"/>
            </w:rPr>
          </w:rPrChange>
        </w:rPr>
      </w:pPr>
      <w:proofErr w:type="spellStart"/>
      <w:r w:rsidRPr="004B36A1">
        <w:rPr>
          <w:sz w:val="24"/>
          <w:szCs w:val="24"/>
          <w:lang w:val="en-US"/>
          <w:rPrChange w:id="1117" w:author="CRIO-Z9" w:date="2014-11-17T09:15:00Z">
            <w:rPr>
              <w:sz w:val="24"/>
              <w:szCs w:val="24"/>
            </w:rPr>
          </w:rPrChange>
        </w:rPr>
        <w:t>Tukey</w:t>
      </w:r>
      <w:proofErr w:type="spellEnd"/>
      <w:r w:rsidRPr="004B36A1">
        <w:rPr>
          <w:sz w:val="24"/>
          <w:szCs w:val="24"/>
          <w:lang w:val="en-US"/>
          <w:rPrChange w:id="1118" w:author="CRIO-Z9" w:date="2014-11-17T09:15:00Z">
            <w:rPr>
              <w:sz w:val="24"/>
              <w:szCs w:val="24"/>
            </w:rPr>
          </w:rPrChange>
        </w:rPr>
        <w:t xml:space="preserve">, J. W. (1976). </w:t>
      </w:r>
      <w:proofErr w:type="gramStart"/>
      <w:r w:rsidRPr="004B36A1">
        <w:rPr>
          <w:sz w:val="24"/>
          <w:szCs w:val="24"/>
          <w:lang w:val="en-US"/>
          <w:rPrChange w:id="1119" w:author="CRIO-Z9" w:date="2014-11-17T09:15:00Z">
            <w:rPr>
              <w:sz w:val="24"/>
              <w:szCs w:val="24"/>
            </w:rPr>
          </w:rPrChange>
        </w:rPr>
        <w:t>Exploratory data analysis.</w:t>
      </w:r>
      <w:proofErr w:type="gramEnd"/>
      <w:r w:rsidRPr="004B36A1">
        <w:rPr>
          <w:sz w:val="24"/>
          <w:szCs w:val="24"/>
          <w:lang w:val="en-US"/>
          <w:rPrChange w:id="1120" w:author="CRIO-Z9" w:date="2014-11-17T09:15:00Z">
            <w:rPr>
              <w:sz w:val="24"/>
              <w:szCs w:val="24"/>
            </w:rPr>
          </w:rPrChange>
        </w:rPr>
        <w:t xml:space="preserve"> 1977. </w:t>
      </w:r>
      <w:r w:rsidRPr="004B36A1">
        <w:rPr>
          <w:i/>
          <w:sz w:val="24"/>
          <w:szCs w:val="24"/>
          <w:lang w:val="en-US"/>
          <w:rPrChange w:id="1121" w:author="CRIO-Z9" w:date="2014-11-17T09:15:00Z">
            <w:rPr>
              <w:i/>
              <w:sz w:val="24"/>
              <w:szCs w:val="24"/>
            </w:rPr>
          </w:rPrChange>
        </w:rPr>
        <w:t>Massachusetts: Addison-Wesley</w:t>
      </w:r>
      <w:r w:rsidRPr="004B36A1">
        <w:rPr>
          <w:sz w:val="24"/>
          <w:szCs w:val="24"/>
          <w:lang w:val="en-US"/>
          <w:rPrChange w:id="1122" w:author="CRIO-Z9" w:date="2014-11-17T09:15:00Z">
            <w:rPr>
              <w:sz w:val="24"/>
              <w:szCs w:val="24"/>
            </w:rPr>
          </w:rPrChange>
        </w:rPr>
        <w:t>.</w:t>
      </w:r>
    </w:p>
    <w:p w14:paraId="57CBA9DB" w14:textId="77777777" w:rsidR="00E53223" w:rsidRPr="004B36A1" w:rsidRDefault="00E53223">
      <w:pPr>
        <w:spacing w:line="480" w:lineRule="auto"/>
        <w:ind w:left="300" w:hanging="288"/>
        <w:rPr>
          <w:sz w:val="24"/>
          <w:szCs w:val="24"/>
          <w:lang w:val="en-US"/>
          <w:rPrChange w:id="1123" w:author="CRIO-Z9" w:date="2014-11-17T09:15:00Z">
            <w:rPr>
              <w:sz w:val="24"/>
              <w:szCs w:val="24"/>
            </w:rPr>
          </w:rPrChange>
        </w:rPr>
      </w:pPr>
      <w:proofErr w:type="gramStart"/>
      <w:r w:rsidRPr="004B36A1">
        <w:rPr>
          <w:sz w:val="24"/>
          <w:szCs w:val="24"/>
          <w:lang w:val="en-US"/>
          <w:rPrChange w:id="1124" w:author="CRIO-Z9" w:date="2014-11-17T09:15:00Z">
            <w:rPr>
              <w:sz w:val="24"/>
              <w:szCs w:val="24"/>
            </w:rPr>
          </w:rPrChange>
        </w:rPr>
        <w:t xml:space="preserve">Thrush, S. F., Hewitt, J. E., and </w:t>
      </w:r>
      <w:proofErr w:type="spellStart"/>
      <w:r w:rsidRPr="004B36A1">
        <w:rPr>
          <w:sz w:val="24"/>
          <w:szCs w:val="24"/>
          <w:lang w:val="en-US"/>
          <w:rPrChange w:id="1125" w:author="CRIO-Z9" w:date="2014-11-17T09:15:00Z">
            <w:rPr>
              <w:sz w:val="24"/>
              <w:szCs w:val="24"/>
            </w:rPr>
          </w:rPrChange>
        </w:rPr>
        <w:t>Pridmore</w:t>
      </w:r>
      <w:proofErr w:type="spellEnd"/>
      <w:r w:rsidRPr="004B36A1">
        <w:rPr>
          <w:sz w:val="24"/>
          <w:szCs w:val="24"/>
          <w:lang w:val="en-US"/>
          <w:rPrChange w:id="1126" w:author="CRIO-Z9" w:date="2014-11-17T09:15:00Z">
            <w:rPr>
              <w:sz w:val="24"/>
              <w:szCs w:val="24"/>
            </w:rPr>
          </w:rPrChange>
        </w:rPr>
        <w:t>, R. D. (1989).</w:t>
      </w:r>
      <w:proofErr w:type="gramEnd"/>
      <w:r w:rsidRPr="004B36A1">
        <w:rPr>
          <w:sz w:val="24"/>
          <w:szCs w:val="24"/>
          <w:lang w:val="en-US"/>
          <w:rPrChange w:id="1127" w:author="CRIO-Z9" w:date="2014-11-17T09:15:00Z">
            <w:rPr>
              <w:sz w:val="24"/>
              <w:szCs w:val="24"/>
            </w:rPr>
          </w:rPrChange>
        </w:rPr>
        <w:t xml:space="preserve"> </w:t>
      </w:r>
      <w:proofErr w:type="gramStart"/>
      <w:r w:rsidRPr="004B36A1">
        <w:rPr>
          <w:sz w:val="24"/>
          <w:szCs w:val="24"/>
          <w:lang w:val="en-US"/>
          <w:rPrChange w:id="1128" w:author="CRIO-Z9" w:date="2014-11-17T09:15:00Z">
            <w:rPr>
              <w:sz w:val="24"/>
              <w:szCs w:val="24"/>
            </w:rPr>
          </w:rPrChange>
        </w:rPr>
        <w:t xml:space="preserve">Patterns in the spatial arrangements of </w:t>
      </w:r>
      <w:proofErr w:type="spellStart"/>
      <w:r w:rsidRPr="004B36A1">
        <w:rPr>
          <w:sz w:val="24"/>
          <w:szCs w:val="24"/>
          <w:lang w:val="en-US"/>
          <w:rPrChange w:id="1129" w:author="CRIO-Z9" w:date="2014-11-17T09:15:00Z">
            <w:rPr>
              <w:sz w:val="24"/>
              <w:szCs w:val="24"/>
            </w:rPr>
          </w:rPrChange>
        </w:rPr>
        <w:t>polychaetes</w:t>
      </w:r>
      <w:proofErr w:type="spellEnd"/>
      <w:r w:rsidRPr="004B36A1">
        <w:rPr>
          <w:sz w:val="24"/>
          <w:szCs w:val="24"/>
          <w:lang w:val="en-US"/>
          <w:rPrChange w:id="1130" w:author="CRIO-Z9" w:date="2014-11-17T09:15:00Z">
            <w:rPr>
              <w:sz w:val="24"/>
              <w:szCs w:val="24"/>
            </w:rPr>
          </w:rPrChange>
        </w:rPr>
        <w:t xml:space="preserve"> and bivalves in intertidal </w:t>
      </w:r>
      <w:proofErr w:type="spellStart"/>
      <w:r w:rsidRPr="004B36A1">
        <w:rPr>
          <w:sz w:val="24"/>
          <w:szCs w:val="24"/>
          <w:lang w:val="en-US"/>
          <w:rPrChange w:id="1131" w:author="CRIO-Z9" w:date="2014-11-17T09:15:00Z">
            <w:rPr>
              <w:sz w:val="24"/>
              <w:szCs w:val="24"/>
            </w:rPr>
          </w:rPrChange>
        </w:rPr>
        <w:t>sandflats</w:t>
      </w:r>
      <w:proofErr w:type="spellEnd"/>
      <w:r w:rsidRPr="004B36A1">
        <w:rPr>
          <w:sz w:val="24"/>
          <w:szCs w:val="24"/>
          <w:lang w:val="en-US"/>
          <w:rPrChange w:id="1132" w:author="CRIO-Z9" w:date="2014-11-17T09:15:00Z">
            <w:rPr>
              <w:sz w:val="24"/>
              <w:szCs w:val="24"/>
            </w:rPr>
          </w:rPrChange>
        </w:rPr>
        <w:t>.</w:t>
      </w:r>
      <w:proofErr w:type="gramEnd"/>
      <w:r w:rsidRPr="004B36A1">
        <w:rPr>
          <w:sz w:val="24"/>
          <w:szCs w:val="24"/>
          <w:lang w:val="en-US"/>
          <w:rPrChange w:id="1133" w:author="CRIO-Z9" w:date="2014-11-17T09:15:00Z">
            <w:rPr>
              <w:sz w:val="24"/>
              <w:szCs w:val="24"/>
            </w:rPr>
          </w:rPrChange>
        </w:rPr>
        <w:t xml:space="preserve"> </w:t>
      </w:r>
      <w:r w:rsidRPr="004B36A1">
        <w:rPr>
          <w:i/>
          <w:sz w:val="24"/>
          <w:szCs w:val="24"/>
          <w:lang w:val="en-US"/>
          <w:rPrChange w:id="1134" w:author="CRIO-Z9" w:date="2014-11-17T09:15:00Z">
            <w:rPr>
              <w:i/>
              <w:sz w:val="24"/>
              <w:szCs w:val="24"/>
            </w:rPr>
          </w:rPrChange>
        </w:rPr>
        <w:t>Marine biology</w:t>
      </w:r>
      <w:r w:rsidRPr="004B36A1">
        <w:rPr>
          <w:sz w:val="24"/>
          <w:szCs w:val="24"/>
          <w:lang w:val="en-US"/>
          <w:rPrChange w:id="1135" w:author="CRIO-Z9" w:date="2014-11-17T09:15:00Z">
            <w:rPr>
              <w:sz w:val="24"/>
              <w:szCs w:val="24"/>
            </w:rPr>
          </w:rPrChange>
        </w:rPr>
        <w:t xml:space="preserve">, </w:t>
      </w:r>
      <w:r w:rsidRPr="004B36A1">
        <w:rPr>
          <w:i/>
          <w:sz w:val="24"/>
          <w:szCs w:val="24"/>
          <w:lang w:val="en-US"/>
          <w:rPrChange w:id="1136" w:author="CRIO-Z9" w:date="2014-11-17T09:15:00Z">
            <w:rPr>
              <w:i/>
              <w:sz w:val="24"/>
              <w:szCs w:val="24"/>
            </w:rPr>
          </w:rPrChange>
        </w:rPr>
        <w:t>102</w:t>
      </w:r>
      <w:r w:rsidRPr="004B36A1">
        <w:rPr>
          <w:sz w:val="24"/>
          <w:szCs w:val="24"/>
          <w:lang w:val="en-US"/>
          <w:rPrChange w:id="1137" w:author="CRIO-Z9" w:date="2014-11-17T09:15:00Z">
            <w:rPr>
              <w:sz w:val="24"/>
              <w:szCs w:val="24"/>
            </w:rPr>
          </w:rPrChange>
        </w:rPr>
        <w:t>(4), 529-535.</w:t>
      </w:r>
    </w:p>
    <w:p w14:paraId="3B4010C6" w14:textId="77777777" w:rsidR="00E53223" w:rsidRPr="004B36A1" w:rsidRDefault="00E53223">
      <w:pPr>
        <w:spacing w:line="480" w:lineRule="auto"/>
        <w:ind w:left="300" w:hanging="288"/>
        <w:rPr>
          <w:sz w:val="24"/>
          <w:szCs w:val="24"/>
          <w:lang w:val="en-US"/>
          <w:rPrChange w:id="1138" w:author="CRIO-Z9" w:date="2014-11-17T09:15:00Z">
            <w:rPr>
              <w:sz w:val="24"/>
              <w:szCs w:val="24"/>
            </w:rPr>
          </w:rPrChange>
        </w:rPr>
      </w:pPr>
      <w:proofErr w:type="spellStart"/>
      <w:proofErr w:type="gramStart"/>
      <w:r w:rsidRPr="004B36A1">
        <w:rPr>
          <w:sz w:val="24"/>
          <w:szCs w:val="24"/>
          <w:lang w:val="en-US"/>
          <w:rPrChange w:id="1139" w:author="CRIO-Z9" w:date="2014-11-17T09:15:00Z">
            <w:rPr>
              <w:sz w:val="24"/>
              <w:szCs w:val="24"/>
            </w:rPr>
          </w:rPrChange>
        </w:rPr>
        <w:t>Varfolomeeva</w:t>
      </w:r>
      <w:proofErr w:type="spellEnd"/>
      <w:r w:rsidRPr="004B36A1">
        <w:rPr>
          <w:sz w:val="24"/>
          <w:szCs w:val="24"/>
          <w:lang w:val="en-US"/>
          <w:rPrChange w:id="1140" w:author="CRIO-Z9" w:date="2014-11-17T09:15:00Z">
            <w:rPr>
              <w:sz w:val="24"/>
              <w:szCs w:val="24"/>
            </w:rPr>
          </w:rPrChange>
        </w:rPr>
        <w:t xml:space="preserve">, M., and </w:t>
      </w:r>
      <w:proofErr w:type="spellStart"/>
      <w:r w:rsidRPr="004B36A1">
        <w:rPr>
          <w:sz w:val="24"/>
          <w:szCs w:val="24"/>
          <w:lang w:val="en-US"/>
          <w:rPrChange w:id="1141" w:author="CRIO-Z9" w:date="2014-11-17T09:15:00Z">
            <w:rPr>
              <w:sz w:val="24"/>
              <w:szCs w:val="24"/>
            </w:rPr>
          </w:rPrChange>
        </w:rPr>
        <w:t>Naumov</w:t>
      </w:r>
      <w:proofErr w:type="spellEnd"/>
      <w:r w:rsidRPr="004B36A1">
        <w:rPr>
          <w:sz w:val="24"/>
          <w:szCs w:val="24"/>
          <w:lang w:val="en-US"/>
          <w:rPrChange w:id="1142" w:author="CRIO-Z9" w:date="2014-11-17T09:15:00Z">
            <w:rPr>
              <w:sz w:val="24"/>
              <w:szCs w:val="24"/>
            </w:rPr>
          </w:rPrChange>
        </w:rPr>
        <w:t>, A. (2013).</w:t>
      </w:r>
      <w:proofErr w:type="gramEnd"/>
      <w:r w:rsidRPr="004B36A1">
        <w:rPr>
          <w:sz w:val="24"/>
          <w:szCs w:val="24"/>
          <w:lang w:val="en-US"/>
          <w:rPrChange w:id="1143" w:author="CRIO-Z9" w:date="2014-11-17T09:15:00Z">
            <w:rPr>
              <w:sz w:val="24"/>
              <w:szCs w:val="24"/>
            </w:rPr>
          </w:rPrChange>
        </w:rPr>
        <w:t xml:space="preserve"> </w:t>
      </w:r>
      <w:proofErr w:type="gramStart"/>
      <w:r w:rsidRPr="004B36A1">
        <w:rPr>
          <w:sz w:val="24"/>
          <w:szCs w:val="24"/>
          <w:lang w:val="en-US"/>
          <w:rPrChange w:id="1144" w:author="CRIO-Z9" w:date="2014-11-17T09:15:00Z">
            <w:rPr>
              <w:sz w:val="24"/>
              <w:szCs w:val="24"/>
            </w:rPr>
          </w:rPrChange>
        </w:rPr>
        <w:t xml:space="preserve">Long-term temporal and spatial variation of </w:t>
      </w:r>
      <w:proofErr w:type="spellStart"/>
      <w:r w:rsidRPr="004B36A1">
        <w:rPr>
          <w:sz w:val="24"/>
          <w:szCs w:val="24"/>
          <w:lang w:val="en-US"/>
          <w:rPrChange w:id="1145" w:author="CRIO-Z9" w:date="2014-11-17T09:15:00Z">
            <w:rPr>
              <w:sz w:val="24"/>
              <w:szCs w:val="24"/>
            </w:rPr>
          </w:rPrChange>
        </w:rPr>
        <w:t>macrobenthos</w:t>
      </w:r>
      <w:proofErr w:type="spellEnd"/>
      <w:r w:rsidRPr="004B36A1">
        <w:rPr>
          <w:sz w:val="24"/>
          <w:szCs w:val="24"/>
          <w:lang w:val="en-US"/>
          <w:rPrChange w:id="1146" w:author="CRIO-Z9" w:date="2014-11-17T09:15:00Z">
            <w:rPr>
              <w:sz w:val="24"/>
              <w:szCs w:val="24"/>
            </w:rPr>
          </w:rPrChange>
        </w:rPr>
        <w:t xml:space="preserve"> in the intertidal soft-bottom flats of two small bights (</w:t>
      </w:r>
      <w:proofErr w:type="spellStart"/>
      <w:r w:rsidRPr="004B36A1">
        <w:rPr>
          <w:sz w:val="24"/>
          <w:szCs w:val="24"/>
          <w:lang w:val="en-US"/>
          <w:rPrChange w:id="1147" w:author="CRIO-Z9" w:date="2014-11-17T09:15:00Z">
            <w:rPr>
              <w:sz w:val="24"/>
              <w:szCs w:val="24"/>
            </w:rPr>
          </w:rPrChange>
        </w:rPr>
        <w:t>Chupa</w:t>
      </w:r>
      <w:proofErr w:type="spellEnd"/>
      <w:r w:rsidRPr="004B36A1">
        <w:rPr>
          <w:sz w:val="24"/>
          <w:szCs w:val="24"/>
          <w:lang w:val="en-US"/>
          <w:rPrChange w:id="1148" w:author="CRIO-Z9" w:date="2014-11-17T09:15:00Z">
            <w:rPr>
              <w:sz w:val="24"/>
              <w:szCs w:val="24"/>
            </w:rPr>
          </w:rPrChange>
        </w:rPr>
        <w:t xml:space="preserve"> Inlet, </w:t>
      </w:r>
      <w:proofErr w:type="spellStart"/>
      <w:r w:rsidRPr="004B36A1">
        <w:rPr>
          <w:sz w:val="24"/>
          <w:szCs w:val="24"/>
          <w:lang w:val="en-US"/>
          <w:rPrChange w:id="1149" w:author="CRIO-Z9" w:date="2014-11-17T09:15:00Z">
            <w:rPr>
              <w:sz w:val="24"/>
              <w:szCs w:val="24"/>
            </w:rPr>
          </w:rPrChange>
        </w:rPr>
        <w:t>Kandalaksha</w:t>
      </w:r>
      <w:proofErr w:type="spellEnd"/>
      <w:r w:rsidRPr="004B36A1">
        <w:rPr>
          <w:sz w:val="24"/>
          <w:szCs w:val="24"/>
          <w:lang w:val="en-US"/>
          <w:rPrChange w:id="1150" w:author="CRIO-Z9" w:date="2014-11-17T09:15:00Z">
            <w:rPr>
              <w:sz w:val="24"/>
              <w:szCs w:val="24"/>
            </w:rPr>
          </w:rPrChange>
        </w:rPr>
        <w:t xml:space="preserve"> Bay, White Sea).</w:t>
      </w:r>
      <w:proofErr w:type="gramEnd"/>
      <w:r w:rsidRPr="004B36A1">
        <w:rPr>
          <w:sz w:val="24"/>
          <w:szCs w:val="24"/>
          <w:lang w:val="en-US"/>
          <w:rPrChange w:id="1151" w:author="CRIO-Z9" w:date="2014-11-17T09:15:00Z">
            <w:rPr>
              <w:sz w:val="24"/>
              <w:szCs w:val="24"/>
            </w:rPr>
          </w:rPrChange>
        </w:rPr>
        <w:t xml:space="preserve"> </w:t>
      </w:r>
      <w:proofErr w:type="spellStart"/>
      <w:proofErr w:type="gramStart"/>
      <w:r w:rsidRPr="004B36A1">
        <w:rPr>
          <w:i/>
          <w:sz w:val="24"/>
          <w:szCs w:val="24"/>
          <w:lang w:val="en-US"/>
          <w:rPrChange w:id="1152" w:author="CRIO-Z9" w:date="2014-11-17T09:15:00Z">
            <w:rPr>
              <w:i/>
              <w:sz w:val="24"/>
              <w:szCs w:val="24"/>
            </w:rPr>
          </w:rPrChange>
        </w:rPr>
        <w:t>Hydrobiologia</w:t>
      </w:r>
      <w:proofErr w:type="spellEnd"/>
      <w:r w:rsidRPr="004B36A1">
        <w:rPr>
          <w:sz w:val="24"/>
          <w:szCs w:val="24"/>
          <w:lang w:val="en-US"/>
          <w:rPrChange w:id="1153" w:author="CRIO-Z9" w:date="2014-11-17T09:15:00Z">
            <w:rPr>
              <w:sz w:val="24"/>
              <w:szCs w:val="24"/>
            </w:rPr>
          </w:rPrChange>
        </w:rPr>
        <w:t xml:space="preserve">, </w:t>
      </w:r>
      <w:r w:rsidRPr="004B36A1">
        <w:rPr>
          <w:i/>
          <w:sz w:val="24"/>
          <w:szCs w:val="24"/>
          <w:lang w:val="en-US"/>
          <w:rPrChange w:id="1154" w:author="CRIO-Z9" w:date="2014-11-17T09:15:00Z">
            <w:rPr>
              <w:i/>
              <w:sz w:val="24"/>
              <w:szCs w:val="24"/>
            </w:rPr>
          </w:rPrChange>
        </w:rPr>
        <w:t>706</w:t>
      </w:r>
      <w:r w:rsidRPr="004B36A1">
        <w:rPr>
          <w:sz w:val="24"/>
          <w:szCs w:val="24"/>
          <w:lang w:val="en-US"/>
          <w:rPrChange w:id="1155" w:author="CRIO-Z9" w:date="2014-11-17T09:15:00Z">
            <w:rPr>
              <w:sz w:val="24"/>
              <w:szCs w:val="24"/>
            </w:rPr>
          </w:rPrChange>
        </w:rPr>
        <w:t>(1), 175-189.</w:t>
      </w:r>
      <w:proofErr w:type="gramEnd"/>
    </w:p>
    <w:p w14:paraId="23D04A15" w14:textId="77777777" w:rsidR="00E53223" w:rsidRPr="004B36A1" w:rsidRDefault="00E53223">
      <w:pPr>
        <w:spacing w:line="480" w:lineRule="auto"/>
        <w:ind w:left="300" w:hanging="288"/>
        <w:rPr>
          <w:sz w:val="24"/>
          <w:szCs w:val="24"/>
          <w:lang w:val="en-US"/>
          <w:rPrChange w:id="1156" w:author="CRIO-Z9" w:date="2014-11-17T09:15:00Z">
            <w:rPr>
              <w:sz w:val="24"/>
              <w:szCs w:val="24"/>
            </w:rPr>
          </w:rPrChange>
        </w:rPr>
      </w:pPr>
      <w:r w:rsidRPr="004B36A1">
        <w:rPr>
          <w:sz w:val="24"/>
          <w:szCs w:val="24"/>
          <w:lang w:val="en-US"/>
          <w:rPrChange w:id="1157" w:author="CRIO-Z9" w:date="2014-11-17T09:15:00Z">
            <w:rPr>
              <w:sz w:val="24"/>
              <w:szCs w:val="24"/>
            </w:rPr>
          </w:rPrChange>
        </w:rPr>
        <w:t xml:space="preserve">Warwick, R. M., &amp; Price, R. (1975). </w:t>
      </w:r>
      <w:proofErr w:type="spellStart"/>
      <w:r w:rsidRPr="004B36A1">
        <w:rPr>
          <w:sz w:val="24"/>
          <w:szCs w:val="24"/>
          <w:lang w:val="en-US"/>
          <w:rPrChange w:id="1158" w:author="CRIO-Z9" w:date="2014-11-17T09:15:00Z">
            <w:rPr>
              <w:sz w:val="24"/>
              <w:szCs w:val="24"/>
            </w:rPr>
          </w:rPrChange>
        </w:rPr>
        <w:t>Macrofauna</w:t>
      </w:r>
      <w:proofErr w:type="spellEnd"/>
      <w:r w:rsidRPr="004B36A1">
        <w:rPr>
          <w:sz w:val="24"/>
          <w:szCs w:val="24"/>
          <w:lang w:val="en-US"/>
          <w:rPrChange w:id="1159" w:author="CRIO-Z9" w:date="2014-11-17T09:15:00Z">
            <w:rPr>
              <w:sz w:val="24"/>
              <w:szCs w:val="24"/>
            </w:rPr>
          </w:rPrChange>
        </w:rPr>
        <w:t xml:space="preserve"> production in an estuarine </w:t>
      </w:r>
      <w:proofErr w:type="gramStart"/>
      <w:r w:rsidRPr="004B36A1">
        <w:rPr>
          <w:sz w:val="24"/>
          <w:szCs w:val="24"/>
          <w:lang w:val="en-US"/>
          <w:rPrChange w:id="1160" w:author="CRIO-Z9" w:date="2014-11-17T09:15:00Z">
            <w:rPr>
              <w:sz w:val="24"/>
              <w:szCs w:val="24"/>
            </w:rPr>
          </w:rPrChange>
        </w:rPr>
        <w:t>mud-flat</w:t>
      </w:r>
      <w:proofErr w:type="gramEnd"/>
      <w:r w:rsidRPr="004B36A1">
        <w:rPr>
          <w:sz w:val="24"/>
          <w:szCs w:val="24"/>
          <w:lang w:val="en-US"/>
          <w:rPrChange w:id="1161" w:author="CRIO-Z9" w:date="2014-11-17T09:15:00Z">
            <w:rPr>
              <w:sz w:val="24"/>
              <w:szCs w:val="24"/>
            </w:rPr>
          </w:rPrChange>
        </w:rPr>
        <w:t xml:space="preserve">. </w:t>
      </w:r>
      <w:proofErr w:type="gramStart"/>
      <w:r w:rsidRPr="004B36A1">
        <w:rPr>
          <w:i/>
          <w:sz w:val="24"/>
          <w:szCs w:val="24"/>
          <w:lang w:val="en-US"/>
          <w:rPrChange w:id="1162" w:author="CRIO-Z9" w:date="2014-11-17T09:15:00Z">
            <w:rPr>
              <w:i/>
              <w:sz w:val="24"/>
              <w:szCs w:val="24"/>
            </w:rPr>
          </w:rPrChange>
        </w:rPr>
        <w:t>Journal of the Marine Biological Association of the United Kingdom</w:t>
      </w:r>
      <w:r w:rsidRPr="004B36A1">
        <w:rPr>
          <w:sz w:val="24"/>
          <w:szCs w:val="24"/>
          <w:lang w:val="en-US"/>
          <w:rPrChange w:id="1163" w:author="CRIO-Z9" w:date="2014-11-17T09:15:00Z">
            <w:rPr>
              <w:sz w:val="24"/>
              <w:szCs w:val="24"/>
            </w:rPr>
          </w:rPrChange>
        </w:rPr>
        <w:t xml:space="preserve">, </w:t>
      </w:r>
      <w:r w:rsidRPr="004B36A1">
        <w:rPr>
          <w:i/>
          <w:sz w:val="24"/>
          <w:szCs w:val="24"/>
          <w:lang w:val="en-US"/>
          <w:rPrChange w:id="1164" w:author="CRIO-Z9" w:date="2014-11-17T09:15:00Z">
            <w:rPr>
              <w:i/>
              <w:sz w:val="24"/>
              <w:szCs w:val="24"/>
            </w:rPr>
          </w:rPrChange>
        </w:rPr>
        <w:t>55</w:t>
      </w:r>
      <w:r w:rsidRPr="004B36A1">
        <w:rPr>
          <w:sz w:val="24"/>
          <w:szCs w:val="24"/>
          <w:lang w:val="en-US"/>
          <w:rPrChange w:id="1165" w:author="CRIO-Z9" w:date="2014-11-17T09:15:00Z">
            <w:rPr>
              <w:sz w:val="24"/>
              <w:szCs w:val="24"/>
            </w:rPr>
          </w:rPrChange>
        </w:rPr>
        <w:t>(01), 1-18.</w:t>
      </w:r>
      <w:proofErr w:type="gramEnd"/>
    </w:p>
    <w:p w14:paraId="08B6CC6B" w14:textId="77777777" w:rsidR="00E53223" w:rsidRPr="004B36A1" w:rsidRDefault="00E53223">
      <w:pPr>
        <w:spacing w:line="480" w:lineRule="auto"/>
        <w:ind w:left="300" w:hanging="288"/>
        <w:rPr>
          <w:sz w:val="24"/>
          <w:szCs w:val="24"/>
          <w:lang w:val="en-US"/>
          <w:rPrChange w:id="1166" w:author="CRIO-Z9" w:date="2014-11-17T09:15:00Z">
            <w:rPr>
              <w:sz w:val="24"/>
              <w:szCs w:val="24"/>
            </w:rPr>
          </w:rPrChange>
        </w:rPr>
      </w:pPr>
      <w:r w:rsidRPr="004B36A1">
        <w:rPr>
          <w:sz w:val="24"/>
          <w:szCs w:val="24"/>
          <w:lang w:val="en-US"/>
          <w:rPrChange w:id="1167" w:author="CRIO-Z9" w:date="2014-11-17T09:15:00Z">
            <w:rPr>
              <w:sz w:val="24"/>
              <w:szCs w:val="24"/>
            </w:rPr>
          </w:rPrChange>
        </w:rPr>
        <w:t xml:space="preserve">Woolmer, A. P. (2010). </w:t>
      </w:r>
      <w:r w:rsidRPr="004B36A1">
        <w:rPr>
          <w:i/>
          <w:iCs/>
          <w:sz w:val="24"/>
          <w:szCs w:val="24"/>
          <w:lang w:val="en-US"/>
          <w:rPrChange w:id="1168" w:author="CRIO-Z9" w:date="2014-11-17T09:15:00Z">
            <w:rPr>
              <w:i/>
              <w:iCs/>
              <w:sz w:val="24"/>
              <w:szCs w:val="24"/>
            </w:rPr>
          </w:rPrChange>
        </w:rPr>
        <w:t xml:space="preserve">Provisional Review and Advice of Cockle Management in the Burry Inlet. </w:t>
      </w:r>
      <w:proofErr w:type="gramStart"/>
      <w:r w:rsidRPr="004B36A1">
        <w:rPr>
          <w:sz w:val="24"/>
          <w:szCs w:val="24"/>
          <w:lang w:val="en-US"/>
          <w:rPrChange w:id="1169" w:author="CRIO-Z9" w:date="2014-11-17T09:15:00Z">
            <w:rPr>
              <w:sz w:val="24"/>
              <w:szCs w:val="24"/>
            </w:rPr>
          </w:rPrChange>
        </w:rPr>
        <w:t>Shellfish Association of Great Britain, London.</w:t>
      </w:r>
      <w:proofErr w:type="gramEnd"/>
      <w:r w:rsidRPr="004B36A1">
        <w:rPr>
          <w:sz w:val="24"/>
          <w:szCs w:val="24"/>
          <w:lang w:val="en-US"/>
          <w:rPrChange w:id="1170" w:author="CRIO-Z9" w:date="2014-11-17T09:15:00Z">
            <w:rPr>
              <w:sz w:val="24"/>
              <w:szCs w:val="24"/>
            </w:rPr>
          </w:rPrChange>
        </w:rPr>
        <w:t xml:space="preserve"> 24 pp.</w:t>
      </w:r>
    </w:p>
    <w:p w14:paraId="67CCCE9B" w14:textId="77777777" w:rsidR="00E53223" w:rsidRDefault="00E53223">
      <w:pPr>
        <w:spacing w:line="480" w:lineRule="auto"/>
        <w:ind w:left="300" w:hanging="288"/>
        <w:rPr>
          <w:sz w:val="24"/>
          <w:szCs w:val="24"/>
          <w:lang w:val="en-GB"/>
        </w:rPr>
      </w:pPr>
      <w:proofErr w:type="spellStart"/>
      <w:r w:rsidRPr="004B36A1">
        <w:rPr>
          <w:sz w:val="24"/>
          <w:szCs w:val="24"/>
          <w:lang w:val="en-US"/>
          <w:rPrChange w:id="1171" w:author="CRIO-Z9" w:date="2014-11-17T09:15:00Z">
            <w:rPr>
              <w:sz w:val="24"/>
              <w:szCs w:val="24"/>
            </w:rPr>
          </w:rPrChange>
        </w:rPr>
        <w:t>Zenkevich</w:t>
      </w:r>
      <w:proofErr w:type="spellEnd"/>
      <w:r w:rsidRPr="004B36A1">
        <w:rPr>
          <w:sz w:val="24"/>
          <w:szCs w:val="24"/>
          <w:lang w:val="en-US"/>
          <w:rPrChange w:id="1172" w:author="CRIO-Z9" w:date="2014-11-17T09:15:00Z">
            <w:rPr>
              <w:sz w:val="24"/>
              <w:szCs w:val="24"/>
            </w:rPr>
          </w:rPrChange>
        </w:rPr>
        <w:t xml:space="preserve">, L.A. (1963). </w:t>
      </w:r>
      <w:proofErr w:type="gramStart"/>
      <w:r w:rsidRPr="004B36A1">
        <w:rPr>
          <w:i/>
          <w:iCs/>
          <w:sz w:val="24"/>
          <w:szCs w:val="24"/>
          <w:lang w:val="en-US"/>
          <w:rPrChange w:id="1173" w:author="CRIO-Z9" w:date="2014-11-17T09:15:00Z">
            <w:rPr>
              <w:i/>
              <w:iCs/>
              <w:sz w:val="24"/>
              <w:szCs w:val="24"/>
            </w:rPr>
          </w:rPrChange>
        </w:rPr>
        <w:t>Biology of the Seas of the U.S.S.R.</w:t>
      </w:r>
      <w:r w:rsidRPr="004B36A1">
        <w:rPr>
          <w:sz w:val="24"/>
          <w:szCs w:val="24"/>
          <w:lang w:val="en-US"/>
          <w:rPrChange w:id="1174" w:author="CRIO-Z9" w:date="2014-11-17T09:15:00Z">
            <w:rPr>
              <w:sz w:val="24"/>
              <w:szCs w:val="24"/>
            </w:rPr>
          </w:rPrChange>
        </w:rPr>
        <w:t xml:space="preserve"> Moscow.</w:t>
      </w:r>
      <w:proofErr w:type="gramEnd"/>
      <w:r w:rsidRPr="004B36A1">
        <w:rPr>
          <w:sz w:val="24"/>
          <w:szCs w:val="24"/>
          <w:lang w:val="en-US"/>
          <w:rPrChange w:id="1175" w:author="CRIO-Z9" w:date="2014-11-17T09:15:00Z">
            <w:rPr>
              <w:sz w:val="24"/>
              <w:szCs w:val="24"/>
            </w:rPr>
          </w:rPrChange>
        </w:rPr>
        <w:t xml:space="preserve"> Translated from Russian to </w:t>
      </w:r>
      <w:r w:rsidRPr="004B36A1">
        <w:rPr>
          <w:sz w:val="24"/>
          <w:szCs w:val="24"/>
          <w:lang w:val="en-US"/>
          <w:rPrChange w:id="1176" w:author="CRIO-Z9" w:date="2014-11-17T09:15:00Z">
            <w:rPr>
              <w:sz w:val="24"/>
              <w:szCs w:val="24"/>
            </w:rPr>
          </w:rPrChange>
        </w:rPr>
        <w:lastRenderedPageBreak/>
        <w:t xml:space="preserve">English by S. </w:t>
      </w:r>
      <w:proofErr w:type="spellStart"/>
      <w:r w:rsidRPr="004B36A1">
        <w:rPr>
          <w:sz w:val="24"/>
          <w:szCs w:val="24"/>
          <w:lang w:val="en-US"/>
          <w:rPrChange w:id="1177" w:author="CRIO-Z9" w:date="2014-11-17T09:15:00Z">
            <w:rPr>
              <w:sz w:val="24"/>
              <w:szCs w:val="24"/>
            </w:rPr>
          </w:rPrChange>
        </w:rPr>
        <w:t>Botsharskaya</w:t>
      </w:r>
      <w:proofErr w:type="spellEnd"/>
      <w:r w:rsidRPr="004B36A1">
        <w:rPr>
          <w:sz w:val="24"/>
          <w:szCs w:val="24"/>
          <w:lang w:val="en-US"/>
          <w:rPrChange w:id="1178" w:author="CRIO-Z9" w:date="2014-11-17T09:15:00Z">
            <w:rPr>
              <w:sz w:val="24"/>
              <w:szCs w:val="24"/>
            </w:rPr>
          </w:rPrChange>
        </w:rPr>
        <w:t xml:space="preserve">. </w:t>
      </w:r>
      <w:proofErr w:type="spellStart"/>
      <w:proofErr w:type="gramStart"/>
      <w:r w:rsidRPr="004B36A1">
        <w:rPr>
          <w:sz w:val="24"/>
          <w:szCs w:val="24"/>
          <w:lang w:val="en-US"/>
          <w:rPrChange w:id="1179" w:author="CRIO-Z9" w:date="2014-11-17T09:15:00Z">
            <w:rPr>
              <w:sz w:val="24"/>
              <w:szCs w:val="24"/>
            </w:rPr>
          </w:rPrChange>
        </w:rPr>
        <w:t>Interscience</w:t>
      </w:r>
      <w:proofErr w:type="spellEnd"/>
      <w:r w:rsidRPr="004B36A1">
        <w:rPr>
          <w:sz w:val="24"/>
          <w:szCs w:val="24"/>
          <w:lang w:val="en-US"/>
          <w:rPrChange w:id="1180" w:author="CRIO-Z9" w:date="2014-11-17T09:15:00Z">
            <w:rPr>
              <w:sz w:val="24"/>
              <w:szCs w:val="24"/>
            </w:rPr>
          </w:rPrChange>
        </w:rPr>
        <w:t xml:space="preserve"> Publishers, New York.</w:t>
      </w:r>
      <w:proofErr w:type="gramEnd"/>
    </w:p>
    <w:p w14:paraId="371EF0D1" w14:textId="77777777" w:rsidR="00E53223" w:rsidRDefault="00E53223">
      <w:pPr>
        <w:spacing w:line="480" w:lineRule="auto"/>
        <w:ind w:left="300" w:hanging="288"/>
        <w:rPr>
          <w:sz w:val="24"/>
          <w:szCs w:val="24"/>
          <w:lang w:val="en-GB"/>
        </w:rPr>
      </w:pPr>
      <w:proofErr w:type="spellStart"/>
      <w:r>
        <w:rPr>
          <w:sz w:val="24"/>
          <w:szCs w:val="24"/>
          <w:lang w:val="en-GB"/>
        </w:rPr>
        <w:t>Zwarts</w:t>
      </w:r>
      <w:proofErr w:type="spellEnd"/>
      <w:r>
        <w:rPr>
          <w:sz w:val="24"/>
          <w:szCs w:val="24"/>
          <w:lang w:val="en-GB"/>
        </w:rPr>
        <w:t xml:space="preserve">, L., and </w:t>
      </w:r>
      <w:proofErr w:type="spellStart"/>
      <w:r>
        <w:rPr>
          <w:sz w:val="24"/>
          <w:szCs w:val="24"/>
          <w:lang w:val="en-GB"/>
        </w:rPr>
        <w:t>Wanink</w:t>
      </w:r>
      <w:proofErr w:type="spellEnd"/>
      <w:r>
        <w:rPr>
          <w:sz w:val="24"/>
          <w:szCs w:val="24"/>
          <w:lang w:val="en-GB"/>
        </w:rPr>
        <w:t xml:space="preserve">, J. H. (1993). How the food supply harvestable by waders in the </w:t>
      </w:r>
      <w:proofErr w:type="spellStart"/>
      <w:r>
        <w:rPr>
          <w:sz w:val="24"/>
          <w:szCs w:val="24"/>
          <w:lang w:val="en-GB"/>
        </w:rPr>
        <w:t>Wadden</w:t>
      </w:r>
      <w:proofErr w:type="spellEnd"/>
      <w:r>
        <w:rPr>
          <w:sz w:val="24"/>
          <w:szCs w:val="24"/>
          <w:lang w:val="en-GB"/>
        </w:rPr>
        <w:t xml:space="preserve"> Sea depends on the variation in energy density, body weight, biomass, burying depth and behaviour of tidal-flat invertebrates. </w:t>
      </w:r>
      <w:proofErr w:type="gramStart"/>
      <w:r>
        <w:rPr>
          <w:i/>
          <w:sz w:val="24"/>
          <w:szCs w:val="24"/>
          <w:lang w:val="en-GB"/>
        </w:rPr>
        <w:t>Netherlands Journal of Sea Research</w:t>
      </w:r>
      <w:r>
        <w:rPr>
          <w:sz w:val="24"/>
          <w:szCs w:val="24"/>
          <w:lang w:val="en-GB"/>
        </w:rPr>
        <w:t xml:space="preserve">, </w:t>
      </w:r>
      <w:r>
        <w:rPr>
          <w:i/>
          <w:sz w:val="24"/>
          <w:szCs w:val="24"/>
          <w:lang w:val="en-GB"/>
        </w:rPr>
        <w:t>31</w:t>
      </w:r>
      <w:r>
        <w:rPr>
          <w:sz w:val="24"/>
          <w:szCs w:val="24"/>
          <w:lang w:val="en-GB"/>
        </w:rPr>
        <w:t>(4), 441-476.</w:t>
      </w:r>
      <w:proofErr w:type="gramEnd"/>
    </w:p>
    <w:p w14:paraId="390959F8" w14:textId="77777777" w:rsidR="00E53223" w:rsidRDefault="00E53223">
      <w:pPr>
        <w:pStyle w:val="1"/>
        <w:numPr>
          <w:ilvl w:val="0"/>
          <w:numId w:val="0"/>
        </w:numPr>
        <w:rPr>
          <w:sz w:val="24"/>
          <w:szCs w:val="24"/>
          <w:lang w:val="en-GB"/>
        </w:rPr>
      </w:pPr>
    </w:p>
    <w:p w14:paraId="36CD42FB" w14:textId="77777777" w:rsidR="00E53223" w:rsidRDefault="00E53223">
      <w:pPr>
        <w:pStyle w:val="Heading"/>
        <w:pageBreakBefore/>
        <w:rPr>
          <w:sz w:val="24"/>
          <w:szCs w:val="24"/>
          <w:lang w:val="en-GB"/>
        </w:rPr>
      </w:pPr>
      <w:r>
        <w:rPr>
          <w:sz w:val="24"/>
          <w:szCs w:val="24"/>
          <w:lang w:val="en-GB"/>
        </w:rPr>
        <w:lastRenderedPageBreak/>
        <w:t xml:space="preserve">Figure </w:t>
      </w:r>
      <w:r w:rsidRPr="004B36A1">
        <w:rPr>
          <w:sz w:val="24"/>
          <w:szCs w:val="24"/>
          <w:lang w:val="en-US"/>
          <w:rPrChange w:id="1181" w:author="CRIO-Z9" w:date="2014-11-17T09:15:00Z">
            <w:rPr>
              <w:sz w:val="24"/>
              <w:szCs w:val="24"/>
            </w:rPr>
          </w:rPrChange>
        </w:rPr>
        <w:t>Legends</w:t>
      </w:r>
    </w:p>
    <w:p w14:paraId="7B8F6063" w14:textId="77777777" w:rsidR="00E53223" w:rsidRDefault="00E53223">
      <w:pPr>
        <w:pStyle w:val="a0"/>
        <w:rPr>
          <w:sz w:val="24"/>
          <w:szCs w:val="24"/>
          <w:lang w:val="en-GB"/>
        </w:rPr>
      </w:pPr>
    </w:p>
    <w:p w14:paraId="4671A190" w14:textId="77777777" w:rsidR="00E53223" w:rsidRDefault="00E53223">
      <w:pPr>
        <w:pStyle w:val="a0"/>
        <w:rPr>
          <w:sz w:val="24"/>
          <w:szCs w:val="24"/>
          <w:lang w:val="en-GB"/>
        </w:rPr>
      </w:pPr>
      <w:r>
        <w:rPr>
          <w:sz w:val="24"/>
          <w:szCs w:val="24"/>
          <w:lang w:val="en-GB"/>
        </w:rPr>
        <w:t xml:space="preserve">Figure 1. Mean abundance (N, ind.m-2) of </w:t>
      </w:r>
      <w:proofErr w:type="spellStart"/>
      <w:r>
        <w:rPr>
          <w:sz w:val="24"/>
          <w:szCs w:val="24"/>
          <w:lang w:val="en-GB"/>
        </w:rPr>
        <w:t>Macoma</w:t>
      </w:r>
      <w:proofErr w:type="spellEnd"/>
      <w:r>
        <w:rPr>
          <w:sz w:val="24"/>
          <w:szCs w:val="24"/>
          <w:lang w:val="en-GB"/>
        </w:rPr>
        <w:t xml:space="preserve"> </w:t>
      </w:r>
      <w:proofErr w:type="spellStart"/>
      <w:r>
        <w:rPr>
          <w:sz w:val="24"/>
          <w:szCs w:val="24"/>
          <w:lang w:val="en-GB"/>
        </w:rPr>
        <w:t>balthica</w:t>
      </w:r>
      <w:proofErr w:type="spellEnd"/>
      <w:r>
        <w:rPr>
          <w:sz w:val="24"/>
          <w:szCs w:val="24"/>
          <w:lang w:val="en-GB"/>
        </w:rPr>
        <w:t xml:space="preserve"> (A) and </w:t>
      </w:r>
      <w:proofErr w:type="spellStart"/>
      <w:r>
        <w:rPr>
          <w:sz w:val="24"/>
          <w:szCs w:val="24"/>
          <w:lang w:val="en-GB"/>
        </w:rPr>
        <w:t>Cerastoderma</w:t>
      </w:r>
      <w:proofErr w:type="spellEnd"/>
      <w:r>
        <w:rPr>
          <w:sz w:val="24"/>
          <w:szCs w:val="24"/>
          <w:lang w:val="en-GB"/>
        </w:rPr>
        <w:t xml:space="preserve"> </w:t>
      </w:r>
      <w:proofErr w:type="spellStart"/>
      <w:r>
        <w:rPr>
          <w:sz w:val="24"/>
          <w:szCs w:val="24"/>
          <w:lang w:val="en-GB"/>
        </w:rPr>
        <w:t>edule</w:t>
      </w:r>
      <w:proofErr w:type="spellEnd"/>
      <w:r>
        <w:rPr>
          <w:sz w:val="24"/>
          <w:szCs w:val="24"/>
          <w:lang w:val="en-GB"/>
        </w:rPr>
        <w:t xml:space="preserve"> (B) in the Barents </w:t>
      </w:r>
      <w:proofErr w:type="gramStart"/>
      <w:r>
        <w:rPr>
          <w:sz w:val="24"/>
          <w:szCs w:val="24"/>
          <w:lang w:val="en-GB"/>
        </w:rPr>
        <w:t>sea</w:t>
      </w:r>
      <w:proofErr w:type="gramEnd"/>
      <w:r>
        <w:rPr>
          <w:sz w:val="24"/>
          <w:szCs w:val="24"/>
          <w:lang w:val="en-GB"/>
        </w:rPr>
        <w:t>. Samples are arranged from West to East. At the box-plots box marked Q1, median and Q3, whiskers marked 1.5 IQR. Mean abundance indicated at the top.</w:t>
      </w:r>
    </w:p>
    <w:p w14:paraId="104FE4DC" w14:textId="77777777" w:rsidR="00E53223" w:rsidRDefault="00E53223">
      <w:pPr>
        <w:pStyle w:val="a0"/>
        <w:rPr>
          <w:sz w:val="24"/>
          <w:szCs w:val="24"/>
          <w:lang w:val="en-GB"/>
        </w:rPr>
      </w:pPr>
      <w:r>
        <w:rPr>
          <w:sz w:val="24"/>
          <w:szCs w:val="24"/>
          <w:lang w:val="en-GB"/>
        </w:rPr>
        <w:t xml:space="preserve">Figure 2. </w:t>
      </w:r>
      <w:proofErr w:type="spellStart"/>
      <w:r>
        <w:rPr>
          <w:sz w:val="24"/>
          <w:szCs w:val="24"/>
          <w:lang w:val="en-GB"/>
        </w:rPr>
        <w:t>Macoma</w:t>
      </w:r>
      <w:proofErr w:type="spellEnd"/>
      <w:r>
        <w:rPr>
          <w:sz w:val="24"/>
          <w:szCs w:val="24"/>
          <w:lang w:val="en-GB"/>
        </w:rPr>
        <w:t xml:space="preserve"> </w:t>
      </w:r>
      <w:proofErr w:type="spellStart"/>
      <w:r>
        <w:rPr>
          <w:sz w:val="24"/>
          <w:szCs w:val="24"/>
          <w:lang w:val="en-GB"/>
        </w:rPr>
        <w:t>balthica</w:t>
      </w:r>
      <w:proofErr w:type="spellEnd"/>
      <w:r>
        <w:rPr>
          <w:sz w:val="24"/>
          <w:szCs w:val="24"/>
          <w:lang w:val="en-GB"/>
        </w:rPr>
        <w:t xml:space="preserve">. Spatial </w:t>
      </w:r>
      <w:proofErr w:type="spellStart"/>
      <w:proofErr w:type="gramStart"/>
      <w:r>
        <w:rPr>
          <w:sz w:val="24"/>
          <w:szCs w:val="24"/>
          <w:lang w:val="en-GB"/>
        </w:rPr>
        <w:t>correlograms</w:t>
      </w:r>
      <w:proofErr w:type="spellEnd"/>
      <w:r>
        <w:rPr>
          <w:sz w:val="24"/>
          <w:szCs w:val="24"/>
          <w:lang w:val="en-GB"/>
        </w:rPr>
        <w:t>,</w:t>
      </w:r>
      <w:proofErr w:type="gramEnd"/>
      <w:r>
        <w:rPr>
          <w:sz w:val="24"/>
          <w:szCs w:val="24"/>
          <w:lang w:val="en-GB"/>
        </w:rPr>
        <w:t xml:space="preserve"> based on Moran's Autocorrelation Coefficient I, for Pala (A) and </w:t>
      </w:r>
      <w:proofErr w:type="spellStart"/>
      <w:r>
        <w:rPr>
          <w:sz w:val="24"/>
          <w:szCs w:val="24"/>
          <w:lang w:val="en-GB"/>
        </w:rPr>
        <w:t>Dalnezelenetskaya</w:t>
      </w:r>
      <w:proofErr w:type="spellEnd"/>
      <w:r>
        <w:rPr>
          <w:sz w:val="24"/>
          <w:szCs w:val="24"/>
          <w:lang w:val="en-GB"/>
        </w:rPr>
        <w:t xml:space="preserve"> (B) bays. Autocorrelation coefficients represented by filled squares are significant (P&lt; 0.05), open squares are non-significant</w:t>
      </w:r>
    </w:p>
    <w:p w14:paraId="640B93B4" w14:textId="77777777" w:rsidR="00E53223" w:rsidRDefault="00E53223">
      <w:pPr>
        <w:pStyle w:val="a0"/>
        <w:rPr>
          <w:sz w:val="24"/>
          <w:szCs w:val="24"/>
          <w:lang w:val="en-GB"/>
        </w:rPr>
      </w:pPr>
      <w:r>
        <w:rPr>
          <w:sz w:val="24"/>
          <w:szCs w:val="24"/>
          <w:lang w:val="en-GB"/>
        </w:rPr>
        <w:t xml:space="preserve">Figure 3. </w:t>
      </w:r>
      <w:proofErr w:type="spellStart"/>
      <w:r>
        <w:rPr>
          <w:sz w:val="24"/>
          <w:szCs w:val="24"/>
          <w:lang w:val="en-GB"/>
        </w:rPr>
        <w:t>Cerastoderma</w:t>
      </w:r>
      <w:proofErr w:type="spellEnd"/>
      <w:r>
        <w:rPr>
          <w:sz w:val="24"/>
          <w:szCs w:val="24"/>
          <w:lang w:val="en-GB"/>
        </w:rPr>
        <w:t xml:space="preserve"> </w:t>
      </w:r>
      <w:proofErr w:type="spellStart"/>
      <w:r>
        <w:rPr>
          <w:sz w:val="24"/>
          <w:szCs w:val="24"/>
          <w:lang w:val="en-GB"/>
        </w:rPr>
        <w:t>edule</w:t>
      </w:r>
      <w:proofErr w:type="spellEnd"/>
      <w:r>
        <w:rPr>
          <w:sz w:val="24"/>
          <w:szCs w:val="24"/>
          <w:lang w:val="en-GB"/>
        </w:rPr>
        <w:t xml:space="preserve">. Spatial </w:t>
      </w:r>
      <w:proofErr w:type="spellStart"/>
      <w:proofErr w:type="gramStart"/>
      <w:r>
        <w:rPr>
          <w:sz w:val="24"/>
          <w:szCs w:val="24"/>
          <w:lang w:val="en-GB"/>
        </w:rPr>
        <w:t>correlograms</w:t>
      </w:r>
      <w:proofErr w:type="spellEnd"/>
      <w:r>
        <w:rPr>
          <w:sz w:val="24"/>
          <w:szCs w:val="24"/>
          <w:lang w:val="en-GB"/>
        </w:rPr>
        <w:t>,</w:t>
      </w:r>
      <w:proofErr w:type="gramEnd"/>
      <w:r>
        <w:rPr>
          <w:sz w:val="24"/>
          <w:szCs w:val="24"/>
          <w:lang w:val="en-GB"/>
        </w:rPr>
        <w:t xml:space="preserve"> based on Moran's Autocorrelation Coefficient I, for Pala (A) and </w:t>
      </w:r>
      <w:proofErr w:type="spellStart"/>
      <w:r>
        <w:rPr>
          <w:sz w:val="24"/>
          <w:szCs w:val="24"/>
          <w:lang w:val="en-GB"/>
        </w:rPr>
        <w:t>Yarnishnaya</w:t>
      </w:r>
      <w:proofErr w:type="spellEnd"/>
      <w:r>
        <w:rPr>
          <w:sz w:val="24"/>
          <w:szCs w:val="24"/>
          <w:lang w:val="en-GB"/>
        </w:rPr>
        <w:t xml:space="preserve"> (B) bays. Autocorrelation coefficients represented by filled squares are significant (P&lt; 0.05), open squares are non-significant</w:t>
      </w:r>
    </w:p>
    <w:p w14:paraId="2B2E3AAE" w14:textId="77777777" w:rsidR="00E53223" w:rsidRDefault="00E53223">
      <w:pPr>
        <w:pStyle w:val="a0"/>
        <w:rPr>
          <w:sz w:val="24"/>
          <w:szCs w:val="24"/>
          <w:lang w:val="en-GB"/>
        </w:rPr>
      </w:pPr>
      <w:r>
        <w:rPr>
          <w:sz w:val="24"/>
          <w:szCs w:val="24"/>
          <w:lang w:val="en-GB"/>
        </w:rPr>
        <w:t xml:space="preserve">Figure 4. </w:t>
      </w:r>
      <w:proofErr w:type="gramStart"/>
      <w:r>
        <w:rPr>
          <w:sz w:val="24"/>
          <w:szCs w:val="24"/>
          <w:lang w:val="en-GB"/>
        </w:rPr>
        <w:t xml:space="preserve">Distribution of individuals of </w:t>
      </w:r>
      <w:proofErr w:type="spellStart"/>
      <w:r>
        <w:rPr>
          <w:sz w:val="24"/>
          <w:szCs w:val="24"/>
          <w:lang w:val="en-GB"/>
        </w:rPr>
        <w:t>Cerastoderma</w:t>
      </w:r>
      <w:proofErr w:type="spellEnd"/>
      <w:r>
        <w:rPr>
          <w:sz w:val="24"/>
          <w:szCs w:val="24"/>
          <w:lang w:val="en-GB"/>
        </w:rPr>
        <w:t xml:space="preserve"> </w:t>
      </w:r>
      <w:proofErr w:type="spellStart"/>
      <w:r>
        <w:rPr>
          <w:sz w:val="24"/>
          <w:szCs w:val="24"/>
          <w:lang w:val="en-GB"/>
        </w:rPr>
        <w:t>edule</w:t>
      </w:r>
      <w:proofErr w:type="spellEnd"/>
      <w:r>
        <w:rPr>
          <w:sz w:val="24"/>
          <w:szCs w:val="24"/>
          <w:lang w:val="en-GB"/>
        </w:rPr>
        <w:t xml:space="preserve"> within study polygon in </w:t>
      </w:r>
      <w:proofErr w:type="spellStart"/>
      <w:r>
        <w:rPr>
          <w:sz w:val="24"/>
          <w:szCs w:val="24"/>
          <w:lang w:val="en-GB"/>
        </w:rPr>
        <w:t>Dalnezelenetskaya</w:t>
      </w:r>
      <w:proofErr w:type="spellEnd"/>
      <w:r>
        <w:rPr>
          <w:sz w:val="24"/>
          <w:szCs w:val="24"/>
          <w:lang w:val="en-GB"/>
        </w:rPr>
        <w:t xml:space="preserve"> bay (2008).</w:t>
      </w:r>
      <w:proofErr w:type="gramEnd"/>
      <w:r>
        <w:rPr>
          <w:sz w:val="24"/>
          <w:szCs w:val="24"/>
          <w:lang w:val="en-GB"/>
        </w:rPr>
        <w:t> </w:t>
      </w:r>
    </w:p>
    <w:p w14:paraId="278DFA55" w14:textId="77777777" w:rsidR="00E53223" w:rsidRDefault="00E53223">
      <w:pPr>
        <w:pStyle w:val="a0"/>
        <w:rPr>
          <w:sz w:val="24"/>
          <w:szCs w:val="24"/>
          <w:lang w:val="en-GB"/>
        </w:rPr>
      </w:pPr>
      <w:r>
        <w:rPr>
          <w:sz w:val="24"/>
          <w:szCs w:val="24"/>
          <w:lang w:val="en-GB"/>
        </w:rPr>
        <w:t xml:space="preserve">Figure 5. </w:t>
      </w:r>
      <w:proofErr w:type="gramStart"/>
      <w:r>
        <w:rPr>
          <w:sz w:val="24"/>
          <w:szCs w:val="24"/>
          <w:lang w:val="en-GB"/>
        </w:rPr>
        <w:t xml:space="preserve">Abundance distribution of </w:t>
      </w:r>
      <w:proofErr w:type="spellStart"/>
      <w:r>
        <w:rPr>
          <w:sz w:val="24"/>
          <w:szCs w:val="24"/>
          <w:lang w:val="en-GB"/>
        </w:rPr>
        <w:t>Macoma</w:t>
      </w:r>
      <w:proofErr w:type="spellEnd"/>
      <w:r>
        <w:rPr>
          <w:sz w:val="24"/>
          <w:szCs w:val="24"/>
          <w:lang w:val="en-GB"/>
        </w:rPr>
        <w:t xml:space="preserve"> </w:t>
      </w:r>
      <w:proofErr w:type="spellStart"/>
      <w:r>
        <w:rPr>
          <w:sz w:val="24"/>
          <w:szCs w:val="24"/>
          <w:lang w:val="en-GB"/>
        </w:rPr>
        <w:t>balthica</w:t>
      </w:r>
      <w:proofErr w:type="spellEnd"/>
      <w:r>
        <w:rPr>
          <w:sz w:val="24"/>
          <w:szCs w:val="24"/>
          <w:lang w:val="en-GB"/>
        </w:rPr>
        <w:t xml:space="preserve"> (A) and </w:t>
      </w:r>
      <w:proofErr w:type="spellStart"/>
      <w:r>
        <w:rPr>
          <w:sz w:val="24"/>
          <w:szCs w:val="24"/>
          <w:lang w:val="en-GB"/>
        </w:rPr>
        <w:t>Cerastoderma</w:t>
      </w:r>
      <w:proofErr w:type="spellEnd"/>
      <w:r>
        <w:rPr>
          <w:sz w:val="24"/>
          <w:szCs w:val="24"/>
          <w:lang w:val="en-GB"/>
        </w:rPr>
        <w:t xml:space="preserve"> </w:t>
      </w:r>
      <w:proofErr w:type="spellStart"/>
      <w:r>
        <w:rPr>
          <w:sz w:val="24"/>
          <w:szCs w:val="24"/>
          <w:lang w:val="en-GB"/>
        </w:rPr>
        <w:t>edule</w:t>
      </w:r>
      <w:proofErr w:type="spellEnd"/>
      <w:r>
        <w:rPr>
          <w:sz w:val="24"/>
          <w:szCs w:val="24"/>
          <w:lang w:val="en-GB"/>
        </w:rPr>
        <w:t xml:space="preserve"> (B) within the species ranges.</w:t>
      </w:r>
      <w:proofErr w:type="gramEnd"/>
      <w:r>
        <w:rPr>
          <w:sz w:val="24"/>
          <w:szCs w:val="24"/>
          <w:lang w:val="en-GB"/>
        </w:rPr>
        <w:t xml:space="preserve"> Circles squares are proportional to mean abundance. For sources of data see supplementary.</w:t>
      </w:r>
    </w:p>
    <w:p w14:paraId="0CC94F8C" w14:textId="77777777" w:rsidR="00E53223" w:rsidRDefault="00E53223">
      <w:pPr>
        <w:rPr>
          <w:sz w:val="24"/>
          <w:szCs w:val="24"/>
          <w:lang w:val="en-GB"/>
        </w:rPr>
      </w:pPr>
    </w:p>
    <w:p w14:paraId="21FD57F9" w14:textId="77777777" w:rsidR="00E53223" w:rsidRPr="004B36A1" w:rsidRDefault="00E53223">
      <w:pPr>
        <w:rPr>
          <w:sz w:val="24"/>
          <w:szCs w:val="24"/>
          <w:lang w:val="en-US"/>
          <w:rPrChange w:id="1182" w:author="CRIO-Z9" w:date="2014-11-17T09:15:00Z">
            <w:rPr>
              <w:sz w:val="24"/>
              <w:szCs w:val="24"/>
            </w:rPr>
          </w:rPrChange>
        </w:rPr>
      </w:pPr>
    </w:p>
    <w:p w14:paraId="0F24A215" w14:textId="77777777" w:rsidR="00E53223" w:rsidRPr="004B36A1" w:rsidRDefault="00E53223">
      <w:pPr>
        <w:pageBreakBefore/>
        <w:rPr>
          <w:sz w:val="24"/>
          <w:szCs w:val="24"/>
          <w:lang w:val="en-US"/>
          <w:rPrChange w:id="1183" w:author="CRIO-Z9" w:date="2014-11-17T09:15:00Z">
            <w:rPr>
              <w:sz w:val="24"/>
              <w:szCs w:val="24"/>
            </w:rPr>
          </w:rPrChange>
        </w:rPr>
      </w:pPr>
      <w:r w:rsidRPr="004B36A1">
        <w:rPr>
          <w:sz w:val="24"/>
          <w:szCs w:val="24"/>
          <w:lang w:val="en-US"/>
          <w:rPrChange w:id="1184" w:author="CRIO-Z9" w:date="2014-11-17T09:15:00Z">
            <w:rPr>
              <w:sz w:val="24"/>
              <w:szCs w:val="24"/>
            </w:rPr>
          </w:rPrChange>
        </w:rPr>
        <w:lastRenderedPageBreak/>
        <w:t>Tables and Appendices</w:t>
      </w:r>
    </w:p>
    <w:p w14:paraId="0B6AC311" w14:textId="77777777" w:rsidR="00E53223" w:rsidRPr="004B36A1" w:rsidRDefault="00E53223">
      <w:pPr>
        <w:pStyle w:val="Table"/>
        <w:keepNext/>
        <w:rPr>
          <w:sz w:val="24"/>
          <w:szCs w:val="24"/>
          <w:lang w:val="en-US"/>
          <w:rPrChange w:id="1185" w:author="CRIO-Z9" w:date="2014-11-17T09:15:00Z">
            <w:rPr>
              <w:sz w:val="24"/>
              <w:szCs w:val="24"/>
            </w:rPr>
          </w:rPrChange>
        </w:rPr>
      </w:pPr>
    </w:p>
    <w:p w14:paraId="19CA28F0" w14:textId="77777777" w:rsidR="00E53223" w:rsidRPr="004B36A1" w:rsidRDefault="00E53223">
      <w:pPr>
        <w:pStyle w:val="Table"/>
        <w:keepNext/>
        <w:jc w:val="center"/>
        <w:rPr>
          <w:sz w:val="24"/>
          <w:szCs w:val="24"/>
          <w:lang w:val="en-US"/>
          <w:rPrChange w:id="1186" w:author="CRIO-Z9" w:date="2014-11-17T09:15:00Z">
            <w:rPr>
              <w:sz w:val="24"/>
              <w:szCs w:val="24"/>
            </w:rPr>
          </w:rPrChange>
        </w:rPr>
      </w:pPr>
      <w:r w:rsidRPr="004B36A1">
        <w:rPr>
          <w:b/>
          <w:bCs/>
          <w:sz w:val="24"/>
          <w:szCs w:val="24"/>
          <w:lang w:val="en-US"/>
          <w:rPrChange w:id="1187" w:author="CRIO-Z9" w:date="2014-11-17T09:15:00Z">
            <w:rPr>
              <w:b/>
              <w:bCs/>
              <w:sz w:val="24"/>
              <w:szCs w:val="24"/>
            </w:rPr>
          </w:rPrChange>
        </w:rPr>
        <w:t xml:space="preserve">Table 1. </w:t>
      </w:r>
      <w:r w:rsidRPr="004B36A1">
        <w:rPr>
          <w:sz w:val="24"/>
          <w:szCs w:val="24"/>
          <w:lang w:val="en-US"/>
          <w:rPrChange w:id="1188" w:author="CRIO-Z9" w:date="2014-11-17T09:15:00Z">
            <w:rPr>
              <w:sz w:val="24"/>
              <w:szCs w:val="24"/>
            </w:rPr>
          </w:rPrChange>
        </w:rPr>
        <w:t>Investigation sites and sampling details</w:t>
      </w:r>
    </w:p>
    <w:tbl>
      <w:tblPr>
        <w:tblW w:w="0" w:type="auto"/>
        <w:tblInd w:w="721" w:type="dxa"/>
        <w:tblLayout w:type="fixed"/>
        <w:tblCellMar>
          <w:top w:w="55" w:type="dxa"/>
          <w:left w:w="55" w:type="dxa"/>
          <w:bottom w:w="55" w:type="dxa"/>
          <w:right w:w="55" w:type="dxa"/>
        </w:tblCellMar>
        <w:tblLook w:val="0000" w:firstRow="0" w:lastRow="0" w:firstColumn="0" w:lastColumn="0" w:noHBand="0" w:noVBand="0"/>
      </w:tblPr>
      <w:tblGrid>
        <w:gridCol w:w="1491"/>
        <w:gridCol w:w="2637"/>
        <w:gridCol w:w="1878"/>
        <w:gridCol w:w="1757"/>
      </w:tblGrid>
      <w:tr w:rsidR="00E53223" w14:paraId="6255C0AC" w14:textId="77777777">
        <w:tc>
          <w:tcPr>
            <w:tcW w:w="1491" w:type="dxa"/>
            <w:tcBorders>
              <w:top w:val="none" w:sz="1" w:space="0" w:color="000000"/>
              <w:bottom w:val="none" w:sz="1" w:space="0" w:color="000000"/>
            </w:tcBorders>
            <w:shd w:val="clear" w:color="auto" w:fill="auto"/>
          </w:tcPr>
          <w:p w14:paraId="7B9136C8" w14:textId="77777777" w:rsidR="00E53223" w:rsidRDefault="00E53223">
            <w:pPr>
              <w:pStyle w:val="TableContents"/>
              <w:jc w:val="center"/>
              <w:rPr>
                <w:sz w:val="24"/>
                <w:szCs w:val="24"/>
              </w:rPr>
            </w:pPr>
            <w:proofErr w:type="spellStart"/>
            <w:r>
              <w:rPr>
                <w:sz w:val="24"/>
                <w:szCs w:val="24"/>
              </w:rPr>
              <w:t>region</w:t>
            </w:r>
            <w:proofErr w:type="spellEnd"/>
          </w:p>
        </w:tc>
        <w:tc>
          <w:tcPr>
            <w:tcW w:w="2637" w:type="dxa"/>
            <w:tcBorders>
              <w:top w:val="none" w:sz="1" w:space="0" w:color="000000"/>
              <w:bottom w:val="none" w:sz="1" w:space="0" w:color="000000"/>
            </w:tcBorders>
            <w:shd w:val="clear" w:color="auto" w:fill="auto"/>
          </w:tcPr>
          <w:p w14:paraId="0CEF8E52" w14:textId="77777777" w:rsidR="00E53223" w:rsidRDefault="00E53223">
            <w:pPr>
              <w:pStyle w:val="TableContents"/>
              <w:jc w:val="center"/>
              <w:rPr>
                <w:sz w:val="24"/>
                <w:szCs w:val="24"/>
              </w:rPr>
            </w:pPr>
            <w:proofErr w:type="spellStart"/>
            <w:r>
              <w:rPr>
                <w:sz w:val="24"/>
                <w:szCs w:val="24"/>
              </w:rPr>
              <w:t>site</w:t>
            </w:r>
            <w:proofErr w:type="spellEnd"/>
          </w:p>
        </w:tc>
        <w:tc>
          <w:tcPr>
            <w:tcW w:w="1878" w:type="dxa"/>
            <w:tcBorders>
              <w:top w:val="none" w:sz="1" w:space="0" w:color="000000"/>
              <w:bottom w:val="none" w:sz="1" w:space="0" w:color="000000"/>
            </w:tcBorders>
            <w:shd w:val="clear" w:color="auto" w:fill="auto"/>
          </w:tcPr>
          <w:p w14:paraId="5D339669" w14:textId="77777777" w:rsidR="00E53223" w:rsidRDefault="00E53223">
            <w:pPr>
              <w:pStyle w:val="TableContents"/>
              <w:jc w:val="center"/>
              <w:rPr>
                <w:sz w:val="24"/>
                <w:szCs w:val="24"/>
              </w:rPr>
            </w:pPr>
            <w:proofErr w:type="spellStart"/>
            <w:r>
              <w:rPr>
                <w:sz w:val="24"/>
                <w:szCs w:val="24"/>
              </w:rPr>
              <w:t>latitude</w:t>
            </w:r>
            <w:proofErr w:type="spellEnd"/>
            <w:r>
              <w:rPr>
                <w:sz w:val="24"/>
                <w:szCs w:val="24"/>
              </w:rPr>
              <w:t xml:space="preserve">, </w:t>
            </w:r>
            <w:proofErr w:type="spellStart"/>
            <w:r>
              <w:rPr>
                <w:sz w:val="24"/>
                <w:szCs w:val="24"/>
              </w:rPr>
              <w:t>longitude</w:t>
            </w:r>
            <w:proofErr w:type="spellEnd"/>
          </w:p>
        </w:tc>
        <w:tc>
          <w:tcPr>
            <w:tcW w:w="1757" w:type="dxa"/>
            <w:tcBorders>
              <w:top w:val="none" w:sz="1" w:space="0" w:color="000000"/>
              <w:bottom w:val="none" w:sz="1" w:space="0" w:color="000000"/>
            </w:tcBorders>
            <w:shd w:val="clear" w:color="auto" w:fill="auto"/>
          </w:tcPr>
          <w:p w14:paraId="1F1E23F2" w14:textId="77777777" w:rsidR="00E53223" w:rsidRDefault="00E53223">
            <w:pPr>
              <w:pStyle w:val="TableContents"/>
              <w:jc w:val="center"/>
              <w:rPr>
                <w:sz w:val="24"/>
                <w:szCs w:val="24"/>
              </w:rPr>
            </w:pPr>
            <w:proofErr w:type="spellStart"/>
            <w:r>
              <w:rPr>
                <w:sz w:val="24"/>
                <w:szCs w:val="24"/>
              </w:rPr>
              <w:t>observationyears</w:t>
            </w:r>
            <w:proofErr w:type="spellEnd"/>
          </w:p>
        </w:tc>
      </w:tr>
      <w:tr w:rsidR="00E53223" w14:paraId="402F9CC1" w14:textId="77777777">
        <w:tc>
          <w:tcPr>
            <w:tcW w:w="1491" w:type="dxa"/>
            <w:vMerge w:val="restart"/>
            <w:shd w:val="clear" w:color="auto" w:fill="auto"/>
          </w:tcPr>
          <w:p w14:paraId="0ECD6473" w14:textId="77777777" w:rsidR="00E53223" w:rsidRDefault="00E53223">
            <w:pPr>
              <w:pStyle w:val="TableContents"/>
              <w:jc w:val="center"/>
              <w:rPr>
                <w:sz w:val="24"/>
                <w:szCs w:val="24"/>
              </w:rPr>
            </w:pPr>
            <w:proofErr w:type="spellStart"/>
            <w:r>
              <w:rPr>
                <w:sz w:val="24"/>
                <w:szCs w:val="24"/>
              </w:rPr>
              <w:t>West</w:t>
            </w:r>
            <w:proofErr w:type="spellEnd"/>
            <w:r>
              <w:rPr>
                <w:sz w:val="24"/>
                <w:szCs w:val="24"/>
              </w:rPr>
              <w:t xml:space="preserve"> </w:t>
            </w:r>
            <w:proofErr w:type="spellStart"/>
            <w:r>
              <w:rPr>
                <w:sz w:val="24"/>
                <w:szCs w:val="24"/>
              </w:rPr>
              <w:t>Murman</w:t>
            </w:r>
            <w:proofErr w:type="spellEnd"/>
          </w:p>
        </w:tc>
        <w:tc>
          <w:tcPr>
            <w:tcW w:w="2637" w:type="dxa"/>
            <w:shd w:val="clear" w:color="auto" w:fill="auto"/>
          </w:tcPr>
          <w:p w14:paraId="78933AB5" w14:textId="77777777" w:rsidR="00E53223" w:rsidRDefault="00E53223">
            <w:pPr>
              <w:pStyle w:val="TableContents"/>
              <w:jc w:val="center"/>
              <w:rPr>
                <w:sz w:val="24"/>
                <w:szCs w:val="24"/>
              </w:rPr>
            </w:pPr>
            <w:proofErr w:type="spellStart"/>
            <w:r>
              <w:rPr>
                <w:sz w:val="24"/>
                <w:szCs w:val="24"/>
              </w:rPr>
              <w:t>Pechenga</w:t>
            </w:r>
            <w:proofErr w:type="spellEnd"/>
            <w:r>
              <w:rPr>
                <w:sz w:val="24"/>
                <w:szCs w:val="24"/>
              </w:rPr>
              <w:t xml:space="preserve"> </w:t>
            </w:r>
            <w:proofErr w:type="spellStart"/>
            <w:r>
              <w:rPr>
                <w:sz w:val="24"/>
                <w:szCs w:val="24"/>
              </w:rPr>
              <w:t>bay</w:t>
            </w:r>
            <w:proofErr w:type="spellEnd"/>
            <w:r>
              <w:rPr>
                <w:sz w:val="24"/>
                <w:szCs w:val="24"/>
              </w:rPr>
              <w:t xml:space="preserve"> (PG)</w:t>
            </w:r>
          </w:p>
        </w:tc>
        <w:tc>
          <w:tcPr>
            <w:tcW w:w="1878" w:type="dxa"/>
            <w:shd w:val="clear" w:color="auto" w:fill="auto"/>
          </w:tcPr>
          <w:p w14:paraId="43403507" w14:textId="77777777" w:rsidR="00E53223" w:rsidRDefault="00E53223">
            <w:pPr>
              <w:pStyle w:val="TableContents"/>
              <w:jc w:val="center"/>
              <w:rPr>
                <w:sz w:val="24"/>
                <w:szCs w:val="24"/>
              </w:rPr>
            </w:pPr>
            <w:r>
              <w:rPr>
                <w:sz w:val="24"/>
                <w:szCs w:val="24"/>
              </w:rPr>
              <w:t>69.58, 31.27</w:t>
            </w:r>
          </w:p>
        </w:tc>
        <w:tc>
          <w:tcPr>
            <w:tcW w:w="1757" w:type="dxa"/>
            <w:shd w:val="clear" w:color="auto" w:fill="auto"/>
          </w:tcPr>
          <w:p w14:paraId="113F3060" w14:textId="77777777" w:rsidR="00E53223" w:rsidRDefault="00E53223">
            <w:pPr>
              <w:pStyle w:val="TableContents"/>
              <w:jc w:val="center"/>
              <w:rPr>
                <w:sz w:val="24"/>
                <w:szCs w:val="24"/>
              </w:rPr>
            </w:pPr>
            <w:r>
              <w:rPr>
                <w:sz w:val="24"/>
                <w:szCs w:val="24"/>
              </w:rPr>
              <w:t>2005</w:t>
            </w:r>
          </w:p>
        </w:tc>
      </w:tr>
      <w:tr w:rsidR="00E53223" w14:paraId="6AA19359" w14:textId="77777777">
        <w:tc>
          <w:tcPr>
            <w:tcW w:w="1491" w:type="dxa"/>
            <w:vMerge w:val="restart"/>
            <w:shd w:val="clear" w:color="auto" w:fill="auto"/>
          </w:tcPr>
          <w:p w14:paraId="7D9D75B2" w14:textId="77777777" w:rsidR="00E53223" w:rsidRDefault="00E53223">
            <w:pPr>
              <w:pStyle w:val="TableContents"/>
              <w:jc w:val="center"/>
              <w:rPr>
                <w:sz w:val="24"/>
                <w:szCs w:val="24"/>
              </w:rPr>
            </w:pPr>
          </w:p>
        </w:tc>
        <w:tc>
          <w:tcPr>
            <w:tcW w:w="2637" w:type="dxa"/>
            <w:shd w:val="clear" w:color="auto" w:fill="auto"/>
          </w:tcPr>
          <w:p w14:paraId="1CB928D9" w14:textId="77777777" w:rsidR="00E53223" w:rsidRDefault="00E53223">
            <w:pPr>
              <w:pStyle w:val="TableContents"/>
              <w:jc w:val="center"/>
              <w:rPr>
                <w:sz w:val="24"/>
                <w:szCs w:val="24"/>
              </w:rPr>
            </w:pPr>
            <w:proofErr w:type="spellStart"/>
            <w:r>
              <w:rPr>
                <w:sz w:val="24"/>
                <w:szCs w:val="24"/>
              </w:rPr>
              <w:t>Ura</w:t>
            </w:r>
            <w:proofErr w:type="spellEnd"/>
            <w:r>
              <w:rPr>
                <w:sz w:val="24"/>
                <w:szCs w:val="24"/>
              </w:rPr>
              <w:t xml:space="preserve"> </w:t>
            </w:r>
            <w:proofErr w:type="spellStart"/>
            <w:r>
              <w:rPr>
                <w:sz w:val="24"/>
                <w:szCs w:val="24"/>
              </w:rPr>
              <w:t>bay</w:t>
            </w:r>
            <w:proofErr w:type="spellEnd"/>
            <w:r>
              <w:rPr>
                <w:sz w:val="24"/>
                <w:szCs w:val="24"/>
              </w:rPr>
              <w:t xml:space="preserve"> (UR)</w:t>
            </w:r>
          </w:p>
        </w:tc>
        <w:tc>
          <w:tcPr>
            <w:tcW w:w="1878" w:type="dxa"/>
            <w:shd w:val="clear" w:color="auto" w:fill="auto"/>
          </w:tcPr>
          <w:p w14:paraId="0660D7FD" w14:textId="77777777" w:rsidR="00E53223" w:rsidRDefault="00E53223">
            <w:pPr>
              <w:pStyle w:val="TableContents"/>
              <w:jc w:val="center"/>
              <w:rPr>
                <w:sz w:val="24"/>
                <w:szCs w:val="24"/>
              </w:rPr>
            </w:pPr>
            <w:r>
              <w:rPr>
                <w:sz w:val="24"/>
                <w:szCs w:val="24"/>
              </w:rPr>
              <w:t>68.99, 36.51</w:t>
            </w:r>
          </w:p>
        </w:tc>
        <w:tc>
          <w:tcPr>
            <w:tcW w:w="1757" w:type="dxa"/>
            <w:shd w:val="clear" w:color="auto" w:fill="auto"/>
          </w:tcPr>
          <w:p w14:paraId="4C4ABF81" w14:textId="77777777" w:rsidR="00E53223" w:rsidRDefault="00E53223">
            <w:pPr>
              <w:pStyle w:val="TableContents"/>
              <w:jc w:val="center"/>
              <w:rPr>
                <w:sz w:val="24"/>
                <w:szCs w:val="24"/>
              </w:rPr>
            </w:pPr>
            <w:r>
              <w:rPr>
                <w:sz w:val="24"/>
                <w:szCs w:val="24"/>
              </w:rPr>
              <w:t>2010</w:t>
            </w:r>
          </w:p>
        </w:tc>
      </w:tr>
      <w:tr w:rsidR="00E53223" w14:paraId="3111C8AA" w14:textId="77777777">
        <w:tc>
          <w:tcPr>
            <w:tcW w:w="1491" w:type="dxa"/>
            <w:vMerge w:val="restart"/>
            <w:shd w:val="clear" w:color="auto" w:fill="auto"/>
          </w:tcPr>
          <w:p w14:paraId="539EB537" w14:textId="77777777" w:rsidR="00E53223" w:rsidRDefault="00E53223">
            <w:pPr>
              <w:pStyle w:val="TableContents"/>
              <w:jc w:val="center"/>
              <w:rPr>
                <w:sz w:val="24"/>
                <w:szCs w:val="24"/>
              </w:rPr>
            </w:pPr>
            <w:proofErr w:type="spellStart"/>
            <w:r>
              <w:rPr>
                <w:sz w:val="24"/>
                <w:szCs w:val="24"/>
              </w:rPr>
              <w:t>Kola</w:t>
            </w:r>
            <w:proofErr w:type="spellEnd"/>
            <w:r>
              <w:rPr>
                <w:sz w:val="24"/>
                <w:szCs w:val="24"/>
              </w:rPr>
              <w:t xml:space="preserve"> </w:t>
            </w:r>
            <w:proofErr w:type="spellStart"/>
            <w:r>
              <w:rPr>
                <w:sz w:val="24"/>
                <w:szCs w:val="24"/>
              </w:rPr>
              <w:t>bay</w:t>
            </w:r>
            <w:proofErr w:type="spellEnd"/>
          </w:p>
        </w:tc>
        <w:tc>
          <w:tcPr>
            <w:tcW w:w="2637" w:type="dxa"/>
            <w:shd w:val="clear" w:color="auto" w:fill="auto"/>
          </w:tcPr>
          <w:p w14:paraId="0A9AF0CD" w14:textId="77777777" w:rsidR="00E53223" w:rsidRDefault="00E53223">
            <w:pPr>
              <w:pStyle w:val="TableContents"/>
              <w:jc w:val="center"/>
              <w:rPr>
                <w:sz w:val="24"/>
                <w:szCs w:val="24"/>
              </w:rPr>
            </w:pPr>
            <w:proofErr w:type="spellStart"/>
            <w:r>
              <w:rPr>
                <w:sz w:val="24"/>
                <w:szCs w:val="24"/>
              </w:rPr>
              <w:t>Pala</w:t>
            </w:r>
            <w:proofErr w:type="spellEnd"/>
            <w:r>
              <w:rPr>
                <w:sz w:val="24"/>
                <w:szCs w:val="24"/>
              </w:rPr>
              <w:t xml:space="preserve"> </w:t>
            </w:r>
            <w:proofErr w:type="spellStart"/>
            <w:r>
              <w:rPr>
                <w:sz w:val="24"/>
                <w:szCs w:val="24"/>
              </w:rPr>
              <w:t>bay</w:t>
            </w:r>
            <w:proofErr w:type="spellEnd"/>
            <w:r>
              <w:rPr>
                <w:sz w:val="24"/>
                <w:szCs w:val="24"/>
              </w:rPr>
              <w:t xml:space="preserve"> (PL)</w:t>
            </w:r>
          </w:p>
        </w:tc>
        <w:tc>
          <w:tcPr>
            <w:tcW w:w="1878" w:type="dxa"/>
            <w:shd w:val="clear" w:color="auto" w:fill="auto"/>
          </w:tcPr>
          <w:p w14:paraId="75149893" w14:textId="77777777" w:rsidR="00E53223" w:rsidRDefault="00E53223">
            <w:pPr>
              <w:pStyle w:val="TableContents"/>
              <w:jc w:val="center"/>
              <w:rPr>
                <w:sz w:val="24"/>
                <w:szCs w:val="24"/>
              </w:rPr>
            </w:pPr>
            <w:r>
              <w:rPr>
                <w:sz w:val="24"/>
                <w:szCs w:val="24"/>
              </w:rPr>
              <w:t>69.19, 33.37</w:t>
            </w:r>
          </w:p>
        </w:tc>
        <w:tc>
          <w:tcPr>
            <w:tcW w:w="1757" w:type="dxa"/>
            <w:shd w:val="clear" w:color="auto" w:fill="auto"/>
          </w:tcPr>
          <w:p w14:paraId="322E30C5" w14:textId="77777777" w:rsidR="00E53223" w:rsidRDefault="00E53223">
            <w:pPr>
              <w:pStyle w:val="TableContents"/>
              <w:jc w:val="center"/>
              <w:rPr>
                <w:sz w:val="24"/>
                <w:szCs w:val="24"/>
              </w:rPr>
            </w:pPr>
            <w:r>
              <w:rPr>
                <w:sz w:val="24"/>
                <w:szCs w:val="24"/>
              </w:rPr>
              <w:t>2006-2007</w:t>
            </w:r>
          </w:p>
        </w:tc>
      </w:tr>
      <w:tr w:rsidR="00E53223" w14:paraId="4BE5D2B5" w14:textId="77777777">
        <w:tc>
          <w:tcPr>
            <w:tcW w:w="1491" w:type="dxa"/>
            <w:vMerge w:val="restart"/>
            <w:shd w:val="clear" w:color="auto" w:fill="auto"/>
          </w:tcPr>
          <w:p w14:paraId="124BE618" w14:textId="77777777" w:rsidR="00E53223" w:rsidRDefault="00E53223">
            <w:pPr>
              <w:pStyle w:val="TableContents"/>
              <w:jc w:val="center"/>
              <w:rPr>
                <w:sz w:val="24"/>
                <w:szCs w:val="24"/>
              </w:rPr>
            </w:pPr>
          </w:p>
        </w:tc>
        <w:tc>
          <w:tcPr>
            <w:tcW w:w="2637" w:type="dxa"/>
            <w:shd w:val="clear" w:color="auto" w:fill="auto"/>
          </w:tcPr>
          <w:p w14:paraId="04C6F360" w14:textId="77777777" w:rsidR="00E53223" w:rsidRDefault="00E53223">
            <w:pPr>
              <w:pStyle w:val="TableContents"/>
              <w:jc w:val="center"/>
              <w:rPr>
                <w:sz w:val="24"/>
                <w:szCs w:val="24"/>
              </w:rPr>
            </w:pPr>
            <w:proofErr w:type="spellStart"/>
            <w:r>
              <w:rPr>
                <w:sz w:val="24"/>
                <w:szCs w:val="24"/>
              </w:rPr>
              <w:t>Retinskoe</w:t>
            </w:r>
            <w:proofErr w:type="spellEnd"/>
            <w:r>
              <w:rPr>
                <w:sz w:val="24"/>
                <w:szCs w:val="24"/>
              </w:rPr>
              <w:t xml:space="preserve"> (RT)</w:t>
            </w:r>
          </w:p>
        </w:tc>
        <w:tc>
          <w:tcPr>
            <w:tcW w:w="1878" w:type="dxa"/>
            <w:shd w:val="clear" w:color="auto" w:fill="auto"/>
          </w:tcPr>
          <w:p w14:paraId="5F735661" w14:textId="77777777" w:rsidR="00E53223" w:rsidRDefault="00E53223">
            <w:pPr>
              <w:pStyle w:val="TableContents"/>
              <w:jc w:val="center"/>
              <w:rPr>
                <w:sz w:val="24"/>
                <w:szCs w:val="24"/>
              </w:rPr>
            </w:pPr>
            <w:r>
              <w:rPr>
                <w:sz w:val="24"/>
                <w:szCs w:val="24"/>
              </w:rPr>
              <w:t>69.11, 33.38</w:t>
            </w:r>
          </w:p>
        </w:tc>
        <w:tc>
          <w:tcPr>
            <w:tcW w:w="1757" w:type="dxa"/>
            <w:shd w:val="clear" w:color="auto" w:fill="auto"/>
          </w:tcPr>
          <w:p w14:paraId="66C5C364" w14:textId="77777777" w:rsidR="00E53223" w:rsidRDefault="00E53223">
            <w:pPr>
              <w:pStyle w:val="TableContents"/>
              <w:jc w:val="center"/>
              <w:rPr>
                <w:sz w:val="24"/>
                <w:szCs w:val="24"/>
              </w:rPr>
            </w:pPr>
            <w:r>
              <w:rPr>
                <w:sz w:val="24"/>
                <w:szCs w:val="24"/>
              </w:rPr>
              <w:t>2005</w:t>
            </w:r>
          </w:p>
        </w:tc>
      </w:tr>
      <w:tr w:rsidR="00E53223" w14:paraId="1A83C9F1" w14:textId="77777777">
        <w:tc>
          <w:tcPr>
            <w:tcW w:w="1491" w:type="dxa"/>
            <w:vMerge w:val="restart"/>
            <w:shd w:val="clear" w:color="auto" w:fill="auto"/>
          </w:tcPr>
          <w:p w14:paraId="4AD13B80" w14:textId="77777777" w:rsidR="00E53223" w:rsidRDefault="00E53223">
            <w:pPr>
              <w:pStyle w:val="TableContents"/>
              <w:jc w:val="center"/>
              <w:rPr>
                <w:sz w:val="24"/>
                <w:szCs w:val="24"/>
              </w:rPr>
            </w:pPr>
          </w:p>
        </w:tc>
        <w:tc>
          <w:tcPr>
            <w:tcW w:w="2637" w:type="dxa"/>
            <w:shd w:val="clear" w:color="auto" w:fill="auto"/>
          </w:tcPr>
          <w:p w14:paraId="57E47DDB" w14:textId="77777777" w:rsidR="00E53223" w:rsidRDefault="00E53223">
            <w:pPr>
              <w:pStyle w:val="TableContents"/>
              <w:jc w:val="center"/>
              <w:rPr>
                <w:sz w:val="24"/>
                <w:szCs w:val="24"/>
              </w:rPr>
            </w:pPr>
            <w:proofErr w:type="spellStart"/>
            <w:r>
              <w:rPr>
                <w:sz w:val="24"/>
                <w:szCs w:val="24"/>
              </w:rPr>
              <w:t>Cape</w:t>
            </w:r>
            <w:proofErr w:type="spellEnd"/>
            <w:r>
              <w:rPr>
                <w:sz w:val="24"/>
                <w:szCs w:val="24"/>
              </w:rPr>
              <w:t xml:space="preserve"> </w:t>
            </w:r>
            <w:proofErr w:type="spellStart"/>
            <w:r>
              <w:rPr>
                <w:sz w:val="24"/>
                <w:szCs w:val="24"/>
              </w:rPr>
              <w:t>Abram</w:t>
            </w:r>
            <w:proofErr w:type="spellEnd"/>
            <w:r>
              <w:rPr>
                <w:sz w:val="24"/>
                <w:szCs w:val="24"/>
              </w:rPr>
              <w:t xml:space="preserve"> (AB)</w:t>
            </w:r>
          </w:p>
        </w:tc>
        <w:tc>
          <w:tcPr>
            <w:tcW w:w="1878" w:type="dxa"/>
            <w:shd w:val="clear" w:color="auto" w:fill="auto"/>
          </w:tcPr>
          <w:p w14:paraId="73BD2B06" w14:textId="77777777" w:rsidR="00E53223" w:rsidRDefault="00E53223">
            <w:pPr>
              <w:pStyle w:val="TableContents"/>
              <w:jc w:val="center"/>
              <w:rPr>
                <w:sz w:val="24"/>
                <w:szCs w:val="24"/>
              </w:rPr>
            </w:pPr>
            <w:r>
              <w:rPr>
                <w:sz w:val="24"/>
                <w:szCs w:val="24"/>
              </w:rPr>
              <w:t>68.98, 33.03</w:t>
            </w:r>
          </w:p>
        </w:tc>
        <w:tc>
          <w:tcPr>
            <w:tcW w:w="1757" w:type="dxa"/>
            <w:shd w:val="clear" w:color="auto" w:fill="auto"/>
          </w:tcPr>
          <w:p w14:paraId="3B2877AC" w14:textId="77777777" w:rsidR="00E53223" w:rsidRDefault="00E53223">
            <w:pPr>
              <w:pStyle w:val="TableContents"/>
              <w:jc w:val="center"/>
              <w:rPr>
                <w:sz w:val="24"/>
                <w:szCs w:val="24"/>
              </w:rPr>
            </w:pPr>
            <w:r>
              <w:rPr>
                <w:sz w:val="24"/>
                <w:szCs w:val="24"/>
              </w:rPr>
              <w:t>2008</w:t>
            </w:r>
          </w:p>
        </w:tc>
      </w:tr>
      <w:tr w:rsidR="00E53223" w14:paraId="473C528D" w14:textId="77777777">
        <w:tc>
          <w:tcPr>
            <w:tcW w:w="1491" w:type="dxa"/>
            <w:vMerge w:val="restart"/>
            <w:shd w:val="clear" w:color="auto" w:fill="auto"/>
          </w:tcPr>
          <w:p w14:paraId="4CE6EED4" w14:textId="77777777" w:rsidR="00E53223" w:rsidRDefault="00E53223">
            <w:pPr>
              <w:pStyle w:val="TableContents"/>
              <w:jc w:val="center"/>
              <w:rPr>
                <w:sz w:val="24"/>
                <w:szCs w:val="24"/>
              </w:rPr>
            </w:pPr>
          </w:p>
        </w:tc>
        <w:tc>
          <w:tcPr>
            <w:tcW w:w="2637" w:type="dxa"/>
            <w:shd w:val="clear" w:color="auto" w:fill="auto"/>
          </w:tcPr>
          <w:p w14:paraId="52651168" w14:textId="77777777" w:rsidR="00E53223" w:rsidRDefault="00E53223">
            <w:pPr>
              <w:pStyle w:val="TableContents"/>
              <w:jc w:val="center"/>
              <w:rPr>
                <w:sz w:val="24"/>
                <w:szCs w:val="24"/>
              </w:rPr>
            </w:pPr>
            <w:proofErr w:type="spellStart"/>
            <w:r>
              <w:rPr>
                <w:sz w:val="24"/>
                <w:szCs w:val="24"/>
              </w:rPr>
              <w:t>Nagornoe</w:t>
            </w:r>
            <w:proofErr w:type="spellEnd"/>
            <w:r>
              <w:rPr>
                <w:sz w:val="24"/>
                <w:szCs w:val="24"/>
              </w:rPr>
              <w:t xml:space="preserve"> (NG)</w:t>
            </w:r>
          </w:p>
        </w:tc>
        <w:tc>
          <w:tcPr>
            <w:tcW w:w="1878" w:type="dxa"/>
            <w:shd w:val="clear" w:color="auto" w:fill="auto"/>
          </w:tcPr>
          <w:p w14:paraId="0A59AD2F" w14:textId="77777777" w:rsidR="00E53223" w:rsidRDefault="00E53223">
            <w:pPr>
              <w:pStyle w:val="TableContents"/>
              <w:jc w:val="center"/>
              <w:rPr>
                <w:sz w:val="24"/>
                <w:szCs w:val="24"/>
              </w:rPr>
            </w:pPr>
            <w:r>
              <w:rPr>
                <w:sz w:val="24"/>
                <w:szCs w:val="24"/>
              </w:rPr>
              <w:t>68.90, 33.06</w:t>
            </w:r>
          </w:p>
        </w:tc>
        <w:tc>
          <w:tcPr>
            <w:tcW w:w="1757" w:type="dxa"/>
            <w:shd w:val="clear" w:color="auto" w:fill="auto"/>
          </w:tcPr>
          <w:p w14:paraId="2D5594DB" w14:textId="77777777" w:rsidR="00E53223" w:rsidRDefault="00E53223">
            <w:pPr>
              <w:pStyle w:val="TableContents"/>
              <w:jc w:val="center"/>
              <w:rPr>
                <w:sz w:val="24"/>
                <w:szCs w:val="24"/>
              </w:rPr>
            </w:pPr>
            <w:r>
              <w:rPr>
                <w:sz w:val="24"/>
                <w:szCs w:val="24"/>
              </w:rPr>
              <w:t>2005</w:t>
            </w:r>
          </w:p>
        </w:tc>
      </w:tr>
      <w:tr w:rsidR="00E53223" w14:paraId="6DA75F74" w14:textId="77777777">
        <w:tc>
          <w:tcPr>
            <w:tcW w:w="1491" w:type="dxa"/>
            <w:vMerge w:val="restart"/>
            <w:shd w:val="clear" w:color="auto" w:fill="auto"/>
          </w:tcPr>
          <w:p w14:paraId="7037BF84" w14:textId="77777777" w:rsidR="00E53223" w:rsidRDefault="00E53223">
            <w:pPr>
              <w:pStyle w:val="TableContents"/>
              <w:jc w:val="center"/>
              <w:rPr>
                <w:sz w:val="24"/>
                <w:szCs w:val="24"/>
              </w:rPr>
            </w:pPr>
          </w:p>
        </w:tc>
        <w:tc>
          <w:tcPr>
            <w:tcW w:w="2637" w:type="dxa"/>
            <w:shd w:val="clear" w:color="auto" w:fill="auto"/>
          </w:tcPr>
          <w:p w14:paraId="25BB120E" w14:textId="77777777" w:rsidR="00E53223" w:rsidRDefault="00E53223">
            <w:pPr>
              <w:pStyle w:val="TableContents"/>
              <w:jc w:val="center"/>
              <w:rPr>
                <w:sz w:val="24"/>
                <w:szCs w:val="24"/>
              </w:rPr>
            </w:pPr>
            <w:proofErr w:type="spellStart"/>
            <w:r>
              <w:rPr>
                <w:sz w:val="24"/>
                <w:szCs w:val="24"/>
              </w:rPr>
              <w:t>Tyuva</w:t>
            </w:r>
            <w:proofErr w:type="spellEnd"/>
          </w:p>
        </w:tc>
        <w:tc>
          <w:tcPr>
            <w:tcW w:w="1878" w:type="dxa"/>
            <w:shd w:val="clear" w:color="auto" w:fill="auto"/>
          </w:tcPr>
          <w:p w14:paraId="14B07A88" w14:textId="77777777" w:rsidR="00E53223" w:rsidRDefault="00E53223">
            <w:pPr>
              <w:pStyle w:val="TableContents"/>
              <w:jc w:val="center"/>
              <w:rPr>
                <w:sz w:val="24"/>
                <w:szCs w:val="24"/>
              </w:rPr>
            </w:pPr>
            <w:r>
              <w:rPr>
                <w:sz w:val="24"/>
                <w:szCs w:val="24"/>
              </w:rPr>
              <w:t>69.17, 33.63</w:t>
            </w:r>
          </w:p>
        </w:tc>
        <w:tc>
          <w:tcPr>
            <w:tcW w:w="1757" w:type="dxa"/>
            <w:shd w:val="clear" w:color="auto" w:fill="auto"/>
          </w:tcPr>
          <w:p w14:paraId="515965E8" w14:textId="77777777" w:rsidR="00E53223" w:rsidRDefault="00E53223">
            <w:pPr>
              <w:pStyle w:val="TableContents"/>
              <w:jc w:val="center"/>
              <w:rPr>
                <w:sz w:val="24"/>
                <w:szCs w:val="24"/>
              </w:rPr>
            </w:pPr>
            <w:r>
              <w:rPr>
                <w:sz w:val="24"/>
                <w:szCs w:val="24"/>
              </w:rPr>
              <w:t>2005</w:t>
            </w:r>
          </w:p>
        </w:tc>
      </w:tr>
      <w:tr w:rsidR="00E53223" w14:paraId="0C87B20E" w14:textId="77777777">
        <w:tc>
          <w:tcPr>
            <w:tcW w:w="1491" w:type="dxa"/>
            <w:vMerge w:val="restart"/>
            <w:shd w:val="clear" w:color="auto" w:fill="auto"/>
          </w:tcPr>
          <w:p w14:paraId="4905CDBE" w14:textId="77777777" w:rsidR="00E53223" w:rsidRDefault="00E53223">
            <w:pPr>
              <w:pStyle w:val="TableContents"/>
              <w:jc w:val="center"/>
              <w:rPr>
                <w:sz w:val="24"/>
                <w:szCs w:val="24"/>
              </w:rPr>
            </w:pPr>
          </w:p>
        </w:tc>
        <w:tc>
          <w:tcPr>
            <w:tcW w:w="2637" w:type="dxa"/>
            <w:shd w:val="clear" w:color="auto" w:fill="auto"/>
          </w:tcPr>
          <w:p w14:paraId="7EB2BB60" w14:textId="77777777" w:rsidR="00E53223" w:rsidRDefault="00E53223">
            <w:pPr>
              <w:pStyle w:val="TableContents"/>
              <w:jc w:val="center"/>
              <w:rPr>
                <w:sz w:val="24"/>
                <w:szCs w:val="24"/>
              </w:rPr>
            </w:pPr>
            <w:proofErr w:type="spellStart"/>
            <w:r>
              <w:rPr>
                <w:sz w:val="24"/>
                <w:szCs w:val="24"/>
              </w:rPr>
              <w:t>Bolshaya</w:t>
            </w:r>
            <w:proofErr w:type="spellEnd"/>
            <w:r>
              <w:rPr>
                <w:sz w:val="24"/>
                <w:szCs w:val="24"/>
              </w:rPr>
              <w:t xml:space="preserve"> </w:t>
            </w:r>
            <w:proofErr w:type="spellStart"/>
            <w:r>
              <w:rPr>
                <w:sz w:val="24"/>
                <w:szCs w:val="24"/>
              </w:rPr>
              <w:t>Volokovaya</w:t>
            </w:r>
            <w:proofErr w:type="spellEnd"/>
          </w:p>
        </w:tc>
        <w:tc>
          <w:tcPr>
            <w:tcW w:w="1878" w:type="dxa"/>
            <w:shd w:val="clear" w:color="auto" w:fill="auto"/>
          </w:tcPr>
          <w:p w14:paraId="29CB4B69" w14:textId="77777777" w:rsidR="00E53223" w:rsidRDefault="00E53223">
            <w:pPr>
              <w:pStyle w:val="TableContents"/>
              <w:jc w:val="center"/>
              <w:rPr>
                <w:sz w:val="24"/>
                <w:szCs w:val="24"/>
              </w:rPr>
            </w:pPr>
            <w:r>
              <w:rPr>
                <w:sz w:val="24"/>
                <w:szCs w:val="24"/>
              </w:rPr>
              <w:t>69.27, 33.62</w:t>
            </w:r>
          </w:p>
        </w:tc>
        <w:tc>
          <w:tcPr>
            <w:tcW w:w="1757" w:type="dxa"/>
            <w:shd w:val="clear" w:color="auto" w:fill="auto"/>
          </w:tcPr>
          <w:p w14:paraId="7718C698" w14:textId="77777777" w:rsidR="00E53223" w:rsidRDefault="00E53223">
            <w:pPr>
              <w:pStyle w:val="TableContents"/>
              <w:jc w:val="center"/>
              <w:rPr>
                <w:sz w:val="24"/>
                <w:szCs w:val="24"/>
              </w:rPr>
            </w:pPr>
            <w:r>
              <w:rPr>
                <w:sz w:val="24"/>
                <w:szCs w:val="24"/>
              </w:rPr>
              <w:t>2005</w:t>
            </w:r>
          </w:p>
        </w:tc>
      </w:tr>
      <w:tr w:rsidR="00E53223" w14:paraId="2EED05E2" w14:textId="77777777">
        <w:tc>
          <w:tcPr>
            <w:tcW w:w="1491" w:type="dxa"/>
            <w:vMerge w:val="restart"/>
            <w:tcBorders>
              <w:bottom w:val="none" w:sz="1" w:space="0" w:color="000000"/>
            </w:tcBorders>
            <w:shd w:val="clear" w:color="auto" w:fill="auto"/>
          </w:tcPr>
          <w:p w14:paraId="4CC667E0" w14:textId="77777777" w:rsidR="00E53223" w:rsidRDefault="00E53223">
            <w:pPr>
              <w:pStyle w:val="TableContents"/>
              <w:jc w:val="center"/>
              <w:rPr>
                <w:sz w:val="24"/>
                <w:szCs w:val="24"/>
              </w:rPr>
            </w:pPr>
            <w:proofErr w:type="spellStart"/>
            <w:r>
              <w:rPr>
                <w:sz w:val="24"/>
                <w:szCs w:val="24"/>
              </w:rPr>
              <w:t>East</w:t>
            </w:r>
            <w:proofErr w:type="spellEnd"/>
            <w:r>
              <w:rPr>
                <w:sz w:val="24"/>
                <w:szCs w:val="24"/>
              </w:rPr>
              <w:t xml:space="preserve"> </w:t>
            </w:r>
            <w:proofErr w:type="spellStart"/>
            <w:r>
              <w:rPr>
                <w:sz w:val="24"/>
                <w:szCs w:val="24"/>
              </w:rPr>
              <w:t>Murman</w:t>
            </w:r>
            <w:proofErr w:type="spellEnd"/>
          </w:p>
        </w:tc>
        <w:tc>
          <w:tcPr>
            <w:tcW w:w="2637" w:type="dxa"/>
            <w:shd w:val="clear" w:color="auto" w:fill="auto"/>
          </w:tcPr>
          <w:p w14:paraId="728BDD54" w14:textId="77777777" w:rsidR="00E53223" w:rsidRDefault="00E53223">
            <w:pPr>
              <w:pStyle w:val="TableContents"/>
              <w:jc w:val="center"/>
              <w:rPr>
                <w:sz w:val="24"/>
                <w:szCs w:val="24"/>
              </w:rPr>
            </w:pPr>
            <w:proofErr w:type="spellStart"/>
            <w:r>
              <w:rPr>
                <w:sz w:val="24"/>
                <w:szCs w:val="24"/>
              </w:rPr>
              <w:t>Klimkovka</w:t>
            </w:r>
            <w:proofErr w:type="spellEnd"/>
          </w:p>
        </w:tc>
        <w:tc>
          <w:tcPr>
            <w:tcW w:w="1878" w:type="dxa"/>
            <w:shd w:val="clear" w:color="auto" w:fill="auto"/>
          </w:tcPr>
          <w:p w14:paraId="7AB6E15D" w14:textId="77777777" w:rsidR="00E53223" w:rsidRDefault="00E53223">
            <w:pPr>
              <w:pStyle w:val="TableContents"/>
              <w:jc w:val="center"/>
              <w:rPr>
                <w:sz w:val="24"/>
                <w:szCs w:val="24"/>
              </w:rPr>
            </w:pPr>
            <w:r>
              <w:rPr>
                <w:sz w:val="24"/>
                <w:szCs w:val="24"/>
              </w:rPr>
              <w:t>69.23, 34.64</w:t>
            </w:r>
          </w:p>
        </w:tc>
        <w:tc>
          <w:tcPr>
            <w:tcW w:w="1757" w:type="dxa"/>
            <w:shd w:val="clear" w:color="auto" w:fill="auto"/>
          </w:tcPr>
          <w:p w14:paraId="54F0A4BF" w14:textId="77777777" w:rsidR="00E53223" w:rsidRDefault="00E53223">
            <w:pPr>
              <w:pStyle w:val="TableContents"/>
              <w:jc w:val="center"/>
              <w:rPr>
                <w:sz w:val="24"/>
                <w:szCs w:val="24"/>
              </w:rPr>
            </w:pPr>
            <w:r>
              <w:rPr>
                <w:sz w:val="24"/>
                <w:szCs w:val="24"/>
              </w:rPr>
              <w:t>2009</w:t>
            </w:r>
          </w:p>
        </w:tc>
      </w:tr>
      <w:tr w:rsidR="00E53223" w14:paraId="64D3EE9C" w14:textId="77777777">
        <w:tc>
          <w:tcPr>
            <w:tcW w:w="1491" w:type="dxa"/>
            <w:vMerge w:val="restart"/>
            <w:tcBorders>
              <w:bottom w:val="none" w:sz="1" w:space="0" w:color="000000"/>
            </w:tcBorders>
            <w:shd w:val="clear" w:color="auto" w:fill="auto"/>
          </w:tcPr>
          <w:p w14:paraId="5607886A" w14:textId="77777777" w:rsidR="00E53223" w:rsidRDefault="00E53223">
            <w:pPr>
              <w:pStyle w:val="TableContents"/>
              <w:jc w:val="center"/>
              <w:rPr>
                <w:sz w:val="24"/>
                <w:szCs w:val="24"/>
              </w:rPr>
            </w:pPr>
          </w:p>
        </w:tc>
        <w:tc>
          <w:tcPr>
            <w:tcW w:w="2637" w:type="dxa"/>
            <w:shd w:val="clear" w:color="auto" w:fill="auto"/>
          </w:tcPr>
          <w:p w14:paraId="7A093820" w14:textId="77777777" w:rsidR="00E53223" w:rsidRDefault="00E53223">
            <w:pPr>
              <w:pStyle w:val="TableContents"/>
              <w:jc w:val="center"/>
              <w:rPr>
                <w:sz w:val="24"/>
                <w:szCs w:val="24"/>
              </w:rPr>
            </w:pPr>
            <w:proofErr w:type="spellStart"/>
            <w:r>
              <w:rPr>
                <w:sz w:val="24"/>
                <w:szCs w:val="24"/>
              </w:rPr>
              <w:t>Dolgaya</w:t>
            </w:r>
            <w:proofErr w:type="spellEnd"/>
          </w:p>
        </w:tc>
        <w:tc>
          <w:tcPr>
            <w:tcW w:w="1878" w:type="dxa"/>
            <w:shd w:val="clear" w:color="auto" w:fill="auto"/>
          </w:tcPr>
          <w:p w14:paraId="4EBB19DC" w14:textId="77777777" w:rsidR="00E53223" w:rsidRDefault="00E53223">
            <w:pPr>
              <w:pStyle w:val="TableContents"/>
              <w:jc w:val="center"/>
              <w:rPr>
                <w:sz w:val="24"/>
                <w:szCs w:val="24"/>
              </w:rPr>
            </w:pPr>
            <w:r>
              <w:rPr>
                <w:sz w:val="24"/>
                <w:szCs w:val="24"/>
              </w:rPr>
              <w:t>69.17, 33.63</w:t>
            </w:r>
          </w:p>
        </w:tc>
        <w:tc>
          <w:tcPr>
            <w:tcW w:w="1757" w:type="dxa"/>
            <w:shd w:val="clear" w:color="auto" w:fill="auto"/>
          </w:tcPr>
          <w:p w14:paraId="7ADBFF09" w14:textId="77777777" w:rsidR="00E53223" w:rsidRDefault="00E53223">
            <w:pPr>
              <w:pStyle w:val="TableContents"/>
              <w:jc w:val="center"/>
              <w:rPr>
                <w:sz w:val="24"/>
                <w:szCs w:val="24"/>
              </w:rPr>
            </w:pPr>
            <w:r>
              <w:rPr>
                <w:sz w:val="24"/>
                <w:szCs w:val="24"/>
              </w:rPr>
              <w:t>2009</w:t>
            </w:r>
          </w:p>
        </w:tc>
      </w:tr>
      <w:tr w:rsidR="00E53223" w14:paraId="719EE211" w14:textId="77777777">
        <w:tc>
          <w:tcPr>
            <w:tcW w:w="1491" w:type="dxa"/>
            <w:vMerge w:val="restart"/>
            <w:tcBorders>
              <w:bottom w:val="none" w:sz="1" w:space="0" w:color="000000"/>
            </w:tcBorders>
            <w:shd w:val="clear" w:color="auto" w:fill="auto"/>
          </w:tcPr>
          <w:p w14:paraId="3175B7B5" w14:textId="77777777" w:rsidR="00E53223" w:rsidRDefault="00E53223">
            <w:pPr>
              <w:pStyle w:val="TableContents"/>
              <w:jc w:val="center"/>
              <w:rPr>
                <w:sz w:val="24"/>
                <w:szCs w:val="24"/>
              </w:rPr>
            </w:pPr>
          </w:p>
        </w:tc>
        <w:tc>
          <w:tcPr>
            <w:tcW w:w="2637" w:type="dxa"/>
            <w:shd w:val="clear" w:color="auto" w:fill="auto"/>
          </w:tcPr>
          <w:p w14:paraId="0C1556DA" w14:textId="77777777" w:rsidR="00E53223" w:rsidRDefault="00E53223">
            <w:pPr>
              <w:pStyle w:val="TableContents"/>
              <w:jc w:val="center"/>
              <w:rPr>
                <w:sz w:val="24"/>
                <w:szCs w:val="24"/>
              </w:rPr>
            </w:pPr>
            <w:proofErr w:type="spellStart"/>
            <w:r>
              <w:rPr>
                <w:sz w:val="24"/>
                <w:szCs w:val="24"/>
              </w:rPr>
              <w:t>Gavrilovo</w:t>
            </w:r>
            <w:proofErr w:type="spellEnd"/>
            <w:r>
              <w:rPr>
                <w:sz w:val="24"/>
                <w:szCs w:val="24"/>
              </w:rPr>
              <w:t xml:space="preserve"> (GV)</w:t>
            </w:r>
          </w:p>
        </w:tc>
        <w:tc>
          <w:tcPr>
            <w:tcW w:w="1878" w:type="dxa"/>
            <w:shd w:val="clear" w:color="auto" w:fill="auto"/>
          </w:tcPr>
          <w:p w14:paraId="29B1903C" w14:textId="77777777" w:rsidR="00E53223" w:rsidRDefault="00E53223">
            <w:pPr>
              <w:pStyle w:val="TableContents"/>
              <w:jc w:val="center"/>
              <w:rPr>
                <w:sz w:val="24"/>
                <w:szCs w:val="24"/>
              </w:rPr>
            </w:pPr>
            <w:r>
              <w:rPr>
                <w:sz w:val="24"/>
                <w:szCs w:val="24"/>
              </w:rPr>
              <w:t>69.17, 35.86</w:t>
            </w:r>
          </w:p>
        </w:tc>
        <w:tc>
          <w:tcPr>
            <w:tcW w:w="1757" w:type="dxa"/>
            <w:shd w:val="clear" w:color="auto" w:fill="auto"/>
          </w:tcPr>
          <w:p w14:paraId="1BF719A0" w14:textId="77777777" w:rsidR="00E53223" w:rsidRDefault="00E53223">
            <w:pPr>
              <w:pStyle w:val="TableContents"/>
              <w:jc w:val="center"/>
              <w:rPr>
                <w:sz w:val="24"/>
                <w:szCs w:val="24"/>
              </w:rPr>
            </w:pPr>
            <w:r>
              <w:rPr>
                <w:sz w:val="24"/>
                <w:szCs w:val="24"/>
              </w:rPr>
              <w:t>2008</w:t>
            </w:r>
          </w:p>
        </w:tc>
      </w:tr>
      <w:tr w:rsidR="00E53223" w14:paraId="3F900494" w14:textId="77777777">
        <w:tc>
          <w:tcPr>
            <w:tcW w:w="1491" w:type="dxa"/>
            <w:vMerge w:val="restart"/>
            <w:tcBorders>
              <w:bottom w:val="none" w:sz="1" w:space="0" w:color="000000"/>
            </w:tcBorders>
            <w:shd w:val="clear" w:color="auto" w:fill="auto"/>
          </w:tcPr>
          <w:p w14:paraId="7753A94C" w14:textId="77777777" w:rsidR="00E53223" w:rsidRDefault="00E53223">
            <w:pPr>
              <w:pStyle w:val="TableContents"/>
              <w:jc w:val="center"/>
              <w:rPr>
                <w:sz w:val="24"/>
                <w:szCs w:val="24"/>
              </w:rPr>
            </w:pPr>
          </w:p>
        </w:tc>
        <w:tc>
          <w:tcPr>
            <w:tcW w:w="2637" w:type="dxa"/>
            <w:shd w:val="clear" w:color="auto" w:fill="auto"/>
          </w:tcPr>
          <w:p w14:paraId="5F92C404" w14:textId="77777777" w:rsidR="00E53223" w:rsidRDefault="00E53223">
            <w:pPr>
              <w:pStyle w:val="TableContents"/>
              <w:jc w:val="center"/>
              <w:rPr>
                <w:sz w:val="24"/>
                <w:szCs w:val="24"/>
              </w:rPr>
            </w:pPr>
            <w:proofErr w:type="spellStart"/>
            <w:r>
              <w:rPr>
                <w:sz w:val="24"/>
                <w:szCs w:val="24"/>
              </w:rPr>
              <w:t>Yarnyshnaya</w:t>
            </w:r>
            <w:proofErr w:type="spellEnd"/>
            <w:r>
              <w:rPr>
                <w:sz w:val="24"/>
                <w:szCs w:val="24"/>
              </w:rPr>
              <w:t xml:space="preserve"> (YA)</w:t>
            </w:r>
          </w:p>
        </w:tc>
        <w:tc>
          <w:tcPr>
            <w:tcW w:w="1878" w:type="dxa"/>
            <w:shd w:val="clear" w:color="auto" w:fill="auto"/>
          </w:tcPr>
          <w:p w14:paraId="1C76AD97" w14:textId="77777777" w:rsidR="00E53223" w:rsidRDefault="00E53223">
            <w:pPr>
              <w:pStyle w:val="TableContents"/>
              <w:jc w:val="center"/>
              <w:rPr>
                <w:sz w:val="24"/>
                <w:szCs w:val="24"/>
              </w:rPr>
            </w:pPr>
            <w:r>
              <w:rPr>
                <w:sz w:val="24"/>
                <w:szCs w:val="24"/>
              </w:rPr>
              <w:t>69.09, 36.05</w:t>
            </w:r>
          </w:p>
        </w:tc>
        <w:tc>
          <w:tcPr>
            <w:tcW w:w="1757" w:type="dxa"/>
            <w:shd w:val="clear" w:color="auto" w:fill="auto"/>
          </w:tcPr>
          <w:p w14:paraId="0FEE2F0F" w14:textId="77777777" w:rsidR="00E53223" w:rsidRDefault="00E53223">
            <w:pPr>
              <w:pStyle w:val="TableContents"/>
              <w:jc w:val="center"/>
              <w:rPr>
                <w:sz w:val="24"/>
                <w:szCs w:val="24"/>
              </w:rPr>
            </w:pPr>
            <w:r>
              <w:rPr>
                <w:sz w:val="24"/>
                <w:szCs w:val="24"/>
              </w:rPr>
              <w:t>2004 - 2008</w:t>
            </w:r>
          </w:p>
        </w:tc>
      </w:tr>
      <w:tr w:rsidR="00E53223" w14:paraId="16F0C91A" w14:textId="77777777">
        <w:tc>
          <w:tcPr>
            <w:tcW w:w="1491" w:type="dxa"/>
            <w:vMerge w:val="restart"/>
            <w:tcBorders>
              <w:bottom w:val="none" w:sz="1" w:space="0" w:color="000000"/>
            </w:tcBorders>
            <w:shd w:val="clear" w:color="auto" w:fill="auto"/>
          </w:tcPr>
          <w:p w14:paraId="130C691A" w14:textId="77777777" w:rsidR="00E53223" w:rsidRDefault="00E53223">
            <w:pPr>
              <w:pStyle w:val="TableContents"/>
              <w:jc w:val="center"/>
              <w:rPr>
                <w:sz w:val="24"/>
                <w:szCs w:val="24"/>
              </w:rPr>
            </w:pPr>
          </w:p>
        </w:tc>
        <w:tc>
          <w:tcPr>
            <w:tcW w:w="2637" w:type="dxa"/>
            <w:shd w:val="clear" w:color="auto" w:fill="auto"/>
          </w:tcPr>
          <w:p w14:paraId="5E28BAEC" w14:textId="77777777" w:rsidR="00E53223" w:rsidRDefault="00E53223">
            <w:pPr>
              <w:pStyle w:val="TableContents"/>
              <w:jc w:val="center"/>
              <w:rPr>
                <w:sz w:val="24"/>
                <w:szCs w:val="24"/>
              </w:rPr>
            </w:pPr>
            <w:proofErr w:type="spellStart"/>
            <w:r>
              <w:rPr>
                <w:sz w:val="24"/>
                <w:szCs w:val="24"/>
              </w:rPr>
              <w:t>Dalnezelenetskaya</w:t>
            </w:r>
            <w:proofErr w:type="spellEnd"/>
            <w:r>
              <w:rPr>
                <w:sz w:val="24"/>
                <w:szCs w:val="24"/>
              </w:rPr>
              <w:t xml:space="preserve"> (DZ)</w:t>
            </w:r>
          </w:p>
        </w:tc>
        <w:tc>
          <w:tcPr>
            <w:tcW w:w="1878" w:type="dxa"/>
            <w:shd w:val="clear" w:color="auto" w:fill="auto"/>
          </w:tcPr>
          <w:p w14:paraId="5B97DD94" w14:textId="77777777" w:rsidR="00E53223" w:rsidRDefault="00E53223">
            <w:pPr>
              <w:pStyle w:val="TableContents"/>
              <w:jc w:val="center"/>
              <w:rPr>
                <w:sz w:val="24"/>
                <w:szCs w:val="24"/>
              </w:rPr>
            </w:pPr>
            <w:r>
              <w:rPr>
                <w:sz w:val="24"/>
                <w:szCs w:val="24"/>
              </w:rPr>
              <w:t>69.11, 36.10</w:t>
            </w:r>
          </w:p>
        </w:tc>
        <w:tc>
          <w:tcPr>
            <w:tcW w:w="1757" w:type="dxa"/>
            <w:shd w:val="clear" w:color="auto" w:fill="auto"/>
          </w:tcPr>
          <w:p w14:paraId="6C1C5B8B" w14:textId="77777777" w:rsidR="00E53223" w:rsidRDefault="00E53223">
            <w:pPr>
              <w:pStyle w:val="TableContents"/>
              <w:jc w:val="center"/>
              <w:rPr>
                <w:sz w:val="24"/>
                <w:szCs w:val="24"/>
              </w:rPr>
            </w:pPr>
            <w:r>
              <w:rPr>
                <w:sz w:val="24"/>
                <w:szCs w:val="24"/>
              </w:rPr>
              <w:t>2002 - 2009</w:t>
            </w:r>
          </w:p>
        </w:tc>
      </w:tr>
      <w:tr w:rsidR="00E53223" w14:paraId="52716DEF" w14:textId="77777777">
        <w:tc>
          <w:tcPr>
            <w:tcW w:w="1491" w:type="dxa"/>
            <w:vMerge w:val="restart"/>
            <w:tcBorders>
              <w:bottom w:val="none" w:sz="1" w:space="0" w:color="000000"/>
            </w:tcBorders>
            <w:shd w:val="clear" w:color="auto" w:fill="auto"/>
          </w:tcPr>
          <w:p w14:paraId="2E5FA99C" w14:textId="77777777" w:rsidR="00E53223" w:rsidRDefault="00E53223">
            <w:pPr>
              <w:pStyle w:val="TableContents"/>
              <w:jc w:val="center"/>
              <w:rPr>
                <w:sz w:val="24"/>
                <w:szCs w:val="24"/>
              </w:rPr>
            </w:pPr>
          </w:p>
        </w:tc>
        <w:tc>
          <w:tcPr>
            <w:tcW w:w="2637" w:type="dxa"/>
            <w:shd w:val="clear" w:color="auto" w:fill="auto"/>
          </w:tcPr>
          <w:p w14:paraId="26FAA43C" w14:textId="77777777" w:rsidR="00E53223" w:rsidRDefault="00E53223">
            <w:pPr>
              <w:pStyle w:val="TableContents"/>
              <w:jc w:val="center"/>
              <w:rPr>
                <w:sz w:val="24"/>
                <w:szCs w:val="24"/>
              </w:rPr>
            </w:pPr>
            <w:proofErr w:type="spellStart"/>
            <w:r>
              <w:rPr>
                <w:sz w:val="24"/>
                <w:szCs w:val="24"/>
              </w:rPr>
              <w:t>Shelpino</w:t>
            </w:r>
            <w:proofErr w:type="spellEnd"/>
            <w:r>
              <w:rPr>
                <w:sz w:val="24"/>
                <w:szCs w:val="24"/>
              </w:rPr>
              <w:t xml:space="preserve"> (SH)</w:t>
            </w:r>
          </w:p>
        </w:tc>
        <w:tc>
          <w:tcPr>
            <w:tcW w:w="1878" w:type="dxa"/>
            <w:shd w:val="clear" w:color="auto" w:fill="auto"/>
          </w:tcPr>
          <w:p w14:paraId="787B4E1C" w14:textId="77777777" w:rsidR="00E53223" w:rsidRDefault="00E53223">
            <w:pPr>
              <w:pStyle w:val="TableContents"/>
              <w:jc w:val="center"/>
              <w:rPr>
                <w:sz w:val="24"/>
                <w:szCs w:val="24"/>
              </w:rPr>
            </w:pPr>
            <w:r>
              <w:rPr>
                <w:sz w:val="24"/>
                <w:szCs w:val="24"/>
              </w:rPr>
              <w:t>69.10, 36.21</w:t>
            </w:r>
          </w:p>
        </w:tc>
        <w:tc>
          <w:tcPr>
            <w:tcW w:w="1757" w:type="dxa"/>
            <w:shd w:val="clear" w:color="auto" w:fill="auto"/>
          </w:tcPr>
          <w:p w14:paraId="2D7090D8" w14:textId="77777777" w:rsidR="00E53223" w:rsidRDefault="00E53223">
            <w:pPr>
              <w:pStyle w:val="TableContents"/>
              <w:jc w:val="center"/>
              <w:rPr>
                <w:sz w:val="24"/>
                <w:szCs w:val="24"/>
              </w:rPr>
            </w:pPr>
            <w:r>
              <w:rPr>
                <w:sz w:val="24"/>
                <w:szCs w:val="24"/>
              </w:rPr>
              <w:t>2005, 2008</w:t>
            </w:r>
          </w:p>
        </w:tc>
      </w:tr>
      <w:tr w:rsidR="00E53223" w14:paraId="38A72B13" w14:textId="77777777">
        <w:tc>
          <w:tcPr>
            <w:tcW w:w="1491" w:type="dxa"/>
            <w:vMerge w:val="restart"/>
            <w:tcBorders>
              <w:bottom w:val="none" w:sz="1" w:space="0" w:color="000000"/>
            </w:tcBorders>
            <w:shd w:val="clear" w:color="auto" w:fill="auto"/>
          </w:tcPr>
          <w:p w14:paraId="64933DE4" w14:textId="77777777" w:rsidR="00E53223" w:rsidRDefault="00E53223">
            <w:pPr>
              <w:pStyle w:val="TableContents"/>
              <w:jc w:val="center"/>
              <w:rPr>
                <w:sz w:val="24"/>
                <w:szCs w:val="24"/>
              </w:rPr>
            </w:pPr>
          </w:p>
        </w:tc>
        <w:tc>
          <w:tcPr>
            <w:tcW w:w="2637" w:type="dxa"/>
            <w:shd w:val="clear" w:color="auto" w:fill="auto"/>
          </w:tcPr>
          <w:p w14:paraId="7FBA4C62" w14:textId="77777777" w:rsidR="00E53223" w:rsidRDefault="00E53223">
            <w:pPr>
              <w:pStyle w:val="TableContents"/>
              <w:jc w:val="center"/>
              <w:rPr>
                <w:sz w:val="24"/>
                <w:szCs w:val="24"/>
              </w:rPr>
            </w:pPr>
            <w:proofErr w:type="spellStart"/>
            <w:r>
              <w:rPr>
                <w:sz w:val="24"/>
                <w:szCs w:val="24"/>
              </w:rPr>
              <w:t>Porchnikha</w:t>
            </w:r>
            <w:proofErr w:type="spellEnd"/>
            <w:r>
              <w:rPr>
                <w:sz w:val="24"/>
                <w:szCs w:val="24"/>
              </w:rPr>
              <w:t xml:space="preserve"> (PR)</w:t>
            </w:r>
          </w:p>
        </w:tc>
        <w:tc>
          <w:tcPr>
            <w:tcW w:w="1878" w:type="dxa"/>
            <w:shd w:val="clear" w:color="auto" w:fill="auto"/>
          </w:tcPr>
          <w:p w14:paraId="291155C5" w14:textId="77777777" w:rsidR="00E53223" w:rsidRDefault="00E53223">
            <w:pPr>
              <w:pStyle w:val="TableContents"/>
              <w:jc w:val="center"/>
              <w:rPr>
                <w:sz w:val="24"/>
                <w:szCs w:val="24"/>
              </w:rPr>
            </w:pPr>
            <w:r>
              <w:rPr>
                <w:sz w:val="24"/>
                <w:szCs w:val="24"/>
              </w:rPr>
              <w:t>69.08, 36.25</w:t>
            </w:r>
          </w:p>
        </w:tc>
        <w:tc>
          <w:tcPr>
            <w:tcW w:w="1757" w:type="dxa"/>
            <w:shd w:val="clear" w:color="auto" w:fill="auto"/>
          </w:tcPr>
          <w:p w14:paraId="19143E4F" w14:textId="77777777" w:rsidR="00E53223" w:rsidRDefault="00E53223">
            <w:pPr>
              <w:pStyle w:val="TableContents"/>
              <w:jc w:val="center"/>
              <w:rPr>
                <w:sz w:val="24"/>
                <w:szCs w:val="24"/>
              </w:rPr>
            </w:pPr>
            <w:r>
              <w:rPr>
                <w:sz w:val="24"/>
                <w:szCs w:val="24"/>
              </w:rPr>
              <w:t>2006 - 2007</w:t>
            </w:r>
          </w:p>
        </w:tc>
      </w:tr>
      <w:tr w:rsidR="00E53223" w14:paraId="750CB53E" w14:textId="77777777">
        <w:tc>
          <w:tcPr>
            <w:tcW w:w="1491" w:type="dxa"/>
            <w:vMerge w:val="restart"/>
            <w:tcBorders>
              <w:bottom w:val="none" w:sz="1" w:space="0" w:color="000000"/>
            </w:tcBorders>
            <w:shd w:val="clear" w:color="auto" w:fill="auto"/>
          </w:tcPr>
          <w:p w14:paraId="002C5199" w14:textId="77777777" w:rsidR="00E53223" w:rsidRDefault="00E53223">
            <w:pPr>
              <w:pStyle w:val="TableContents"/>
              <w:jc w:val="center"/>
              <w:rPr>
                <w:sz w:val="24"/>
                <w:szCs w:val="24"/>
              </w:rPr>
            </w:pPr>
          </w:p>
        </w:tc>
        <w:tc>
          <w:tcPr>
            <w:tcW w:w="2637" w:type="dxa"/>
            <w:shd w:val="clear" w:color="auto" w:fill="auto"/>
          </w:tcPr>
          <w:p w14:paraId="3F42F7F4" w14:textId="77777777" w:rsidR="00E53223" w:rsidRDefault="00E53223">
            <w:pPr>
              <w:pStyle w:val="TableContents"/>
              <w:jc w:val="center"/>
              <w:rPr>
                <w:sz w:val="24"/>
                <w:szCs w:val="24"/>
              </w:rPr>
            </w:pPr>
            <w:proofErr w:type="spellStart"/>
            <w:r>
              <w:rPr>
                <w:sz w:val="24"/>
                <w:szCs w:val="24"/>
              </w:rPr>
              <w:t>Tryashina</w:t>
            </w:r>
            <w:proofErr w:type="spellEnd"/>
          </w:p>
        </w:tc>
        <w:tc>
          <w:tcPr>
            <w:tcW w:w="1878" w:type="dxa"/>
            <w:shd w:val="clear" w:color="auto" w:fill="auto"/>
          </w:tcPr>
          <w:p w14:paraId="072F2D47" w14:textId="77777777" w:rsidR="00E53223" w:rsidRDefault="00E53223">
            <w:pPr>
              <w:pStyle w:val="TableContents"/>
              <w:jc w:val="center"/>
              <w:rPr>
                <w:sz w:val="24"/>
                <w:szCs w:val="24"/>
              </w:rPr>
            </w:pPr>
            <w:r>
              <w:rPr>
                <w:sz w:val="24"/>
                <w:szCs w:val="24"/>
              </w:rPr>
              <w:t>68.99, 36.51</w:t>
            </w:r>
          </w:p>
        </w:tc>
        <w:tc>
          <w:tcPr>
            <w:tcW w:w="1757" w:type="dxa"/>
            <w:shd w:val="clear" w:color="auto" w:fill="auto"/>
          </w:tcPr>
          <w:p w14:paraId="37E8B24B" w14:textId="77777777" w:rsidR="00E53223" w:rsidRDefault="00E53223">
            <w:pPr>
              <w:pStyle w:val="TableContents"/>
              <w:jc w:val="center"/>
              <w:rPr>
                <w:sz w:val="24"/>
                <w:szCs w:val="24"/>
              </w:rPr>
            </w:pPr>
            <w:r>
              <w:rPr>
                <w:sz w:val="24"/>
                <w:szCs w:val="24"/>
              </w:rPr>
              <w:t>2008</w:t>
            </w:r>
          </w:p>
        </w:tc>
      </w:tr>
      <w:tr w:rsidR="00E53223" w14:paraId="3BCD9328" w14:textId="77777777">
        <w:tc>
          <w:tcPr>
            <w:tcW w:w="1491" w:type="dxa"/>
            <w:vMerge w:val="restart"/>
            <w:tcBorders>
              <w:bottom w:val="none" w:sz="1" w:space="0" w:color="000000"/>
            </w:tcBorders>
            <w:shd w:val="clear" w:color="auto" w:fill="auto"/>
          </w:tcPr>
          <w:p w14:paraId="03920F1A" w14:textId="77777777" w:rsidR="00E53223" w:rsidRDefault="00E53223">
            <w:pPr>
              <w:pStyle w:val="TableContents"/>
              <w:jc w:val="center"/>
              <w:rPr>
                <w:sz w:val="24"/>
                <w:szCs w:val="24"/>
              </w:rPr>
            </w:pPr>
          </w:p>
        </w:tc>
        <w:tc>
          <w:tcPr>
            <w:tcW w:w="2637" w:type="dxa"/>
            <w:shd w:val="clear" w:color="auto" w:fill="auto"/>
          </w:tcPr>
          <w:p w14:paraId="155A0A6D" w14:textId="77777777" w:rsidR="00E53223" w:rsidRDefault="00E53223">
            <w:pPr>
              <w:pStyle w:val="TableContents"/>
              <w:jc w:val="center"/>
              <w:rPr>
                <w:sz w:val="24"/>
                <w:szCs w:val="24"/>
              </w:rPr>
            </w:pPr>
            <w:proofErr w:type="spellStart"/>
            <w:r>
              <w:rPr>
                <w:sz w:val="24"/>
                <w:szCs w:val="24"/>
              </w:rPr>
              <w:t>Drozdovka</w:t>
            </w:r>
            <w:proofErr w:type="spellEnd"/>
          </w:p>
        </w:tc>
        <w:tc>
          <w:tcPr>
            <w:tcW w:w="1878" w:type="dxa"/>
            <w:shd w:val="clear" w:color="auto" w:fill="auto"/>
          </w:tcPr>
          <w:p w14:paraId="3A4EB0FE" w14:textId="77777777" w:rsidR="00E53223" w:rsidRDefault="00E53223">
            <w:pPr>
              <w:pStyle w:val="TableContents"/>
              <w:jc w:val="center"/>
              <w:rPr>
                <w:sz w:val="24"/>
                <w:szCs w:val="24"/>
              </w:rPr>
            </w:pPr>
            <w:r>
              <w:rPr>
                <w:sz w:val="24"/>
                <w:szCs w:val="24"/>
              </w:rPr>
              <w:t>68.30, 38.44</w:t>
            </w:r>
          </w:p>
        </w:tc>
        <w:tc>
          <w:tcPr>
            <w:tcW w:w="1757" w:type="dxa"/>
            <w:shd w:val="clear" w:color="auto" w:fill="auto"/>
          </w:tcPr>
          <w:p w14:paraId="77E8DF5B" w14:textId="77777777" w:rsidR="00E53223" w:rsidRDefault="00E53223">
            <w:pPr>
              <w:pStyle w:val="TableContents"/>
              <w:jc w:val="center"/>
              <w:rPr>
                <w:sz w:val="24"/>
                <w:szCs w:val="24"/>
              </w:rPr>
            </w:pPr>
            <w:r>
              <w:rPr>
                <w:sz w:val="24"/>
                <w:szCs w:val="24"/>
              </w:rPr>
              <w:t>2008</w:t>
            </w:r>
          </w:p>
        </w:tc>
      </w:tr>
      <w:tr w:rsidR="00E53223" w14:paraId="27856FE4" w14:textId="77777777">
        <w:tc>
          <w:tcPr>
            <w:tcW w:w="1491" w:type="dxa"/>
            <w:vMerge w:val="restart"/>
            <w:tcBorders>
              <w:bottom w:val="none" w:sz="1" w:space="0" w:color="000000"/>
            </w:tcBorders>
            <w:shd w:val="clear" w:color="auto" w:fill="auto"/>
          </w:tcPr>
          <w:p w14:paraId="58932AFD" w14:textId="77777777" w:rsidR="00E53223" w:rsidRDefault="00E53223">
            <w:pPr>
              <w:pStyle w:val="TableContents"/>
              <w:jc w:val="center"/>
              <w:rPr>
                <w:sz w:val="24"/>
                <w:szCs w:val="24"/>
              </w:rPr>
            </w:pPr>
          </w:p>
        </w:tc>
        <w:tc>
          <w:tcPr>
            <w:tcW w:w="2637" w:type="dxa"/>
            <w:shd w:val="clear" w:color="auto" w:fill="auto"/>
          </w:tcPr>
          <w:p w14:paraId="20E5145D" w14:textId="77777777" w:rsidR="00E53223" w:rsidRDefault="00E53223">
            <w:pPr>
              <w:pStyle w:val="TableContents"/>
              <w:jc w:val="center"/>
              <w:rPr>
                <w:sz w:val="24"/>
                <w:szCs w:val="24"/>
              </w:rPr>
            </w:pPr>
            <w:proofErr w:type="spellStart"/>
            <w:r>
              <w:rPr>
                <w:sz w:val="24"/>
                <w:szCs w:val="24"/>
              </w:rPr>
              <w:t>Ivanovskaya</w:t>
            </w:r>
            <w:proofErr w:type="spellEnd"/>
            <w:r>
              <w:rPr>
                <w:sz w:val="24"/>
                <w:szCs w:val="24"/>
              </w:rPr>
              <w:t xml:space="preserve"> </w:t>
            </w:r>
            <w:proofErr w:type="spellStart"/>
            <w:r>
              <w:rPr>
                <w:sz w:val="24"/>
                <w:szCs w:val="24"/>
              </w:rPr>
              <w:t>subtidal</w:t>
            </w:r>
            <w:proofErr w:type="spellEnd"/>
            <w:r>
              <w:rPr>
                <w:sz w:val="24"/>
                <w:szCs w:val="24"/>
              </w:rPr>
              <w:t xml:space="preserve"> (IV)</w:t>
            </w:r>
          </w:p>
        </w:tc>
        <w:tc>
          <w:tcPr>
            <w:tcW w:w="1878" w:type="dxa"/>
            <w:shd w:val="clear" w:color="auto" w:fill="auto"/>
          </w:tcPr>
          <w:p w14:paraId="0F4AEF35" w14:textId="77777777" w:rsidR="00E53223" w:rsidRDefault="00E53223">
            <w:pPr>
              <w:pStyle w:val="TableContents"/>
              <w:jc w:val="center"/>
              <w:rPr>
                <w:sz w:val="24"/>
                <w:szCs w:val="24"/>
              </w:rPr>
            </w:pPr>
            <w:r>
              <w:rPr>
                <w:sz w:val="24"/>
                <w:szCs w:val="24"/>
              </w:rPr>
              <w:t>68.29, 38.71</w:t>
            </w:r>
          </w:p>
        </w:tc>
        <w:tc>
          <w:tcPr>
            <w:tcW w:w="1757" w:type="dxa"/>
            <w:shd w:val="clear" w:color="auto" w:fill="auto"/>
          </w:tcPr>
          <w:p w14:paraId="48C7794E" w14:textId="77777777" w:rsidR="00E53223" w:rsidRDefault="00E53223">
            <w:pPr>
              <w:pStyle w:val="TableContents"/>
              <w:jc w:val="center"/>
              <w:rPr>
                <w:sz w:val="24"/>
                <w:szCs w:val="24"/>
              </w:rPr>
            </w:pPr>
            <w:r>
              <w:rPr>
                <w:sz w:val="24"/>
                <w:szCs w:val="24"/>
              </w:rPr>
              <w:t>2008</w:t>
            </w:r>
          </w:p>
        </w:tc>
      </w:tr>
      <w:tr w:rsidR="00E53223" w14:paraId="29706CC1" w14:textId="77777777">
        <w:tc>
          <w:tcPr>
            <w:tcW w:w="1491" w:type="dxa"/>
            <w:vMerge w:val="restart"/>
            <w:tcBorders>
              <w:bottom w:val="none" w:sz="1" w:space="0" w:color="000000"/>
            </w:tcBorders>
            <w:shd w:val="clear" w:color="auto" w:fill="auto"/>
          </w:tcPr>
          <w:p w14:paraId="45224D67" w14:textId="77777777" w:rsidR="00E53223" w:rsidRDefault="00E53223">
            <w:pPr>
              <w:pStyle w:val="TableContents"/>
              <w:jc w:val="center"/>
              <w:rPr>
                <w:sz w:val="24"/>
                <w:szCs w:val="24"/>
              </w:rPr>
            </w:pPr>
          </w:p>
        </w:tc>
        <w:tc>
          <w:tcPr>
            <w:tcW w:w="2637" w:type="dxa"/>
            <w:tcBorders>
              <w:bottom w:val="none" w:sz="1" w:space="0" w:color="000000"/>
            </w:tcBorders>
            <w:shd w:val="clear" w:color="auto" w:fill="auto"/>
          </w:tcPr>
          <w:p w14:paraId="50003E83" w14:textId="77777777" w:rsidR="00E53223" w:rsidRDefault="00E53223">
            <w:pPr>
              <w:pStyle w:val="TableContents"/>
              <w:jc w:val="center"/>
              <w:rPr>
                <w:sz w:val="24"/>
                <w:szCs w:val="24"/>
              </w:rPr>
            </w:pPr>
            <w:proofErr w:type="spellStart"/>
            <w:r>
              <w:rPr>
                <w:sz w:val="24"/>
                <w:szCs w:val="24"/>
              </w:rPr>
              <w:t>Gremikha</w:t>
            </w:r>
            <w:proofErr w:type="spellEnd"/>
          </w:p>
        </w:tc>
        <w:tc>
          <w:tcPr>
            <w:tcW w:w="1878" w:type="dxa"/>
            <w:tcBorders>
              <w:bottom w:val="none" w:sz="1" w:space="0" w:color="000000"/>
            </w:tcBorders>
            <w:shd w:val="clear" w:color="auto" w:fill="auto"/>
          </w:tcPr>
          <w:p w14:paraId="346AF61E" w14:textId="77777777" w:rsidR="00E53223" w:rsidRDefault="00E53223">
            <w:pPr>
              <w:pStyle w:val="TableContents"/>
              <w:jc w:val="center"/>
              <w:rPr>
                <w:sz w:val="24"/>
                <w:szCs w:val="24"/>
              </w:rPr>
            </w:pPr>
            <w:r>
              <w:rPr>
                <w:sz w:val="24"/>
                <w:szCs w:val="24"/>
              </w:rPr>
              <w:t>68.03, 39.85</w:t>
            </w:r>
          </w:p>
        </w:tc>
        <w:tc>
          <w:tcPr>
            <w:tcW w:w="1757" w:type="dxa"/>
            <w:tcBorders>
              <w:bottom w:val="none" w:sz="1" w:space="0" w:color="000000"/>
            </w:tcBorders>
            <w:shd w:val="clear" w:color="auto" w:fill="auto"/>
          </w:tcPr>
          <w:p w14:paraId="06709E2A" w14:textId="77777777" w:rsidR="00E53223" w:rsidRDefault="00E53223">
            <w:pPr>
              <w:pStyle w:val="TableContents"/>
              <w:jc w:val="center"/>
              <w:rPr>
                <w:sz w:val="24"/>
                <w:szCs w:val="24"/>
              </w:rPr>
            </w:pPr>
            <w:r>
              <w:rPr>
                <w:sz w:val="24"/>
                <w:szCs w:val="24"/>
              </w:rPr>
              <w:t>2009</w:t>
            </w:r>
          </w:p>
        </w:tc>
      </w:tr>
    </w:tbl>
    <w:p w14:paraId="5908E421" w14:textId="77777777" w:rsidR="00E53223" w:rsidRDefault="00E53223">
      <w:pPr>
        <w:keepNext/>
        <w:jc w:val="both"/>
        <w:rPr>
          <w:sz w:val="24"/>
          <w:szCs w:val="24"/>
        </w:rPr>
      </w:pPr>
    </w:p>
    <w:p w14:paraId="4524B2C9" w14:textId="77777777" w:rsidR="00E53223" w:rsidRDefault="00E53223">
      <w:pPr>
        <w:pStyle w:val="Table"/>
        <w:jc w:val="center"/>
        <w:rPr>
          <w:sz w:val="24"/>
          <w:szCs w:val="24"/>
        </w:rPr>
      </w:pPr>
    </w:p>
    <w:p w14:paraId="2BEB98F8" w14:textId="77777777" w:rsidR="00E53223" w:rsidRDefault="00E53223">
      <w:pPr>
        <w:pStyle w:val="Table"/>
        <w:jc w:val="center"/>
        <w:rPr>
          <w:sz w:val="24"/>
          <w:szCs w:val="24"/>
          <w:lang w:val="en-US"/>
        </w:rPr>
      </w:pPr>
      <w:r>
        <w:rPr>
          <w:b/>
          <w:bCs/>
          <w:sz w:val="24"/>
          <w:szCs w:val="24"/>
          <w:lang w:val="en-US"/>
        </w:rPr>
        <w:t>Table 2.</w:t>
      </w:r>
      <w:r>
        <w:rPr>
          <w:sz w:val="24"/>
          <w:szCs w:val="24"/>
          <w:lang w:val="en-US"/>
        </w:rPr>
        <w:t xml:space="preserve"> Spatial distribution of </w:t>
      </w:r>
      <w:proofErr w:type="spellStart"/>
      <w:r>
        <w:rPr>
          <w:i/>
          <w:iCs/>
          <w:sz w:val="24"/>
          <w:szCs w:val="24"/>
          <w:lang w:val="en-US"/>
        </w:rPr>
        <w:t>Macoma</w:t>
      </w:r>
      <w:proofErr w:type="spellEnd"/>
      <w:r>
        <w:rPr>
          <w:i/>
          <w:iCs/>
          <w:sz w:val="24"/>
          <w:szCs w:val="24"/>
          <w:lang w:val="en-US"/>
        </w:rPr>
        <w:t xml:space="preserve"> </w:t>
      </w:r>
      <w:proofErr w:type="spellStart"/>
      <w:r>
        <w:rPr>
          <w:i/>
          <w:iCs/>
          <w:sz w:val="24"/>
          <w:szCs w:val="24"/>
          <w:lang w:val="en-US"/>
        </w:rPr>
        <w:t>balthica</w:t>
      </w:r>
      <w:proofErr w:type="spellEnd"/>
      <w:r>
        <w:rPr>
          <w:sz w:val="24"/>
          <w:szCs w:val="24"/>
          <w:lang w:val="en-US"/>
        </w:rPr>
        <w:t xml:space="preserve"> of different ages </w:t>
      </w:r>
    </w:p>
    <w:p w14:paraId="085834AB" w14:textId="77777777" w:rsidR="00E53223" w:rsidRDefault="00E53223">
      <w:pPr>
        <w:pStyle w:val="Table"/>
        <w:jc w:val="center"/>
        <w:rPr>
          <w:sz w:val="24"/>
          <w:szCs w:val="24"/>
          <w:lang w:val="en-US"/>
        </w:rPr>
      </w:pPr>
      <w:proofErr w:type="gramStart"/>
      <w:r>
        <w:rPr>
          <w:sz w:val="24"/>
          <w:szCs w:val="24"/>
          <w:lang w:val="en-US"/>
        </w:rPr>
        <w:t>in</w:t>
      </w:r>
      <w:proofErr w:type="gramEnd"/>
      <w:r>
        <w:rPr>
          <w:sz w:val="24"/>
          <w:szCs w:val="24"/>
          <w:lang w:val="en-US"/>
        </w:rPr>
        <w:t xml:space="preserve"> Pala bay (Kola bay, Barents sea). Results of </w:t>
      </w:r>
      <w:proofErr w:type="spellStart"/>
      <w:r>
        <w:rPr>
          <w:sz w:val="24"/>
          <w:szCs w:val="24"/>
          <w:lang w:val="en-US"/>
        </w:rPr>
        <w:t>analisys</w:t>
      </w:r>
      <w:proofErr w:type="spellEnd"/>
      <w:r>
        <w:rPr>
          <w:sz w:val="24"/>
          <w:szCs w:val="24"/>
          <w:lang w:val="en-US"/>
        </w:rPr>
        <w:t xml:space="preserve"> Moran's I spatial </w:t>
      </w:r>
    </w:p>
    <w:p w14:paraId="3AE93E0B" w14:textId="77777777" w:rsidR="00E53223" w:rsidRDefault="00E53223">
      <w:pPr>
        <w:pStyle w:val="Table"/>
        <w:jc w:val="center"/>
        <w:rPr>
          <w:sz w:val="24"/>
          <w:szCs w:val="24"/>
          <w:lang w:val="en-US"/>
        </w:rPr>
      </w:pPr>
      <w:proofErr w:type="spellStart"/>
      <w:proofErr w:type="gramStart"/>
      <w:r>
        <w:rPr>
          <w:sz w:val="24"/>
          <w:szCs w:val="24"/>
          <w:lang w:val="en-US"/>
        </w:rPr>
        <w:t>correlograms</w:t>
      </w:r>
      <w:proofErr w:type="spellEnd"/>
      <w:proofErr w:type="gramEnd"/>
      <w:r>
        <w:rPr>
          <w:sz w:val="24"/>
          <w:szCs w:val="24"/>
          <w:lang w:val="en-US"/>
        </w:rPr>
        <w:t xml:space="preserve"> and gradient </w:t>
      </w:r>
      <w:proofErr w:type="spellStart"/>
      <w:r>
        <w:rPr>
          <w:sz w:val="24"/>
          <w:szCs w:val="24"/>
          <w:lang w:val="en-US"/>
        </w:rPr>
        <w:t>analisys</w:t>
      </w:r>
      <w:proofErr w:type="spellEnd"/>
      <w:r>
        <w:rPr>
          <w:sz w:val="24"/>
          <w:szCs w:val="24"/>
          <w:lang w:val="en-US"/>
        </w:rPr>
        <w:t xml:space="preserve"> with Kendall correlation.</w:t>
      </w:r>
    </w:p>
    <w:tbl>
      <w:tblPr>
        <w:tblW w:w="0" w:type="auto"/>
        <w:tblInd w:w="25" w:type="dxa"/>
        <w:tblLayout w:type="fixed"/>
        <w:tblCellMar>
          <w:top w:w="55" w:type="dxa"/>
          <w:left w:w="55" w:type="dxa"/>
          <w:bottom w:w="55" w:type="dxa"/>
          <w:right w:w="55" w:type="dxa"/>
        </w:tblCellMar>
        <w:tblLook w:val="0000" w:firstRow="0" w:lastRow="0" w:firstColumn="0" w:lastColumn="0" w:noHBand="0" w:noVBand="0"/>
      </w:tblPr>
      <w:tblGrid>
        <w:gridCol w:w="606"/>
        <w:gridCol w:w="2799"/>
        <w:gridCol w:w="1290"/>
        <w:gridCol w:w="1740"/>
        <w:gridCol w:w="1275"/>
        <w:gridCol w:w="1830"/>
      </w:tblGrid>
      <w:tr w:rsidR="00E53223" w14:paraId="2171439B" w14:textId="77777777">
        <w:trPr>
          <w:trHeight w:val="242"/>
        </w:trPr>
        <w:tc>
          <w:tcPr>
            <w:tcW w:w="606" w:type="dxa"/>
            <w:tcBorders>
              <w:top w:val="none" w:sz="1" w:space="0" w:color="000000"/>
            </w:tcBorders>
            <w:shd w:val="clear" w:color="auto" w:fill="auto"/>
            <w:vAlign w:val="center"/>
          </w:tcPr>
          <w:p w14:paraId="20FDEF22" w14:textId="77777777" w:rsidR="00E53223" w:rsidRDefault="00E53223">
            <w:pPr>
              <w:autoSpaceDE w:val="0"/>
              <w:jc w:val="center"/>
              <w:rPr>
                <w:sz w:val="24"/>
                <w:szCs w:val="24"/>
              </w:rPr>
            </w:pPr>
            <w:r>
              <w:rPr>
                <w:sz w:val="24"/>
                <w:szCs w:val="24"/>
                <w:lang w:val="en-US"/>
              </w:rPr>
              <w:t xml:space="preserve"> </w:t>
            </w:r>
            <w:proofErr w:type="spellStart"/>
            <w:r>
              <w:rPr>
                <w:sz w:val="24"/>
                <w:szCs w:val="24"/>
              </w:rPr>
              <w:t>age</w:t>
            </w:r>
            <w:proofErr w:type="spellEnd"/>
          </w:p>
        </w:tc>
        <w:tc>
          <w:tcPr>
            <w:tcW w:w="2799" w:type="dxa"/>
            <w:tcBorders>
              <w:top w:val="none" w:sz="1" w:space="0" w:color="000000"/>
            </w:tcBorders>
            <w:shd w:val="clear" w:color="auto" w:fill="auto"/>
            <w:vAlign w:val="center"/>
          </w:tcPr>
          <w:p w14:paraId="48CBBB99" w14:textId="77777777" w:rsidR="00E53223" w:rsidRDefault="00E53223">
            <w:pPr>
              <w:autoSpaceDE w:val="0"/>
              <w:jc w:val="center"/>
              <w:rPr>
                <w:sz w:val="24"/>
                <w:szCs w:val="24"/>
              </w:rPr>
            </w:pPr>
            <w:proofErr w:type="spellStart"/>
            <w:r>
              <w:rPr>
                <w:sz w:val="24"/>
                <w:szCs w:val="24"/>
              </w:rPr>
              <w:t>spatial</w:t>
            </w:r>
            <w:proofErr w:type="spellEnd"/>
            <w:r>
              <w:rPr>
                <w:sz w:val="24"/>
                <w:szCs w:val="24"/>
              </w:rPr>
              <w:t xml:space="preserve"> </w:t>
            </w:r>
            <w:proofErr w:type="spellStart"/>
            <w:r>
              <w:rPr>
                <w:sz w:val="24"/>
                <w:szCs w:val="24"/>
              </w:rPr>
              <w:t>distribution</w:t>
            </w:r>
            <w:proofErr w:type="spellEnd"/>
          </w:p>
        </w:tc>
        <w:tc>
          <w:tcPr>
            <w:tcW w:w="3030" w:type="dxa"/>
            <w:gridSpan w:val="2"/>
            <w:tcBorders>
              <w:top w:val="none" w:sz="1" w:space="0" w:color="000000"/>
            </w:tcBorders>
            <w:shd w:val="clear" w:color="auto" w:fill="auto"/>
            <w:vAlign w:val="center"/>
          </w:tcPr>
          <w:p w14:paraId="4AE8CB07" w14:textId="77777777" w:rsidR="00E53223" w:rsidRDefault="00E53223">
            <w:pPr>
              <w:autoSpaceDE w:val="0"/>
              <w:jc w:val="center"/>
              <w:rPr>
                <w:sz w:val="24"/>
                <w:szCs w:val="24"/>
              </w:rPr>
            </w:pPr>
            <w:proofErr w:type="spellStart"/>
            <w:r>
              <w:rPr>
                <w:sz w:val="24"/>
                <w:szCs w:val="24"/>
              </w:rPr>
              <w:t>horizontal</w:t>
            </w:r>
            <w:proofErr w:type="spellEnd"/>
            <w:r>
              <w:rPr>
                <w:sz w:val="24"/>
                <w:szCs w:val="24"/>
              </w:rPr>
              <w:t xml:space="preserve"> </w:t>
            </w:r>
            <w:proofErr w:type="spellStart"/>
            <w:r>
              <w:rPr>
                <w:sz w:val="24"/>
                <w:szCs w:val="24"/>
              </w:rPr>
              <w:t>gradient</w:t>
            </w:r>
            <w:proofErr w:type="spellEnd"/>
          </w:p>
        </w:tc>
        <w:tc>
          <w:tcPr>
            <w:tcW w:w="3105" w:type="dxa"/>
            <w:gridSpan w:val="2"/>
            <w:tcBorders>
              <w:top w:val="none" w:sz="1" w:space="0" w:color="000000"/>
            </w:tcBorders>
            <w:shd w:val="clear" w:color="auto" w:fill="auto"/>
            <w:vAlign w:val="center"/>
          </w:tcPr>
          <w:p w14:paraId="5FC19B57" w14:textId="77777777" w:rsidR="00E53223" w:rsidRDefault="00E53223">
            <w:pPr>
              <w:autoSpaceDE w:val="0"/>
              <w:jc w:val="center"/>
              <w:rPr>
                <w:sz w:val="24"/>
                <w:szCs w:val="24"/>
              </w:rPr>
            </w:pPr>
            <w:proofErr w:type="spellStart"/>
            <w:r>
              <w:rPr>
                <w:sz w:val="24"/>
                <w:szCs w:val="24"/>
              </w:rPr>
              <w:t>vertical</w:t>
            </w:r>
            <w:proofErr w:type="spellEnd"/>
            <w:r>
              <w:rPr>
                <w:sz w:val="24"/>
                <w:szCs w:val="24"/>
              </w:rPr>
              <w:t xml:space="preserve"> </w:t>
            </w:r>
            <w:proofErr w:type="spellStart"/>
            <w:r>
              <w:rPr>
                <w:sz w:val="24"/>
                <w:szCs w:val="24"/>
              </w:rPr>
              <w:t>gradient</w:t>
            </w:r>
            <w:proofErr w:type="spellEnd"/>
          </w:p>
        </w:tc>
      </w:tr>
      <w:tr w:rsidR="00E53223" w14:paraId="26D02E4D" w14:textId="77777777">
        <w:trPr>
          <w:trHeight w:val="283"/>
        </w:trPr>
        <w:tc>
          <w:tcPr>
            <w:tcW w:w="606" w:type="dxa"/>
            <w:tcBorders>
              <w:bottom w:val="none" w:sz="1" w:space="0" w:color="000000"/>
            </w:tcBorders>
            <w:shd w:val="clear" w:color="auto" w:fill="auto"/>
            <w:vAlign w:val="bottom"/>
          </w:tcPr>
          <w:p w14:paraId="113B5379" w14:textId="77777777" w:rsidR="00E53223" w:rsidRDefault="00E53223">
            <w:pPr>
              <w:autoSpaceDE w:val="0"/>
              <w:snapToGrid w:val="0"/>
              <w:jc w:val="center"/>
              <w:rPr>
                <w:sz w:val="24"/>
                <w:szCs w:val="24"/>
              </w:rPr>
            </w:pPr>
          </w:p>
        </w:tc>
        <w:tc>
          <w:tcPr>
            <w:tcW w:w="2799" w:type="dxa"/>
            <w:tcBorders>
              <w:bottom w:val="none" w:sz="1" w:space="0" w:color="000000"/>
            </w:tcBorders>
            <w:shd w:val="clear" w:color="auto" w:fill="auto"/>
            <w:vAlign w:val="bottom"/>
          </w:tcPr>
          <w:p w14:paraId="2BFE0B58" w14:textId="77777777" w:rsidR="00E53223" w:rsidRDefault="00E53223">
            <w:pPr>
              <w:autoSpaceDE w:val="0"/>
              <w:snapToGrid w:val="0"/>
              <w:rPr>
                <w:sz w:val="24"/>
                <w:szCs w:val="24"/>
              </w:rPr>
            </w:pPr>
          </w:p>
        </w:tc>
        <w:tc>
          <w:tcPr>
            <w:tcW w:w="1290" w:type="dxa"/>
            <w:tcBorders>
              <w:top w:val="none" w:sz="1" w:space="0" w:color="000000"/>
              <w:bottom w:val="none" w:sz="1" w:space="0" w:color="000000"/>
            </w:tcBorders>
            <w:shd w:val="clear" w:color="auto" w:fill="auto"/>
            <w:vAlign w:val="bottom"/>
          </w:tcPr>
          <w:p w14:paraId="4C060643" w14:textId="77777777" w:rsidR="00E53223" w:rsidRDefault="00E53223">
            <w:pPr>
              <w:autoSpaceDE w:val="0"/>
              <w:jc w:val="center"/>
              <w:rPr>
                <w:sz w:val="24"/>
                <w:szCs w:val="24"/>
              </w:rPr>
            </w:pPr>
            <w:proofErr w:type="spellStart"/>
            <w:r>
              <w:rPr>
                <w:sz w:val="24"/>
                <w:szCs w:val="24"/>
              </w:rPr>
              <w:t>Kendall</w:t>
            </w:r>
            <w:proofErr w:type="spellEnd"/>
            <w:r>
              <w:rPr>
                <w:sz w:val="24"/>
                <w:szCs w:val="24"/>
              </w:rPr>
              <w:t xml:space="preserve"> τ</w:t>
            </w:r>
          </w:p>
        </w:tc>
        <w:tc>
          <w:tcPr>
            <w:tcW w:w="1740" w:type="dxa"/>
            <w:tcBorders>
              <w:top w:val="none" w:sz="1" w:space="0" w:color="000000"/>
              <w:bottom w:val="none" w:sz="1" w:space="0" w:color="000000"/>
            </w:tcBorders>
            <w:shd w:val="clear" w:color="auto" w:fill="auto"/>
            <w:vAlign w:val="bottom"/>
          </w:tcPr>
          <w:p w14:paraId="1E2B0345" w14:textId="77777777" w:rsidR="00E53223" w:rsidRDefault="00E53223">
            <w:pPr>
              <w:autoSpaceDE w:val="0"/>
              <w:jc w:val="center"/>
              <w:rPr>
                <w:sz w:val="24"/>
                <w:szCs w:val="24"/>
              </w:rPr>
            </w:pPr>
            <w:r>
              <w:rPr>
                <w:sz w:val="24"/>
                <w:szCs w:val="24"/>
              </w:rPr>
              <w:t xml:space="preserve"> p-</w:t>
            </w:r>
            <w:proofErr w:type="spellStart"/>
            <w:r>
              <w:rPr>
                <w:sz w:val="24"/>
                <w:szCs w:val="24"/>
              </w:rPr>
              <w:t>value</w:t>
            </w:r>
            <w:proofErr w:type="spellEnd"/>
            <w:r>
              <w:rPr>
                <w:sz w:val="24"/>
                <w:szCs w:val="24"/>
              </w:rPr>
              <w:t xml:space="preserve"> </w:t>
            </w:r>
          </w:p>
        </w:tc>
        <w:tc>
          <w:tcPr>
            <w:tcW w:w="1275" w:type="dxa"/>
            <w:tcBorders>
              <w:top w:val="none" w:sz="1" w:space="0" w:color="000000"/>
              <w:bottom w:val="none" w:sz="1" w:space="0" w:color="000000"/>
            </w:tcBorders>
            <w:shd w:val="clear" w:color="auto" w:fill="auto"/>
            <w:vAlign w:val="bottom"/>
          </w:tcPr>
          <w:p w14:paraId="73293A1E" w14:textId="77777777" w:rsidR="00E53223" w:rsidRDefault="00E53223">
            <w:pPr>
              <w:autoSpaceDE w:val="0"/>
              <w:jc w:val="center"/>
              <w:rPr>
                <w:sz w:val="24"/>
                <w:szCs w:val="24"/>
              </w:rPr>
            </w:pPr>
            <w:proofErr w:type="spellStart"/>
            <w:r>
              <w:rPr>
                <w:sz w:val="24"/>
                <w:szCs w:val="24"/>
              </w:rPr>
              <w:t>Kendall</w:t>
            </w:r>
            <w:proofErr w:type="spellEnd"/>
            <w:r>
              <w:rPr>
                <w:sz w:val="24"/>
                <w:szCs w:val="24"/>
              </w:rPr>
              <w:t xml:space="preserve"> τ</w:t>
            </w:r>
          </w:p>
        </w:tc>
        <w:tc>
          <w:tcPr>
            <w:tcW w:w="1830" w:type="dxa"/>
            <w:tcBorders>
              <w:top w:val="none" w:sz="1" w:space="0" w:color="000000"/>
              <w:bottom w:val="none" w:sz="1" w:space="0" w:color="000000"/>
            </w:tcBorders>
            <w:shd w:val="clear" w:color="auto" w:fill="auto"/>
            <w:vAlign w:val="bottom"/>
          </w:tcPr>
          <w:p w14:paraId="0FA778C1" w14:textId="77777777" w:rsidR="00E53223" w:rsidRDefault="00E53223">
            <w:pPr>
              <w:autoSpaceDE w:val="0"/>
              <w:jc w:val="center"/>
              <w:rPr>
                <w:sz w:val="24"/>
                <w:szCs w:val="24"/>
              </w:rPr>
            </w:pPr>
            <w:r>
              <w:rPr>
                <w:sz w:val="24"/>
                <w:szCs w:val="24"/>
              </w:rPr>
              <w:t xml:space="preserve"> p-</w:t>
            </w:r>
            <w:proofErr w:type="spellStart"/>
            <w:r>
              <w:rPr>
                <w:sz w:val="24"/>
                <w:szCs w:val="24"/>
              </w:rPr>
              <w:t>value</w:t>
            </w:r>
            <w:proofErr w:type="spellEnd"/>
            <w:r>
              <w:rPr>
                <w:sz w:val="24"/>
                <w:szCs w:val="24"/>
              </w:rPr>
              <w:t xml:space="preserve"> </w:t>
            </w:r>
          </w:p>
        </w:tc>
      </w:tr>
      <w:tr w:rsidR="00E53223" w14:paraId="69149353" w14:textId="77777777">
        <w:tblPrEx>
          <w:tblCellMar>
            <w:top w:w="0" w:type="dxa"/>
            <w:left w:w="30" w:type="dxa"/>
            <w:bottom w:w="0" w:type="dxa"/>
            <w:right w:w="30" w:type="dxa"/>
          </w:tblCellMar>
        </w:tblPrEx>
        <w:trPr>
          <w:trHeight w:val="242"/>
        </w:trPr>
        <w:tc>
          <w:tcPr>
            <w:tcW w:w="606" w:type="dxa"/>
            <w:shd w:val="clear" w:color="auto" w:fill="auto"/>
            <w:vAlign w:val="bottom"/>
          </w:tcPr>
          <w:p w14:paraId="1B8CFD91" w14:textId="77777777" w:rsidR="00E53223" w:rsidRDefault="00E53223">
            <w:pPr>
              <w:autoSpaceDE w:val="0"/>
              <w:jc w:val="center"/>
              <w:rPr>
                <w:sz w:val="24"/>
                <w:szCs w:val="24"/>
              </w:rPr>
            </w:pPr>
            <w:r>
              <w:rPr>
                <w:sz w:val="24"/>
                <w:szCs w:val="24"/>
              </w:rPr>
              <w:t xml:space="preserve">1+  </w:t>
            </w:r>
          </w:p>
        </w:tc>
        <w:tc>
          <w:tcPr>
            <w:tcW w:w="2799" w:type="dxa"/>
            <w:shd w:val="clear" w:color="auto" w:fill="auto"/>
            <w:vAlign w:val="bottom"/>
          </w:tcPr>
          <w:p w14:paraId="0AE862FE" w14:textId="77777777" w:rsidR="00E53223" w:rsidRDefault="00E53223">
            <w:pPr>
              <w:autoSpaceDE w:val="0"/>
              <w:rPr>
                <w:sz w:val="24"/>
                <w:szCs w:val="24"/>
              </w:rPr>
            </w:pPr>
            <w:proofErr w:type="spellStart"/>
            <w:r>
              <w:rPr>
                <w:sz w:val="24"/>
                <w:szCs w:val="24"/>
              </w:rPr>
              <w:t>random</w:t>
            </w:r>
            <w:proofErr w:type="spellEnd"/>
          </w:p>
        </w:tc>
        <w:tc>
          <w:tcPr>
            <w:tcW w:w="1290" w:type="dxa"/>
            <w:shd w:val="clear" w:color="auto" w:fill="auto"/>
            <w:vAlign w:val="bottom"/>
          </w:tcPr>
          <w:p w14:paraId="102A7069" w14:textId="77777777" w:rsidR="00E53223" w:rsidRDefault="00E53223">
            <w:pPr>
              <w:autoSpaceDE w:val="0"/>
              <w:jc w:val="center"/>
              <w:rPr>
                <w:sz w:val="24"/>
                <w:szCs w:val="24"/>
              </w:rPr>
            </w:pPr>
            <w:r>
              <w:rPr>
                <w:sz w:val="24"/>
                <w:szCs w:val="24"/>
              </w:rPr>
              <w:t xml:space="preserve"> 0.2</w:t>
            </w:r>
          </w:p>
        </w:tc>
        <w:tc>
          <w:tcPr>
            <w:tcW w:w="1740" w:type="dxa"/>
            <w:shd w:val="clear" w:color="auto" w:fill="auto"/>
            <w:vAlign w:val="bottom"/>
          </w:tcPr>
          <w:p w14:paraId="47272038" w14:textId="77777777" w:rsidR="00E53223" w:rsidRDefault="00E53223">
            <w:pPr>
              <w:autoSpaceDE w:val="0"/>
              <w:jc w:val="center"/>
              <w:rPr>
                <w:sz w:val="24"/>
                <w:szCs w:val="24"/>
              </w:rPr>
            </w:pPr>
            <w:r>
              <w:rPr>
                <w:sz w:val="24"/>
                <w:szCs w:val="24"/>
              </w:rPr>
              <w:t xml:space="preserve">0.17         </w:t>
            </w:r>
          </w:p>
        </w:tc>
        <w:tc>
          <w:tcPr>
            <w:tcW w:w="1275" w:type="dxa"/>
            <w:shd w:val="clear" w:color="auto" w:fill="auto"/>
            <w:vAlign w:val="bottom"/>
          </w:tcPr>
          <w:p w14:paraId="430BE766" w14:textId="77777777" w:rsidR="00E53223" w:rsidRDefault="00E53223">
            <w:pPr>
              <w:autoSpaceDE w:val="0"/>
              <w:jc w:val="center"/>
              <w:rPr>
                <w:sz w:val="24"/>
                <w:szCs w:val="24"/>
              </w:rPr>
            </w:pPr>
            <w:r>
              <w:rPr>
                <w:sz w:val="24"/>
                <w:szCs w:val="24"/>
              </w:rPr>
              <w:t>0.02</w:t>
            </w:r>
          </w:p>
        </w:tc>
        <w:tc>
          <w:tcPr>
            <w:tcW w:w="1830" w:type="dxa"/>
            <w:shd w:val="clear" w:color="auto" w:fill="auto"/>
            <w:vAlign w:val="bottom"/>
          </w:tcPr>
          <w:p w14:paraId="3AB912D7" w14:textId="77777777" w:rsidR="00E53223" w:rsidRDefault="00E53223">
            <w:pPr>
              <w:autoSpaceDE w:val="0"/>
              <w:jc w:val="center"/>
              <w:rPr>
                <w:sz w:val="24"/>
                <w:szCs w:val="24"/>
              </w:rPr>
            </w:pPr>
            <w:r>
              <w:rPr>
                <w:sz w:val="24"/>
                <w:szCs w:val="24"/>
              </w:rPr>
              <w:t>0.9</w:t>
            </w:r>
          </w:p>
        </w:tc>
      </w:tr>
      <w:tr w:rsidR="00E53223" w14:paraId="57B5F819" w14:textId="77777777">
        <w:tblPrEx>
          <w:tblCellMar>
            <w:top w:w="0" w:type="dxa"/>
            <w:left w:w="30" w:type="dxa"/>
            <w:bottom w:w="0" w:type="dxa"/>
            <w:right w:w="30" w:type="dxa"/>
          </w:tblCellMar>
        </w:tblPrEx>
        <w:trPr>
          <w:trHeight w:val="242"/>
        </w:trPr>
        <w:tc>
          <w:tcPr>
            <w:tcW w:w="606" w:type="dxa"/>
            <w:shd w:val="clear" w:color="auto" w:fill="auto"/>
            <w:vAlign w:val="bottom"/>
          </w:tcPr>
          <w:p w14:paraId="5564D375" w14:textId="77777777" w:rsidR="00E53223" w:rsidRDefault="00E53223">
            <w:pPr>
              <w:autoSpaceDE w:val="0"/>
              <w:jc w:val="center"/>
              <w:rPr>
                <w:sz w:val="24"/>
                <w:szCs w:val="24"/>
              </w:rPr>
            </w:pPr>
            <w:r>
              <w:rPr>
                <w:sz w:val="24"/>
                <w:szCs w:val="24"/>
              </w:rPr>
              <w:t xml:space="preserve">2+  </w:t>
            </w:r>
          </w:p>
        </w:tc>
        <w:tc>
          <w:tcPr>
            <w:tcW w:w="2799" w:type="dxa"/>
            <w:shd w:val="clear" w:color="auto" w:fill="auto"/>
            <w:vAlign w:val="bottom"/>
          </w:tcPr>
          <w:p w14:paraId="18111675" w14:textId="77777777" w:rsidR="00E53223" w:rsidRDefault="00E53223">
            <w:pPr>
              <w:autoSpaceDE w:val="0"/>
              <w:rPr>
                <w:sz w:val="24"/>
                <w:szCs w:val="24"/>
              </w:rPr>
            </w:pPr>
            <w:proofErr w:type="spellStart"/>
            <w:r>
              <w:rPr>
                <w:sz w:val="24"/>
                <w:szCs w:val="24"/>
              </w:rPr>
              <w:t>gradient</w:t>
            </w:r>
            <w:proofErr w:type="spellEnd"/>
          </w:p>
        </w:tc>
        <w:tc>
          <w:tcPr>
            <w:tcW w:w="1290" w:type="dxa"/>
            <w:shd w:val="clear" w:color="auto" w:fill="auto"/>
            <w:vAlign w:val="bottom"/>
          </w:tcPr>
          <w:p w14:paraId="62975002" w14:textId="77777777" w:rsidR="00E53223" w:rsidRDefault="00E53223">
            <w:pPr>
              <w:autoSpaceDE w:val="0"/>
              <w:jc w:val="center"/>
              <w:rPr>
                <w:sz w:val="24"/>
                <w:szCs w:val="24"/>
              </w:rPr>
            </w:pPr>
            <w:r>
              <w:rPr>
                <w:sz w:val="24"/>
                <w:szCs w:val="24"/>
              </w:rPr>
              <w:t xml:space="preserve"> 0.45</w:t>
            </w:r>
          </w:p>
        </w:tc>
        <w:tc>
          <w:tcPr>
            <w:tcW w:w="1740" w:type="dxa"/>
            <w:shd w:val="clear" w:color="auto" w:fill="auto"/>
            <w:vAlign w:val="bottom"/>
          </w:tcPr>
          <w:p w14:paraId="61E53DD5" w14:textId="77777777" w:rsidR="00E53223" w:rsidRDefault="00E53223">
            <w:pPr>
              <w:autoSpaceDE w:val="0"/>
              <w:jc w:val="center"/>
              <w:rPr>
                <w:sz w:val="24"/>
                <w:szCs w:val="24"/>
              </w:rPr>
            </w:pPr>
            <w:r>
              <w:rPr>
                <w:sz w:val="24"/>
                <w:szCs w:val="24"/>
              </w:rPr>
              <w:t xml:space="preserve">0.0003 </w:t>
            </w:r>
            <w:r>
              <w:rPr>
                <w:sz w:val="24"/>
                <w:szCs w:val="24"/>
                <w:vertAlign w:val="superscript"/>
              </w:rPr>
              <w:t>***</w:t>
            </w:r>
          </w:p>
        </w:tc>
        <w:tc>
          <w:tcPr>
            <w:tcW w:w="1275" w:type="dxa"/>
            <w:shd w:val="clear" w:color="auto" w:fill="auto"/>
            <w:vAlign w:val="bottom"/>
          </w:tcPr>
          <w:p w14:paraId="3281FDCE" w14:textId="77777777" w:rsidR="00E53223" w:rsidRDefault="00E53223">
            <w:pPr>
              <w:autoSpaceDE w:val="0"/>
              <w:jc w:val="center"/>
              <w:rPr>
                <w:sz w:val="24"/>
                <w:szCs w:val="24"/>
              </w:rPr>
            </w:pPr>
            <w:r>
              <w:rPr>
                <w:sz w:val="24"/>
                <w:szCs w:val="24"/>
              </w:rPr>
              <w:t>0.2</w:t>
            </w:r>
          </w:p>
        </w:tc>
        <w:tc>
          <w:tcPr>
            <w:tcW w:w="1830" w:type="dxa"/>
            <w:shd w:val="clear" w:color="auto" w:fill="auto"/>
            <w:vAlign w:val="bottom"/>
          </w:tcPr>
          <w:p w14:paraId="3FF2911E" w14:textId="77777777" w:rsidR="00E53223" w:rsidRDefault="00E53223">
            <w:pPr>
              <w:autoSpaceDE w:val="0"/>
              <w:jc w:val="center"/>
              <w:rPr>
                <w:sz w:val="24"/>
                <w:szCs w:val="24"/>
              </w:rPr>
            </w:pPr>
            <w:r>
              <w:rPr>
                <w:sz w:val="24"/>
                <w:szCs w:val="24"/>
              </w:rPr>
              <w:t xml:space="preserve">0.07 </w:t>
            </w:r>
            <w:r>
              <w:rPr>
                <w:sz w:val="24"/>
                <w:szCs w:val="24"/>
                <w:vertAlign w:val="superscript"/>
              </w:rPr>
              <w:t>*</w:t>
            </w:r>
          </w:p>
        </w:tc>
      </w:tr>
      <w:tr w:rsidR="00E53223" w14:paraId="612CB40E" w14:textId="77777777">
        <w:tblPrEx>
          <w:tblCellMar>
            <w:top w:w="0" w:type="dxa"/>
            <w:left w:w="30" w:type="dxa"/>
            <w:bottom w:w="0" w:type="dxa"/>
            <w:right w:w="30" w:type="dxa"/>
          </w:tblCellMar>
        </w:tblPrEx>
        <w:trPr>
          <w:trHeight w:val="242"/>
        </w:trPr>
        <w:tc>
          <w:tcPr>
            <w:tcW w:w="606" w:type="dxa"/>
            <w:shd w:val="clear" w:color="auto" w:fill="auto"/>
            <w:vAlign w:val="bottom"/>
          </w:tcPr>
          <w:p w14:paraId="7AFBCCDE" w14:textId="77777777" w:rsidR="00E53223" w:rsidRDefault="00E53223">
            <w:pPr>
              <w:autoSpaceDE w:val="0"/>
              <w:jc w:val="center"/>
              <w:rPr>
                <w:sz w:val="24"/>
                <w:szCs w:val="24"/>
              </w:rPr>
            </w:pPr>
            <w:r>
              <w:rPr>
                <w:sz w:val="24"/>
                <w:szCs w:val="24"/>
              </w:rPr>
              <w:t xml:space="preserve">3+  </w:t>
            </w:r>
          </w:p>
        </w:tc>
        <w:tc>
          <w:tcPr>
            <w:tcW w:w="2799" w:type="dxa"/>
            <w:shd w:val="clear" w:color="auto" w:fill="auto"/>
            <w:vAlign w:val="bottom"/>
          </w:tcPr>
          <w:p w14:paraId="28EF4F2B" w14:textId="77777777" w:rsidR="00E53223" w:rsidRDefault="00E53223">
            <w:pPr>
              <w:autoSpaceDE w:val="0"/>
              <w:rPr>
                <w:sz w:val="24"/>
                <w:szCs w:val="24"/>
              </w:rPr>
            </w:pPr>
            <w:proofErr w:type="spellStart"/>
            <w:r>
              <w:rPr>
                <w:sz w:val="24"/>
                <w:szCs w:val="24"/>
              </w:rPr>
              <w:t>gradient</w:t>
            </w:r>
            <w:proofErr w:type="spellEnd"/>
          </w:p>
        </w:tc>
        <w:tc>
          <w:tcPr>
            <w:tcW w:w="1290" w:type="dxa"/>
            <w:shd w:val="clear" w:color="auto" w:fill="auto"/>
            <w:vAlign w:val="bottom"/>
          </w:tcPr>
          <w:p w14:paraId="7FBCFB76" w14:textId="77777777" w:rsidR="00E53223" w:rsidRDefault="00E53223">
            <w:pPr>
              <w:autoSpaceDE w:val="0"/>
              <w:jc w:val="center"/>
              <w:rPr>
                <w:sz w:val="24"/>
                <w:szCs w:val="24"/>
              </w:rPr>
            </w:pPr>
            <w:r>
              <w:rPr>
                <w:sz w:val="24"/>
                <w:szCs w:val="24"/>
              </w:rPr>
              <w:t>0.5</w:t>
            </w:r>
          </w:p>
        </w:tc>
        <w:tc>
          <w:tcPr>
            <w:tcW w:w="1740" w:type="dxa"/>
            <w:shd w:val="clear" w:color="auto" w:fill="auto"/>
            <w:vAlign w:val="bottom"/>
          </w:tcPr>
          <w:p w14:paraId="1007CBB7" w14:textId="77777777" w:rsidR="00E53223" w:rsidRDefault="00E53223">
            <w:pPr>
              <w:autoSpaceDE w:val="0"/>
              <w:jc w:val="center"/>
              <w:rPr>
                <w:sz w:val="24"/>
                <w:szCs w:val="24"/>
              </w:rPr>
            </w:pPr>
            <w:r>
              <w:rPr>
                <w:sz w:val="24"/>
                <w:szCs w:val="24"/>
              </w:rPr>
              <w:t xml:space="preserve">&lt; 0.0001   </w:t>
            </w:r>
            <w:r>
              <w:rPr>
                <w:sz w:val="24"/>
                <w:szCs w:val="24"/>
                <w:vertAlign w:val="superscript"/>
              </w:rPr>
              <w:t>***</w:t>
            </w:r>
            <w:r>
              <w:rPr>
                <w:sz w:val="24"/>
                <w:szCs w:val="24"/>
              </w:rPr>
              <w:t xml:space="preserve"> </w:t>
            </w:r>
          </w:p>
        </w:tc>
        <w:tc>
          <w:tcPr>
            <w:tcW w:w="1275" w:type="dxa"/>
            <w:shd w:val="clear" w:color="auto" w:fill="auto"/>
            <w:vAlign w:val="bottom"/>
          </w:tcPr>
          <w:p w14:paraId="161EEA0C" w14:textId="77777777" w:rsidR="00E53223" w:rsidRDefault="00E53223">
            <w:pPr>
              <w:autoSpaceDE w:val="0"/>
              <w:jc w:val="center"/>
              <w:rPr>
                <w:sz w:val="24"/>
                <w:szCs w:val="24"/>
              </w:rPr>
            </w:pPr>
            <w:r>
              <w:rPr>
                <w:sz w:val="24"/>
                <w:szCs w:val="24"/>
              </w:rPr>
              <w:t>0.3</w:t>
            </w:r>
          </w:p>
        </w:tc>
        <w:tc>
          <w:tcPr>
            <w:tcW w:w="1830" w:type="dxa"/>
            <w:shd w:val="clear" w:color="auto" w:fill="auto"/>
            <w:vAlign w:val="bottom"/>
          </w:tcPr>
          <w:p w14:paraId="3B059B89" w14:textId="77777777" w:rsidR="00E53223" w:rsidRDefault="00E53223">
            <w:pPr>
              <w:autoSpaceDE w:val="0"/>
              <w:jc w:val="center"/>
              <w:rPr>
                <w:sz w:val="24"/>
                <w:szCs w:val="24"/>
              </w:rPr>
            </w:pPr>
            <w:r>
              <w:rPr>
                <w:sz w:val="24"/>
                <w:szCs w:val="24"/>
              </w:rPr>
              <w:t xml:space="preserve">0.002 </w:t>
            </w:r>
            <w:r>
              <w:rPr>
                <w:sz w:val="24"/>
                <w:szCs w:val="24"/>
                <w:vertAlign w:val="superscript"/>
              </w:rPr>
              <w:t>***</w:t>
            </w:r>
          </w:p>
        </w:tc>
      </w:tr>
      <w:tr w:rsidR="00E53223" w14:paraId="63EBE0AA" w14:textId="77777777">
        <w:tblPrEx>
          <w:tblCellMar>
            <w:top w:w="0" w:type="dxa"/>
            <w:left w:w="30" w:type="dxa"/>
            <w:bottom w:w="0" w:type="dxa"/>
            <w:right w:w="30" w:type="dxa"/>
          </w:tblCellMar>
        </w:tblPrEx>
        <w:trPr>
          <w:trHeight w:val="242"/>
        </w:trPr>
        <w:tc>
          <w:tcPr>
            <w:tcW w:w="606" w:type="dxa"/>
            <w:shd w:val="clear" w:color="auto" w:fill="auto"/>
            <w:vAlign w:val="bottom"/>
          </w:tcPr>
          <w:p w14:paraId="0B045C66" w14:textId="77777777" w:rsidR="00E53223" w:rsidRDefault="00E53223">
            <w:pPr>
              <w:autoSpaceDE w:val="0"/>
              <w:jc w:val="center"/>
              <w:rPr>
                <w:sz w:val="24"/>
                <w:szCs w:val="24"/>
              </w:rPr>
            </w:pPr>
            <w:r>
              <w:rPr>
                <w:sz w:val="24"/>
                <w:szCs w:val="24"/>
              </w:rPr>
              <w:t xml:space="preserve">4+  </w:t>
            </w:r>
          </w:p>
        </w:tc>
        <w:tc>
          <w:tcPr>
            <w:tcW w:w="2799" w:type="dxa"/>
            <w:shd w:val="clear" w:color="auto" w:fill="auto"/>
            <w:vAlign w:val="bottom"/>
          </w:tcPr>
          <w:p w14:paraId="41596A54" w14:textId="77777777" w:rsidR="00E53223" w:rsidRDefault="00E53223">
            <w:pPr>
              <w:autoSpaceDE w:val="0"/>
              <w:rPr>
                <w:sz w:val="24"/>
                <w:szCs w:val="24"/>
              </w:rPr>
            </w:pPr>
            <w:proofErr w:type="spellStart"/>
            <w:r>
              <w:rPr>
                <w:sz w:val="24"/>
                <w:szCs w:val="24"/>
              </w:rPr>
              <w:t>random</w:t>
            </w:r>
            <w:proofErr w:type="spellEnd"/>
          </w:p>
        </w:tc>
        <w:tc>
          <w:tcPr>
            <w:tcW w:w="1290" w:type="dxa"/>
            <w:shd w:val="clear" w:color="auto" w:fill="auto"/>
            <w:vAlign w:val="bottom"/>
          </w:tcPr>
          <w:p w14:paraId="1E50F7FA" w14:textId="77777777" w:rsidR="00E53223" w:rsidRDefault="00E53223">
            <w:pPr>
              <w:autoSpaceDE w:val="0"/>
              <w:jc w:val="center"/>
              <w:rPr>
                <w:sz w:val="24"/>
                <w:szCs w:val="24"/>
              </w:rPr>
            </w:pPr>
            <w:r>
              <w:rPr>
                <w:sz w:val="24"/>
                <w:szCs w:val="24"/>
              </w:rPr>
              <w:t xml:space="preserve"> 0.2</w:t>
            </w:r>
          </w:p>
        </w:tc>
        <w:tc>
          <w:tcPr>
            <w:tcW w:w="1740" w:type="dxa"/>
            <w:shd w:val="clear" w:color="auto" w:fill="auto"/>
            <w:vAlign w:val="bottom"/>
          </w:tcPr>
          <w:p w14:paraId="2345F508" w14:textId="77777777" w:rsidR="00E53223" w:rsidRDefault="00E53223">
            <w:pPr>
              <w:autoSpaceDE w:val="0"/>
              <w:jc w:val="center"/>
              <w:rPr>
                <w:sz w:val="24"/>
                <w:szCs w:val="24"/>
              </w:rPr>
            </w:pPr>
            <w:r>
              <w:rPr>
                <w:sz w:val="24"/>
                <w:szCs w:val="24"/>
              </w:rPr>
              <w:t xml:space="preserve">0.07      </w:t>
            </w:r>
            <w:r>
              <w:rPr>
                <w:sz w:val="24"/>
                <w:szCs w:val="24"/>
                <w:vertAlign w:val="superscript"/>
              </w:rPr>
              <w:t>*</w:t>
            </w:r>
          </w:p>
        </w:tc>
        <w:tc>
          <w:tcPr>
            <w:tcW w:w="1275" w:type="dxa"/>
            <w:shd w:val="clear" w:color="auto" w:fill="auto"/>
            <w:vAlign w:val="bottom"/>
          </w:tcPr>
          <w:p w14:paraId="4DD60B1F" w14:textId="77777777" w:rsidR="00E53223" w:rsidRDefault="00E53223">
            <w:pPr>
              <w:autoSpaceDE w:val="0"/>
              <w:jc w:val="center"/>
              <w:rPr>
                <w:sz w:val="24"/>
                <w:szCs w:val="24"/>
              </w:rPr>
            </w:pPr>
            <w:r>
              <w:rPr>
                <w:sz w:val="24"/>
                <w:szCs w:val="24"/>
              </w:rPr>
              <w:t>0.06</w:t>
            </w:r>
          </w:p>
        </w:tc>
        <w:tc>
          <w:tcPr>
            <w:tcW w:w="1830" w:type="dxa"/>
            <w:shd w:val="clear" w:color="auto" w:fill="auto"/>
            <w:vAlign w:val="bottom"/>
          </w:tcPr>
          <w:p w14:paraId="27758E96" w14:textId="77777777" w:rsidR="00E53223" w:rsidRDefault="00E53223">
            <w:pPr>
              <w:autoSpaceDE w:val="0"/>
              <w:jc w:val="center"/>
              <w:rPr>
                <w:sz w:val="24"/>
                <w:szCs w:val="24"/>
              </w:rPr>
            </w:pPr>
            <w:r>
              <w:rPr>
                <w:sz w:val="24"/>
                <w:szCs w:val="24"/>
              </w:rPr>
              <w:t>0.6</w:t>
            </w:r>
          </w:p>
        </w:tc>
      </w:tr>
      <w:tr w:rsidR="00E53223" w14:paraId="4E347E4C" w14:textId="77777777">
        <w:tblPrEx>
          <w:tblCellMar>
            <w:top w:w="0" w:type="dxa"/>
            <w:left w:w="30" w:type="dxa"/>
            <w:bottom w:w="0" w:type="dxa"/>
            <w:right w:w="30" w:type="dxa"/>
          </w:tblCellMar>
        </w:tblPrEx>
        <w:trPr>
          <w:trHeight w:val="242"/>
        </w:trPr>
        <w:tc>
          <w:tcPr>
            <w:tcW w:w="606" w:type="dxa"/>
            <w:shd w:val="clear" w:color="auto" w:fill="auto"/>
            <w:vAlign w:val="bottom"/>
          </w:tcPr>
          <w:p w14:paraId="6B16C13B" w14:textId="77777777" w:rsidR="00E53223" w:rsidRDefault="00E53223">
            <w:pPr>
              <w:autoSpaceDE w:val="0"/>
              <w:jc w:val="center"/>
              <w:rPr>
                <w:sz w:val="24"/>
                <w:szCs w:val="24"/>
              </w:rPr>
            </w:pPr>
            <w:r>
              <w:rPr>
                <w:sz w:val="24"/>
                <w:szCs w:val="24"/>
              </w:rPr>
              <w:t xml:space="preserve">5+  </w:t>
            </w:r>
          </w:p>
        </w:tc>
        <w:tc>
          <w:tcPr>
            <w:tcW w:w="2799" w:type="dxa"/>
            <w:shd w:val="clear" w:color="auto" w:fill="auto"/>
            <w:vAlign w:val="bottom"/>
          </w:tcPr>
          <w:p w14:paraId="62FFEEB7" w14:textId="77777777" w:rsidR="00E53223" w:rsidRDefault="00E53223">
            <w:pPr>
              <w:autoSpaceDE w:val="0"/>
              <w:rPr>
                <w:sz w:val="24"/>
                <w:szCs w:val="24"/>
              </w:rPr>
            </w:pPr>
            <w:proofErr w:type="spellStart"/>
            <w:r>
              <w:rPr>
                <w:sz w:val="24"/>
                <w:szCs w:val="24"/>
              </w:rPr>
              <w:t>gradient</w:t>
            </w:r>
            <w:proofErr w:type="spellEnd"/>
          </w:p>
        </w:tc>
        <w:tc>
          <w:tcPr>
            <w:tcW w:w="1290" w:type="dxa"/>
            <w:shd w:val="clear" w:color="auto" w:fill="auto"/>
            <w:vAlign w:val="bottom"/>
          </w:tcPr>
          <w:p w14:paraId="0F75CD1B" w14:textId="77777777" w:rsidR="00E53223" w:rsidRDefault="00E53223">
            <w:pPr>
              <w:autoSpaceDE w:val="0"/>
              <w:jc w:val="center"/>
              <w:rPr>
                <w:sz w:val="24"/>
                <w:szCs w:val="24"/>
              </w:rPr>
            </w:pPr>
            <w:r>
              <w:rPr>
                <w:sz w:val="24"/>
                <w:szCs w:val="24"/>
              </w:rPr>
              <w:t xml:space="preserve"> 0.43</w:t>
            </w:r>
          </w:p>
        </w:tc>
        <w:tc>
          <w:tcPr>
            <w:tcW w:w="1740" w:type="dxa"/>
            <w:shd w:val="clear" w:color="auto" w:fill="auto"/>
            <w:vAlign w:val="bottom"/>
          </w:tcPr>
          <w:p w14:paraId="354A4A7E" w14:textId="77777777" w:rsidR="00E53223" w:rsidRDefault="00E53223">
            <w:pPr>
              <w:autoSpaceDE w:val="0"/>
              <w:jc w:val="center"/>
              <w:rPr>
                <w:sz w:val="24"/>
                <w:szCs w:val="24"/>
              </w:rPr>
            </w:pPr>
            <w:r>
              <w:rPr>
                <w:sz w:val="24"/>
                <w:szCs w:val="24"/>
              </w:rPr>
              <w:t xml:space="preserve">0.0005 </w:t>
            </w:r>
            <w:r>
              <w:rPr>
                <w:sz w:val="24"/>
                <w:szCs w:val="24"/>
                <w:vertAlign w:val="superscript"/>
              </w:rPr>
              <w:t>***</w:t>
            </w:r>
          </w:p>
        </w:tc>
        <w:tc>
          <w:tcPr>
            <w:tcW w:w="1275" w:type="dxa"/>
            <w:shd w:val="clear" w:color="auto" w:fill="auto"/>
            <w:vAlign w:val="bottom"/>
          </w:tcPr>
          <w:p w14:paraId="7E189AC3" w14:textId="77777777" w:rsidR="00E53223" w:rsidRDefault="00E53223">
            <w:pPr>
              <w:autoSpaceDE w:val="0"/>
              <w:jc w:val="center"/>
              <w:rPr>
                <w:sz w:val="24"/>
                <w:szCs w:val="24"/>
              </w:rPr>
            </w:pPr>
            <w:r>
              <w:rPr>
                <w:sz w:val="24"/>
                <w:szCs w:val="24"/>
              </w:rPr>
              <w:t>-0.02</w:t>
            </w:r>
          </w:p>
        </w:tc>
        <w:tc>
          <w:tcPr>
            <w:tcW w:w="1830" w:type="dxa"/>
            <w:shd w:val="clear" w:color="auto" w:fill="auto"/>
            <w:vAlign w:val="bottom"/>
          </w:tcPr>
          <w:p w14:paraId="10F626A0" w14:textId="77777777" w:rsidR="00E53223" w:rsidRDefault="00E53223">
            <w:pPr>
              <w:autoSpaceDE w:val="0"/>
              <w:jc w:val="center"/>
              <w:rPr>
                <w:sz w:val="24"/>
                <w:szCs w:val="24"/>
              </w:rPr>
            </w:pPr>
            <w:r>
              <w:rPr>
                <w:sz w:val="24"/>
                <w:szCs w:val="24"/>
              </w:rPr>
              <w:t>0.9</w:t>
            </w:r>
          </w:p>
        </w:tc>
      </w:tr>
      <w:tr w:rsidR="00E53223" w14:paraId="69DD9229" w14:textId="77777777">
        <w:tblPrEx>
          <w:tblCellMar>
            <w:top w:w="0" w:type="dxa"/>
            <w:left w:w="30" w:type="dxa"/>
            <w:bottom w:w="0" w:type="dxa"/>
            <w:right w:w="30" w:type="dxa"/>
          </w:tblCellMar>
        </w:tblPrEx>
        <w:trPr>
          <w:trHeight w:val="242"/>
        </w:trPr>
        <w:tc>
          <w:tcPr>
            <w:tcW w:w="606" w:type="dxa"/>
            <w:shd w:val="clear" w:color="auto" w:fill="auto"/>
            <w:vAlign w:val="bottom"/>
          </w:tcPr>
          <w:p w14:paraId="4EDE0FF6" w14:textId="77777777" w:rsidR="00E53223" w:rsidRDefault="00E53223">
            <w:pPr>
              <w:autoSpaceDE w:val="0"/>
              <w:jc w:val="center"/>
              <w:rPr>
                <w:sz w:val="24"/>
                <w:szCs w:val="24"/>
              </w:rPr>
            </w:pPr>
            <w:r>
              <w:rPr>
                <w:sz w:val="24"/>
                <w:szCs w:val="24"/>
              </w:rPr>
              <w:t xml:space="preserve">6+  </w:t>
            </w:r>
          </w:p>
        </w:tc>
        <w:tc>
          <w:tcPr>
            <w:tcW w:w="2799" w:type="dxa"/>
            <w:shd w:val="clear" w:color="auto" w:fill="auto"/>
            <w:vAlign w:val="bottom"/>
          </w:tcPr>
          <w:p w14:paraId="38172EDA" w14:textId="77777777" w:rsidR="00E53223" w:rsidRDefault="00E53223">
            <w:pPr>
              <w:autoSpaceDE w:val="0"/>
              <w:rPr>
                <w:sz w:val="24"/>
                <w:szCs w:val="24"/>
              </w:rPr>
            </w:pPr>
            <w:proofErr w:type="spellStart"/>
            <w:r>
              <w:rPr>
                <w:sz w:val="24"/>
                <w:szCs w:val="24"/>
              </w:rPr>
              <w:t>random</w:t>
            </w:r>
            <w:proofErr w:type="spellEnd"/>
          </w:p>
        </w:tc>
        <w:tc>
          <w:tcPr>
            <w:tcW w:w="1290" w:type="dxa"/>
            <w:shd w:val="clear" w:color="auto" w:fill="auto"/>
            <w:vAlign w:val="bottom"/>
          </w:tcPr>
          <w:p w14:paraId="6C6D3CE8" w14:textId="77777777" w:rsidR="00E53223" w:rsidRDefault="00E53223">
            <w:pPr>
              <w:autoSpaceDE w:val="0"/>
              <w:jc w:val="center"/>
              <w:rPr>
                <w:sz w:val="24"/>
                <w:szCs w:val="24"/>
              </w:rPr>
            </w:pPr>
            <w:r>
              <w:rPr>
                <w:sz w:val="24"/>
                <w:szCs w:val="24"/>
              </w:rPr>
              <w:t xml:space="preserve"> 0.2</w:t>
            </w:r>
          </w:p>
        </w:tc>
        <w:tc>
          <w:tcPr>
            <w:tcW w:w="1740" w:type="dxa"/>
            <w:shd w:val="clear" w:color="auto" w:fill="auto"/>
            <w:vAlign w:val="bottom"/>
          </w:tcPr>
          <w:p w14:paraId="35C676B6" w14:textId="77777777" w:rsidR="00E53223" w:rsidRDefault="00E53223">
            <w:pPr>
              <w:autoSpaceDE w:val="0"/>
              <w:jc w:val="center"/>
              <w:rPr>
                <w:sz w:val="24"/>
                <w:szCs w:val="24"/>
              </w:rPr>
            </w:pPr>
            <w:r>
              <w:rPr>
                <w:sz w:val="24"/>
                <w:szCs w:val="24"/>
              </w:rPr>
              <w:t xml:space="preserve">0.03 </w:t>
            </w:r>
            <w:r>
              <w:rPr>
                <w:sz w:val="24"/>
                <w:szCs w:val="24"/>
                <w:vertAlign w:val="superscript"/>
              </w:rPr>
              <w:t>**</w:t>
            </w:r>
            <w:r>
              <w:rPr>
                <w:sz w:val="24"/>
                <w:szCs w:val="24"/>
              </w:rPr>
              <w:tab/>
            </w:r>
          </w:p>
        </w:tc>
        <w:tc>
          <w:tcPr>
            <w:tcW w:w="1275" w:type="dxa"/>
            <w:shd w:val="clear" w:color="auto" w:fill="auto"/>
            <w:vAlign w:val="bottom"/>
          </w:tcPr>
          <w:p w14:paraId="19C4E349" w14:textId="77777777" w:rsidR="00E53223" w:rsidRDefault="00E53223">
            <w:pPr>
              <w:autoSpaceDE w:val="0"/>
              <w:jc w:val="center"/>
              <w:rPr>
                <w:sz w:val="24"/>
                <w:szCs w:val="24"/>
              </w:rPr>
            </w:pPr>
            <w:r>
              <w:rPr>
                <w:sz w:val="24"/>
                <w:szCs w:val="24"/>
              </w:rPr>
              <w:t>-0.03</w:t>
            </w:r>
          </w:p>
        </w:tc>
        <w:tc>
          <w:tcPr>
            <w:tcW w:w="1830" w:type="dxa"/>
            <w:shd w:val="clear" w:color="auto" w:fill="auto"/>
            <w:vAlign w:val="bottom"/>
          </w:tcPr>
          <w:p w14:paraId="31501FB8" w14:textId="77777777" w:rsidR="00E53223" w:rsidRDefault="00E53223">
            <w:pPr>
              <w:autoSpaceDE w:val="0"/>
              <w:jc w:val="center"/>
              <w:rPr>
                <w:sz w:val="24"/>
                <w:szCs w:val="24"/>
              </w:rPr>
            </w:pPr>
            <w:r>
              <w:rPr>
                <w:sz w:val="24"/>
                <w:szCs w:val="24"/>
              </w:rPr>
              <w:t>0.8</w:t>
            </w:r>
          </w:p>
        </w:tc>
      </w:tr>
      <w:tr w:rsidR="00E53223" w14:paraId="51574B6D" w14:textId="77777777">
        <w:tblPrEx>
          <w:tblCellMar>
            <w:top w:w="0" w:type="dxa"/>
            <w:left w:w="30" w:type="dxa"/>
            <w:bottom w:w="0" w:type="dxa"/>
            <w:right w:w="30" w:type="dxa"/>
          </w:tblCellMar>
        </w:tblPrEx>
        <w:trPr>
          <w:trHeight w:val="242"/>
        </w:trPr>
        <w:tc>
          <w:tcPr>
            <w:tcW w:w="606" w:type="dxa"/>
            <w:shd w:val="clear" w:color="auto" w:fill="auto"/>
            <w:vAlign w:val="bottom"/>
          </w:tcPr>
          <w:p w14:paraId="743D1133" w14:textId="77777777" w:rsidR="00E53223" w:rsidRDefault="00E53223">
            <w:pPr>
              <w:autoSpaceDE w:val="0"/>
              <w:jc w:val="center"/>
              <w:rPr>
                <w:sz w:val="24"/>
                <w:szCs w:val="24"/>
              </w:rPr>
            </w:pPr>
            <w:r>
              <w:rPr>
                <w:sz w:val="24"/>
                <w:szCs w:val="24"/>
              </w:rPr>
              <w:t xml:space="preserve">7+  </w:t>
            </w:r>
          </w:p>
        </w:tc>
        <w:tc>
          <w:tcPr>
            <w:tcW w:w="2799" w:type="dxa"/>
            <w:shd w:val="clear" w:color="auto" w:fill="auto"/>
            <w:vAlign w:val="bottom"/>
          </w:tcPr>
          <w:p w14:paraId="65C9B75A" w14:textId="77777777" w:rsidR="00E53223" w:rsidRDefault="00E53223">
            <w:pPr>
              <w:autoSpaceDE w:val="0"/>
              <w:rPr>
                <w:sz w:val="24"/>
                <w:szCs w:val="24"/>
              </w:rPr>
            </w:pPr>
            <w:proofErr w:type="spellStart"/>
            <w:r>
              <w:rPr>
                <w:sz w:val="24"/>
                <w:szCs w:val="24"/>
              </w:rPr>
              <w:t>single</w:t>
            </w:r>
            <w:proofErr w:type="spellEnd"/>
            <w:r>
              <w:rPr>
                <w:sz w:val="24"/>
                <w:szCs w:val="24"/>
              </w:rPr>
              <w:t xml:space="preserve"> </w:t>
            </w:r>
            <w:proofErr w:type="spellStart"/>
            <w:r>
              <w:rPr>
                <w:sz w:val="24"/>
                <w:szCs w:val="24"/>
              </w:rPr>
              <w:t>huge</w:t>
            </w:r>
            <w:proofErr w:type="spellEnd"/>
            <w:r>
              <w:rPr>
                <w:sz w:val="24"/>
                <w:szCs w:val="24"/>
              </w:rPr>
              <w:t xml:space="preserve"> </w:t>
            </w:r>
            <w:proofErr w:type="spellStart"/>
            <w:r>
              <w:rPr>
                <w:sz w:val="24"/>
                <w:szCs w:val="24"/>
              </w:rPr>
              <w:t>patch</w:t>
            </w:r>
            <w:proofErr w:type="spellEnd"/>
          </w:p>
        </w:tc>
        <w:tc>
          <w:tcPr>
            <w:tcW w:w="1290" w:type="dxa"/>
            <w:shd w:val="clear" w:color="auto" w:fill="auto"/>
            <w:vAlign w:val="bottom"/>
          </w:tcPr>
          <w:p w14:paraId="068BF235" w14:textId="77777777" w:rsidR="00E53223" w:rsidRDefault="00E53223">
            <w:pPr>
              <w:autoSpaceDE w:val="0"/>
              <w:jc w:val="center"/>
              <w:rPr>
                <w:sz w:val="24"/>
                <w:szCs w:val="24"/>
              </w:rPr>
            </w:pPr>
            <w:r>
              <w:rPr>
                <w:sz w:val="24"/>
                <w:szCs w:val="24"/>
              </w:rPr>
              <w:t xml:space="preserve"> 0.02</w:t>
            </w:r>
          </w:p>
        </w:tc>
        <w:tc>
          <w:tcPr>
            <w:tcW w:w="1740" w:type="dxa"/>
            <w:shd w:val="clear" w:color="auto" w:fill="auto"/>
            <w:vAlign w:val="bottom"/>
          </w:tcPr>
          <w:p w14:paraId="41D78E0E" w14:textId="77777777" w:rsidR="00E53223" w:rsidRDefault="00E53223">
            <w:pPr>
              <w:autoSpaceDE w:val="0"/>
              <w:jc w:val="center"/>
              <w:rPr>
                <w:sz w:val="24"/>
                <w:szCs w:val="24"/>
              </w:rPr>
            </w:pPr>
            <w:r>
              <w:rPr>
                <w:sz w:val="24"/>
                <w:szCs w:val="24"/>
              </w:rPr>
              <w:t xml:space="preserve">0.9      </w:t>
            </w:r>
          </w:p>
        </w:tc>
        <w:tc>
          <w:tcPr>
            <w:tcW w:w="1275" w:type="dxa"/>
            <w:shd w:val="clear" w:color="auto" w:fill="auto"/>
            <w:vAlign w:val="bottom"/>
          </w:tcPr>
          <w:p w14:paraId="05718EC6" w14:textId="77777777" w:rsidR="00E53223" w:rsidRDefault="00E53223">
            <w:pPr>
              <w:autoSpaceDE w:val="0"/>
              <w:jc w:val="center"/>
              <w:rPr>
                <w:sz w:val="24"/>
                <w:szCs w:val="24"/>
              </w:rPr>
            </w:pPr>
            <w:r>
              <w:rPr>
                <w:sz w:val="24"/>
                <w:szCs w:val="24"/>
              </w:rPr>
              <w:t>-0.02</w:t>
            </w:r>
          </w:p>
        </w:tc>
        <w:tc>
          <w:tcPr>
            <w:tcW w:w="1830" w:type="dxa"/>
            <w:shd w:val="clear" w:color="auto" w:fill="auto"/>
            <w:vAlign w:val="bottom"/>
          </w:tcPr>
          <w:p w14:paraId="707EF3AE" w14:textId="77777777" w:rsidR="00E53223" w:rsidRDefault="00E53223">
            <w:pPr>
              <w:autoSpaceDE w:val="0"/>
              <w:jc w:val="center"/>
              <w:rPr>
                <w:sz w:val="24"/>
                <w:szCs w:val="24"/>
              </w:rPr>
            </w:pPr>
            <w:r>
              <w:rPr>
                <w:sz w:val="24"/>
                <w:szCs w:val="24"/>
              </w:rPr>
              <w:t>0.9</w:t>
            </w:r>
          </w:p>
        </w:tc>
      </w:tr>
      <w:tr w:rsidR="00E53223" w14:paraId="00D9D583" w14:textId="77777777">
        <w:tblPrEx>
          <w:tblCellMar>
            <w:top w:w="0" w:type="dxa"/>
            <w:left w:w="30" w:type="dxa"/>
            <w:bottom w:w="0" w:type="dxa"/>
            <w:right w:w="30" w:type="dxa"/>
          </w:tblCellMar>
        </w:tblPrEx>
        <w:trPr>
          <w:trHeight w:val="242"/>
        </w:trPr>
        <w:tc>
          <w:tcPr>
            <w:tcW w:w="606" w:type="dxa"/>
            <w:shd w:val="clear" w:color="auto" w:fill="auto"/>
            <w:vAlign w:val="bottom"/>
          </w:tcPr>
          <w:p w14:paraId="1CF5801F" w14:textId="77777777" w:rsidR="00E53223" w:rsidRDefault="00E53223">
            <w:pPr>
              <w:autoSpaceDE w:val="0"/>
              <w:jc w:val="center"/>
              <w:rPr>
                <w:sz w:val="24"/>
                <w:szCs w:val="24"/>
              </w:rPr>
            </w:pPr>
            <w:r>
              <w:rPr>
                <w:sz w:val="24"/>
                <w:szCs w:val="24"/>
              </w:rPr>
              <w:t xml:space="preserve">8+  </w:t>
            </w:r>
          </w:p>
        </w:tc>
        <w:tc>
          <w:tcPr>
            <w:tcW w:w="2799" w:type="dxa"/>
            <w:shd w:val="clear" w:color="auto" w:fill="auto"/>
            <w:vAlign w:val="bottom"/>
          </w:tcPr>
          <w:p w14:paraId="1140F1D7" w14:textId="77777777" w:rsidR="00E53223" w:rsidRDefault="00E53223">
            <w:pPr>
              <w:autoSpaceDE w:val="0"/>
              <w:rPr>
                <w:sz w:val="24"/>
                <w:szCs w:val="24"/>
              </w:rPr>
            </w:pPr>
            <w:proofErr w:type="spellStart"/>
            <w:r>
              <w:rPr>
                <w:sz w:val="24"/>
                <w:szCs w:val="24"/>
              </w:rPr>
              <w:t>single</w:t>
            </w:r>
            <w:proofErr w:type="spellEnd"/>
            <w:r>
              <w:rPr>
                <w:sz w:val="24"/>
                <w:szCs w:val="24"/>
              </w:rPr>
              <w:t xml:space="preserve"> </w:t>
            </w:r>
            <w:proofErr w:type="spellStart"/>
            <w:r>
              <w:rPr>
                <w:sz w:val="24"/>
                <w:szCs w:val="24"/>
              </w:rPr>
              <w:t>huge</w:t>
            </w:r>
            <w:proofErr w:type="spellEnd"/>
            <w:r>
              <w:rPr>
                <w:sz w:val="24"/>
                <w:szCs w:val="24"/>
              </w:rPr>
              <w:t xml:space="preserve"> </w:t>
            </w:r>
            <w:proofErr w:type="spellStart"/>
            <w:r>
              <w:rPr>
                <w:sz w:val="24"/>
                <w:szCs w:val="24"/>
              </w:rPr>
              <w:t>patch</w:t>
            </w:r>
            <w:proofErr w:type="spellEnd"/>
          </w:p>
        </w:tc>
        <w:tc>
          <w:tcPr>
            <w:tcW w:w="1290" w:type="dxa"/>
            <w:shd w:val="clear" w:color="auto" w:fill="auto"/>
            <w:vAlign w:val="bottom"/>
          </w:tcPr>
          <w:p w14:paraId="038A9103" w14:textId="77777777" w:rsidR="00E53223" w:rsidRDefault="00E53223">
            <w:pPr>
              <w:autoSpaceDE w:val="0"/>
              <w:jc w:val="center"/>
              <w:rPr>
                <w:sz w:val="24"/>
                <w:szCs w:val="24"/>
              </w:rPr>
            </w:pPr>
            <w:r>
              <w:rPr>
                <w:sz w:val="24"/>
                <w:szCs w:val="24"/>
              </w:rPr>
              <w:t xml:space="preserve"> 0.3</w:t>
            </w:r>
          </w:p>
        </w:tc>
        <w:tc>
          <w:tcPr>
            <w:tcW w:w="1740" w:type="dxa"/>
            <w:shd w:val="clear" w:color="auto" w:fill="auto"/>
            <w:vAlign w:val="bottom"/>
          </w:tcPr>
          <w:p w14:paraId="75E9D3A3" w14:textId="77777777" w:rsidR="00E53223" w:rsidRDefault="00E53223">
            <w:pPr>
              <w:autoSpaceDE w:val="0"/>
              <w:jc w:val="center"/>
              <w:rPr>
                <w:sz w:val="24"/>
                <w:szCs w:val="24"/>
              </w:rPr>
            </w:pPr>
            <w:r>
              <w:rPr>
                <w:sz w:val="24"/>
                <w:szCs w:val="24"/>
              </w:rPr>
              <w:t xml:space="preserve">0.01 </w:t>
            </w:r>
            <w:r>
              <w:rPr>
                <w:sz w:val="24"/>
                <w:szCs w:val="24"/>
                <w:vertAlign w:val="superscript"/>
              </w:rPr>
              <w:t>***</w:t>
            </w:r>
            <w:r>
              <w:rPr>
                <w:sz w:val="24"/>
                <w:szCs w:val="24"/>
              </w:rPr>
              <w:tab/>
            </w:r>
          </w:p>
        </w:tc>
        <w:tc>
          <w:tcPr>
            <w:tcW w:w="1275" w:type="dxa"/>
            <w:shd w:val="clear" w:color="auto" w:fill="auto"/>
            <w:vAlign w:val="bottom"/>
          </w:tcPr>
          <w:p w14:paraId="26691338" w14:textId="77777777" w:rsidR="00E53223" w:rsidRDefault="00E53223">
            <w:pPr>
              <w:autoSpaceDE w:val="0"/>
              <w:jc w:val="center"/>
              <w:rPr>
                <w:sz w:val="24"/>
                <w:szCs w:val="24"/>
              </w:rPr>
            </w:pPr>
            <w:r>
              <w:rPr>
                <w:sz w:val="24"/>
                <w:szCs w:val="24"/>
              </w:rPr>
              <w:t>-0.2</w:t>
            </w:r>
          </w:p>
        </w:tc>
        <w:tc>
          <w:tcPr>
            <w:tcW w:w="1830" w:type="dxa"/>
            <w:shd w:val="clear" w:color="auto" w:fill="auto"/>
            <w:vAlign w:val="bottom"/>
          </w:tcPr>
          <w:p w14:paraId="281320B0" w14:textId="77777777" w:rsidR="00E53223" w:rsidRDefault="00E53223">
            <w:pPr>
              <w:autoSpaceDE w:val="0"/>
              <w:jc w:val="center"/>
              <w:rPr>
                <w:sz w:val="24"/>
                <w:szCs w:val="24"/>
              </w:rPr>
            </w:pPr>
            <w:r>
              <w:rPr>
                <w:sz w:val="24"/>
                <w:szCs w:val="24"/>
              </w:rPr>
              <w:t xml:space="preserve"> 0.04 </w:t>
            </w:r>
            <w:r>
              <w:rPr>
                <w:sz w:val="24"/>
                <w:szCs w:val="24"/>
                <w:vertAlign w:val="superscript"/>
              </w:rPr>
              <w:t>**</w:t>
            </w:r>
          </w:p>
        </w:tc>
      </w:tr>
      <w:tr w:rsidR="00E53223" w14:paraId="2826AAA5" w14:textId="77777777">
        <w:tblPrEx>
          <w:tblCellMar>
            <w:top w:w="0" w:type="dxa"/>
            <w:left w:w="30" w:type="dxa"/>
            <w:bottom w:w="0" w:type="dxa"/>
            <w:right w:w="30" w:type="dxa"/>
          </w:tblCellMar>
        </w:tblPrEx>
        <w:trPr>
          <w:trHeight w:val="242"/>
        </w:trPr>
        <w:tc>
          <w:tcPr>
            <w:tcW w:w="606" w:type="dxa"/>
            <w:shd w:val="clear" w:color="auto" w:fill="auto"/>
            <w:vAlign w:val="bottom"/>
          </w:tcPr>
          <w:p w14:paraId="3FE0A056" w14:textId="77777777" w:rsidR="00E53223" w:rsidRDefault="00E53223">
            <w:pPr>
              <w:autoSpaceDE w:val="0"/>
              <w:jc w:val="center"/>
              <w:rPr>
                <w:sz w:val="24"/>
                <w:szCs w:val="24"/>
              </w:rPr>
            </w:pPr>
            <w:r>
              <w:rPr>
                <w:sz w:val="24"/>
                <w:szCs w:val="24"/>
              </w:rPr>
              <w:lastRenderedPageBreak/>
              <w:t xml:space="preserve">9+  </w:t>
            </w:r>
          </w:p>
        </w:tc>
        <w:tc>
          <w:tcPr>
            <w:tcW w:w="2799" w:type="dxa"/>
            <w:shd w:val="clear" w:color="auto" w:fill="auto"/>
            <w:vAlign w:val="bottom"/>
          </w:tcPr>
          <w:p w14:paraId="2773E15B" w14:textId="77777777" w:rsidR="00E53223" w:rsidRDefault="00E53223">
            <w:pPr>
              <w:autoSpaceDE w:val="0"/>
              <w:rPr>
                <w:sz w:val="24"/>
                <w:szCs w:val="24"/>
              </w:rPr>
            </w:pPr>
            <w:proofErr w:type="spellStart"/>
            <w:r>
              <w:rPr>
                <w:sz w:val="24"/>
                <w:szCs w:val="24"/>
              </w:rPr>
              <w:t>single</w:t>
            </w:r>
            <w:proofErr w:type="spellEnd"/>
            <w:r>
              <w:rPr>
                <w:sz w:val="24"/>
                <w:szCs w:val="24"/>
              </w:rPr>
              <w:t xml:space="preserve"> </w:t>
            </w:r>
            <w:proofErr w:type="spellStart"/>
            <w:r>
              <w:rPr>
                <w:sz w:val="24"/>
                <w:szCs w:val="24"/>
              </w:rPr>
              <w:t>huge</w:t>
            </w:r>
            <w:proofErr w:type="spellEnd"/>
            <w:r>
              <w:rPr>
                <w:sz w:val="24"/>
                <w:szCs w:val="24"/>
              </w:rPr>
              <w:t xml:space="preserve"> </w:t>
            </w:r>
            <w:proofErr w:type="spellStart"/>
            <w:r>
              <w:rPr>
                <w:sz w:val="24"/>
                <w:szCs w:val="24"/>
              </w:rPr>
              <w:t>patch</w:t>
            </w:r>
            <w:proofErr w:type="spellEnd"/>
          </w:p>
        </w:tc>
        <w:tc>
          <w:tcPr>
            <w:tcW w:w="1290" w:type="dxa"/>
            <w:shd w:val="clear" w:color="auto" w:fill="auto"/>
            <w:vAlign w:val="bottom"/>
          </w:tcPr>
          <w:p w14:paraId="23992465" w14:textId="77777777" w:rsidR="00E53223" w:rsidRDefault="00E53223">
            <w:pPr>
              <w:autoSpaceDE w:val="0"/>
              <w:jc w:val="center"/>
              <w:rPr>
                <w:sz w:val="24"/>
                <w:szCs w:val="24"/>
              </w:rPr>
            </w:pPr>
            <w:r>
              <w:rPr>
                <w:sz w:val="24"/>
                <w:szCs w:val="24"/>
              </w:rPr>
              <w:t xml:space="preserve"> 0.3</w:t>
            </w:r>
          </w:p>
        </w:tc>
        <w:tc>
          <w:tcPr>
            <w:tcW w:w="1740" w:type="dxa"/>
            <w:shd w:val="clear" w:color="auto" w:fill="auto"/>
            <w:vAlign w:val="bottom"/>
          </w:tcPr>
          <w:p w14:paraId="45160358" w14:textId="77777777" w:rsidR="00E53223" w:rsidRDefault="00E53223">
            <w:pPr>
              <w:autoSpaceDE w:val="0"/>
              <w:jc w:val="center"/>
              <w:rPr>
                <w:sz w:val="24"/>
                <w:szCs w:val="24"/>
              </w:rPr>
            </w:pPr>
            <w:r>
              <w:rPr>
                <w:sz w:val="24"/>
                <w:szCs w:val="24"/>
              </w:rPr>
              <w:t xml:space="preserve">0.01 </w:t>
            </w:r>
            <w:r>
              <w:rPr>
                <w:sz w:val="24"/>
                <w:szCs w:val="24"/>
                <w:vertAlign w:val="superscript"/>
              </w:rPr>
              <w:t>***</w:t>
            </w:r>
            <w:r>
              <w:rPr>
                <w:sz w:val="24"/>
                <w:szCs w:val="24"/>
              </w:rPr>
              <w:tab/>
            </w:r>
          </w:p>
        </w:tc>
        <w:tc>
          <w:tcPr>
            <w:tcW w:w="1275" w:type="dxa"/>
            <w:shd w:val="clear" w:color="auto" w:fill="auto"/>
            <w:vAlign w:val="bottom"/>
          </w:tcPr>
          <w:p w14:paraId="788B19D6" w14:textId="77777777" w:rsidR="00E53223" w:rsidRDefault="00E53223">
            <w:pPr>
              <w:autoSpaceDE w:val="0"/>
              <w:jc w:val="center"/>
              <w:rPr>
                <w:sz w:val="24"/>
                <w:szCs w:val="24"/>
              </w:rPr>
            </w:pPr>
            <w:r>
              <w:rPr>
                <w:sz w:val="24"/>
                <w:szCs w:val="24"/>
              </w:rPr>
              <w:t>-0.2</w:t>
            </w:r>
          </w:p>
        </w:tc>
        <w:tc>
          <w:tcPr>
            <w:tcW w:w="1830" w:type="dxa"/>
            <w:shd w:val="clear" w:color="auto" w:fill="auto"/>
            <w:vAlign w:val="bottom"/>
          </w:tcPr>
          <w:p w14:paraId="0B6B22E7" w14:textId="77777777" w:rsidR="00E53223" w:rsidRDefault="00E53223">
            <w:pPr>
              <w:autoSpaceDE w:val="0"/>
              <w:jc w:val="center"/>
              <w:rPr>
                <w:sz w:val="24"/>
                <w:szCs w:val="24"/>
              </w:rPr>
            </w:pPr>
            <w:r>
              <w:rPr>
                <w:sz w:val="24"/>
                <w:szCs w:val="24"/>
              </w:rPr>
              <w:t>0.1</w:t>
            </w:r>
          </w:p>
        </w:tc>
      </w:tr>
      <w:tr w:rsidR="00E53223" w14:paraId="0ED0CE09" w14:textId="77777777">
        <w:tblPrEx>
          <w:tblCellMar>
            <w:top w:w="0" w:type="dxa"/>
            <w:left w:w="30" w:type="dxa"/>
            <w:bottom w:w="0" w:type="dxa"/>
            <w:right w:w="30" w:type="dxa"/>
          </w:tblCellMar>
        </w:tblPrEx>
        <w:trPr>
          <w:trHeight w:val="242"/>
        </w:trPr>
        <w:tc>
          <w:tcPr>
            <w:tcW w:w="606" w:type="dxa"/>
            <w:shd w:val="clear" w:color="auto" w:fill="auto"/>
            <w:vAlign w:val="bottom"/>
          </w:tcPr>
          <w:p w14:paraId="6E6D54A7" w14:textId="77777777" w:rsidR="00E53223" w:rsidRDefault="00E53223">
            <w:pPr>
              <w:autoSpaceDE w:val="0"/>
              <w:jc w:val="center"/>
              <w:rPr>
                <w:sz w:val="24"/>
                <w:szCs w:val="24"/>
              </w:rPr>
            </w:pPr>
            <w:r>
              <w:rPr>
                <w:sz w:val="24"/>
                <w:szCs w:val="24"/>
              </w:rPr>
              <w:t xml:space="preserve">10+ </w:t>
            </w:r>
          </w:p>
        </w:tc>
        <w:tc>
          <w:tcPr>
            <w:tcW w:w="2799" w:type="dxa"/>
            <w:shd w:val="clear" w:color="auto" w:fill="auto"/>
            <w:vAlign w:val="bottom"/>
          </w:tcPr>
          <w:p w14:paraId="73558D44" w14:textId="77777777" w:rsidR="00E53223" w:rsidRDefault="00E53223">
            <w:pPr>
              <w:autoSpaceDE w:val="0"/>
              <w:rPr>
                <w:sz w:val="24"/>
                <w:szCs w:val="24"/>
              </w:rPr>
            </w:pPr>
            <w:proofErr w:type="spellStart"/>
            <w:r>
              <w:rPr>
                <w:sz w:val="24"/>
                <w:szCs w:val="24"/>
              </w:rPr>
              <w:t>patches</w:t>
            </w:r>
            <w:proofErr w:type="spellEnd"/>
            <w:r>
              <w:rPr>
                <w:sz w:val="24"/>
                <w:szCs w:val="24"/>
              </w:rPr>
              <w:t xml:space="preserve"> </w:t>
            </w:r>
            <w:proofErr w:type="spellStart"/>
            <w:r>
              <w:rPr>
                <w:sz w:val="24"/>
                <w:szCs w:val="24"/>
              </w:rPr>
              <w:t>diameter</w:t>
            </w:r>
            <w:proofErr w:type="spellEnd"/>
            <w:r>
              <w:rPr>
                <w:sz w:val="24"/>
                <w:szCs w:val="24"/>
              </w:rPr>
              <w:t xml:space="preserve"> 1 </w:t>
            </w:r>
            <w:proofErr w:type="spellStart"/>
            <w:r>
              <w:rPr>
                <w:sz w:val="24"/>
                <w:szCs w:val="24"/>
              </w:rPr>
              <w:t>and</w:t>
            </w:r>
            <w:proofErr w:type="spellEnd"/>
            <w:r>
              <w:rPr>
                <w:sz w:val="24"/>
                <w:szCs w:val="24"/>
              </w:rPr>
              <w:t xml:space="preserve"> 3 </w:t>
            </w:r>
            <w:proofErr w:type="spellStart"/>
            <w:r>
              <w:rPr>
                <w:sz w:val="24"/>
                <w:szCs w:val="24"/>
              </w:rPr>
              <w:t>meters</w:t>
            </w:r>
            <w:proofErr w:type="spellEnd"/>
          </w:p>
        </w:tc>
        <w:tc>
          <w:tcPr>
            <w:tcW w:w="1290" w:type="dxa"/>
            <w:shd w:val="clear" w:color="auto" w:fill="auto"/>
            <w:vAlign w:val="bottom"/>
          </w:tcPr>
          <w:p w14:paraId="34195A9F" w14:textId="77777777" w:rsidR="00E53223" w:rsidRDefault="00E53223">
            <w:pPr>
              <w:autoSpaceDE w:val="0"/>
              <w:jc w:val="center"/>
              <w:rPr>
                <w:sz w:val="24"/>
                <w:szCs w:val="24"/>
              </w:rPr>
            </w:pPr>
            <w:r>
              <w:rPr>
                <w:sz w:val="24"/>
                <w:szCs w:val="24"/>
              </w:rPr>
              <w:t xml:space="preserve"> 0.2</w:t>
            </w:r>
          </w:p>
        </w:tc>
        <w:tc>
          <w:tcPr>
            <w:tcW w:w="1740" w:type="dxa"/>
            <w:shd w:val="clear" w:color="auto" w:fill="auto"/>
            <w:vAlign w:val="bottom"/>
          </w:tcPr>
          <w:p w14:paraId="4BB65569" w14:textId="77777777" w:rsidR="00E53223" w:rsidRDefault="00E53223">
            <w:pPr>
              <w:autoSpaceDE w:val="0"/>
              <w:jc w:val="center"/>
              <w:rPr>
                <w:sz w:val="24"/>
                <w:szCs w:val="24"/>
              </w:rPr>
            </w:pPr>
            <w:r>
              <w:rPr>
                <w:sz w:val="24"/>
                <w:szCs w:val="24"/>
              </w:rPr>
              <w:t>0.1</w:t>
            </w:r>
          </w:p>
        </w:tc>
        <w:tc>
          <w:tcPr>
            <w:tcW w:w="1275" w:type="dxa"/>
            <w:shd w:val="clear" w:color="auto" w:fill="auto"/>
            <w:vAlign w:val="bottom"/>
          </w:tcPr>
          <w:p w14:paraId="2CF77A35" w14:textId="77777777" w:rsidR="00E53223" w:rsidRDefault="00E53223">
            <w:pPr>
              <w:autoSpaceDE w:val="0"/>
              <w:jc w:val="center"/>
              <w:rPr>
                <w:sz w:val="24"/>
                <w:szCs w:val="24"/>
              </w:rPr>
            </w:pPr>
            <w:r>
              <w:rPr>
                <w:sz w:val="24"/>
                <w:szCs w:val="24"/>
              </w:rPr>
              <w:t>-0.2</w:t>
            </w:r>
          </w:p>
        </w:tc>
        <w:tc>
          <w:tcPr>
            <w:tcW w:w="1830" w:type="dxa"/>
            <w:shd w:val="clear" w:color="auto" w:fill="auto"/>
            <w:vAlign w:val="bottom"/>
          </w:tcPr>
          <w:p w14:paraId="2D180DA9" w14:textId="77777777" w:rsidR="00E53223" w:rsidRDefault="00E53223">
            <w:pPr>
              <w:autoSpaceDE w:val="0"/>
              <w:jc w:val="center"/>
              <w:rPr>
                <w:sz w:val="24"/>
                <w:szCs w:val="24"/>
              </w:rPr>
            </w:pPr>
            <w:r>
              <w:rPr>
                <w:sz w:val="24"/>
                <w:szCs w:val="24"/>
              </w:rPr>
              <w:t xml:space="preserve"> 0.08 </w:t>
            </w:r>
            <w:r>
              <w:rPr>
                <w:sz w:val="24"/>
                <w:szCs w:val="24"/>
                <w:vertAlign w:val="superscript"/>
              </w:rPr>
              <w:t>*</w:t>
            </w:r>
          </w:p>
        </w:tc>
      </w:tr>
      <w:tr w:rsidR="00E53223" w14:paraId="590B1156" w14:textId="77777777">
        <w:tblPrEx>
          <w:tblCellMar>
            <w:top w:w="0" w:type="dxa"/>
            <w:left w:w="30" w:type="dxa"/>
            <w:bottom w:w="0" w:type="dxa"/>
            <w:right w:w="30" w:type="dxa"/>
          </w:tblCellMar>
        </w:tblPrEx>
        <w:trPr>
          <w:trHeight w:val="242"/>
        </w:trPr>
        <w:tc>
          <w:tcPr>
            <w:tcW w:w="606" w:type="dxa"/>
            <w:shd w:val="clear" w:color="auto" w:fill="auto"/>
            <w:vAlign w:val="bottom"/>
          </w:tcPr>
          <w:p w14:paraId="7B7CE73D" w14:textId="77777777" w:rsidR="00E53223" w:rsidRDefault="00E53223">
            <w:pPr>
              <w:autoSpaceDE w:val="0"/>
              <w:jc w:val="center"/>
              <w:rPr>
                <w:sz w:val="24"/>
                <w:szCs w:val="24"/>
              </w:rPr>
            </w:pPr>
            <w:r>
              <w:rPr>
                <w:sz w:val="24"/>
                <w:szCs w:val="24"/>
              </w:rPr>
              <w:t xml:space="preserve">11+ </w:t>
            </w:r>
          </w:p>
        </w:tc>
        <w:tc>
          <w:tcPr>
            <w:tcW w:w="2799" w:type="dxa"/>
            <w:shd w:val="clear" w:color="auto" w:fill="auto"/>
            <w:vAlign w:val="bottom"/>
          </w:tcPr>
          <w:p w14:paraId="01C0034E" w14:textId="77777777" w:rsidR="00E53223" w:rsidRDefault="00E53223">
            <w:pPr>
              <w:autoSpaceDE w:val="0"/>
              <w:rPr>
                <w:sz w:val="24"/>
                <w:szCs w:val="24"/>
              </w:rPr>
            </w:pPr>
            <w:proofErr w:type="spellStart"/>
            <w:r>
              <w:rPr>
                <w:sz w:val="24"/>
                <w:szCs w:val="24"/>
              </w:rPr>
              <w:t>single</w:t>
            </w:r>
            <w:proofErr w:type="spellEnd"/>
            <w:r>
              <w:rPr>
                <w:sz w:val="24"/>
                <w:szCs w:val="24"/>
              </w:rPr>
              <w:t xml:space="preserve"> </w:t>
            </w:r>
            <w:proofErr w:type="spellStart"/>
            <w:r>
              <w:rPr>
                <w:sz w:val="24"/>
                <w:szCs w:val="24"/>
              </w:rPr>
              <w:t>huge</w:t>
            </w:r>
            <w:proofErr w:type="spellEnd"/>
            <w:r>
              <w:rPr>
                <w:sz w:val="24"/>
                <w:szCs w:val="24"/>
              </w:rPr>
              <w:t xml:space="preserve"> </w:t>
            </w:r>
            <w:proofErr w:type="spellStart"/>
            <w:r>
              <w:rPr>
                <w:sz w:val="24"/>
                <w:szCs w:val="24"/>
              </w:rPr>
              <w:t>patch</w:t>
            </w:r>
            <w:proofErr w:type="spellEnd"/>
          </w:p>
        </w:tc>
        <w:tc>
          <w:tcPr>
            <w:tcW w:w="1290" w:type="dxa"/>
            <w:shd w:val="clear" w:color="auto" w:fill="auto"/>
            <w:vAlign w:val="bottom"/>
          </w:tcPr>
          <w:p w14:paraId="3E4B696E" w14:textId="77777777" w:rsidR="00E53223" w:rsidRDefault="00E53223">
            <w:pPr>
              <w:autoSpaceDE w:val="0"/>
              <w:jc w:val="center"/>
              <w:rPr>
                <w:sz w:val="24"/>
                <w:szCs w:val="24"/>
              </w:rPr>
            </w:pPr>
            <w:r>
              <w:rPr>
                <w:sz w:val="24"/>
                <w:szCs w:val="24"/>
              </w:rPr>
              <w:t xml:space="preserve"> 0.26</w:t>
            </w:r>
          </w:p>
        </w:tc>
        <w:tc>
          <w:tcPr>
            <w:tcW w:w="1740" w:type="dxa"/>
            <w:shd w:val="clear" w:color="auto" w:fill="auto"/>
            <w:vAlign w:val="bottom"/>
          </w:tcPr>
          <w:p w14:paraId="6E186D3D" w14:textId="77777777" w:rsidR="00E53223" w:rsidRDefault="00E53223">
            <w:pPr>
              <w:autoSpaceDE w:val="0"/>
              <w:jc w:val="center"/>
              <w:rPr>
                <w:sz w:val="24"/>
                <w:szCs w:val="24"/>
              </w:rPr>
            </w:pPr>
            <w:r>
              <w:rPr>
                <w:sz w:val="24"/>
                <w:szCs w:val="24"/>
              </w:rPr>
              <w:t xml:space="preserve">0.053 </w:t>
            </w:r>
            <w:r>
              <w:rPr>
                <w:sz w:val="24"/>
                <w:szCs w:val="24"/>
                <w:vertAlign w:val="superscript"/>
              </w:rPr>
              <w:t>*</w:t>
            </w:r>
          </w:p>
        </w:tc>
        <w:tc>
          <w:tcPr>
            <w:tcW w:w="1275" w:type="dxa"/>
            <w:shd w:val="clear" w:color="auto" w:fill="auto"/>
            <w:vAlign w:val="bottom"/>
          </w:tcPr>
          <w:p w14:paraId="3A23AA8E" w14:textId="77777777" w:rsidR="00E53223" w:rsidRDefault="00E53223">
            <w:pPr>
              <w:autoSpaceDE w:val="0"/>
              <w:jc w:val="center"/>
              <w:rPr>
                <w:sz w:val="24"/>
                <w:szCs w:val="24"/>
              </w:rPr>
            </w:pPr>
            <w:r>
              <w:rPr>
                <w:sz w:val="24"/>
                <w:szCs w:val="24"/>
              </w:rPr>
              <w:t>-0.1</w:t>
            </w:r>
          </w:p>
        </w:tc>
        <w:tc>
          <w:tcPr>
            <w:tcW w:w="1830" w:type="dxa"/>
            <w:shd w:val="clear" w:color="auto" w:fill="auto"/>
            <w:vAlign w:val="bottom"/>
          </w:tcPr>
          <w:p w14:paraId="0552EAEC" w14:textId="77777777" w:rsidR="00E53223" w:rsidRDefault="00E53223">
            <w:pPr>
              <w:autoSpaceDE w:val="0"/>
              <w:jc w:val="center"/>
              <w:rPr>
                <w:sz w:val="24"/>
                <w:szCs w:val="24"/>
              </w:rPr>
            </w:pPr>
            <w:r>
              <w:rPr>
                <w:sz w:val="24"/>
                <w:szCs w:val="24"/>
              </w:rPr>
              <w:t>0.3</w:t>
            </w:r>
          </w:p>
        </w:tc>
      </w:tr>
      <w:tr w:rsidR="00E53223" w14:paraId="7F3E87C1" w14:textId="77777777">
        <w:tblPrEx>
          <w:tblCellMar>
            <w:top w:w="0" w:type="dxa"/>
            <w:left w:w="30" w:type="dxa"/>
            <w:bottom w:w="0" w:type="dxa"/>
            <w:right w:w="30" w:type="dxa"/>
          </w:tblCellMar>
        </w:tblPrEx>
        <w:trPr>
          <w:trHeight w:val="242"/>
        </w:trPr>
        <w:tc>
          <w:tcPr>
            <w:tcW w:w="606" w:type="dxa"/>
            <w:shd w:val="clear" w:color="auto" w:fill="auto"/>
            <w:vAlign w:val="bottom"/>
          </w:tcPr>
          <w:p w14:paraId="18A4F386" w14:textId="77777777" w:rsidR="00E53223" w:rsidRDefault="00E53223">
            <w:pPr>
              <w:autoSpaceDE w:val="0"/>
              <w:jc w:val="center"/>
              <w:rPr>
                <w:sz w:val="24"/>
                <w:szCs w:val="24"/>
              </w:rPr>
            </w:pPr>
            <w:r>
              <w:rPr>
                <w:sz w:val="24"/>
                <w:szCs w:val="24"/>
              </w:rPr>
              <w:t xml:space="preserve">12+ </w:t>
            </w:r>
          </w:p>
        </w:tc>
        <w:tc>
          <w:tcPr>
            <w:tcW w:w="2799" w:type="dxa"/>
            <w:shd w:val="clear" w:color="auto" w:fill="auto"/>
            <w:vAlign w:val="bottom"/>
          </w:tcPr>
          <w:p w14:paraId="0B1F2902" w14:textId="77777777" w:rsidR="00E53223" w:rsidRDefault="00E53223">
            <w:pPr>
              <w:autoSpaceDE w:val="0"/>
              <w:rPr>
                <w:sz w:val="24"/>
                <w:szCs w:val="24"/>
              </w:rPr>
            </w:pPr>
            <w:proofErr w:type="spellStart"/>
            <w:r>
              <w:rPr>
                <w:sz w:val="24"/>
                <w:szCs w:val="24"/>
              </w:rPr>
              <w:t>patches</w:t>
            </w:r>
            <w:proofErr w:type="spellEnd"/>
            <w:r>
              <w:rPr>
                <w:sz w:val="24"/>
                <w:szCs w:val="24"/>
              </w:rPr>
              <w:t xml:space="preserve"> </w:t>
            </w:r>
            <w:proofErr w:type="spellStart"/>
            <w:r>
              <w:rPr>
                <w:sz w:val="24"/>
                <w:szCs w:val="24"/>
              </w:rPr>
              <w:t>diameter</w:t>
            </w:r>
            <w:proofErr w:type="spellEnd"/>
            <w:r>
              <w:rPr>
                <w:sz w:val="24"/>
                <w:szCs w:val="24"/>
              </w:rPr>
              <w:t xml:space="preserve"> 6 </w:t>
            </w:r>
            <w:proofErr w:type="spellStart"/>
            <w:r>
              <w:rPr>
                <w:sz w:val="24"/>
                <w:szCs w:val="24"/>
              </w:rPr>
              <w:t>meters</w:t>
            </w:r>
            <w:proofErr w:type="spellEnd"/>
          </w:p>
        </w:tc>
        <w:tc>
          <w:tcPr>
            <w:tcW w:w="1290" w:type="dxa"/>
            <w:shd w:val="clear" w:color="auto" w:fill="auto"/>
            <w:vAlign w:val="bottom"/>
          </w:tcPr>
          <w:p w14:paraId="4574F696" w14:textId="77777777" w:rsidR="00E53223" w:rsidRDefault="00E53223">
            <w:pPr>
              <w:autoSpaceDE w:val="0"/>
              <w:jc w:val="center"/>
              <w:rPr>
                <w:sz w:val="24"/>
                <w:szCs w:val="24"/>
              </w:rPr>
            </w:pPr>
            <w:r>
              <w:rPr>
                <w:sz w:val="24"/>
                <w:szCs w:val="24"/>
              </w:rPr>
              <w:t xml:space="preserve"> 0.1</w:t>
            </w:r>
          </w:p>
        </w:tc>
        <w:tc>
          <w:tcPr>
            <w:tcW w:w="1740" w:type="dxa"/>
            <w:shd w:val="clear" w:color="auto" w:fill="auto"/>
            <w:vAlign w:val="bottom"/>
          </w:tcPr>
          <w:p w14:paraId="3324AF8F" w14:textId="77777777" w:rsidR="00E53223" w:rsidRDefault="00E53223">
            <w:pPr>
              <w:autoSpaceDE w:val="0"/>
              <w:jc w:val="center"/>
              <w:rPr>
                <w:sz w:val="24"/>
                <w:szCs w:val="24"/>
              </w:rPr>
            </w:pPr>
            <w:r>
              <w:rPr>
                <w:sz w:val="24"/>
                <w:szCs w:val="24"/>
              </w:rPr>
              <w:t>0.3</w:t>
            </w:r>
          </w:p>
        </w:tc>
        <w:tc>
          <w:tcPr>
            <w:tcW w:w="1275" w:type="dxa"/>
            <w:shd w:val="clear" w:color="auto" w:fill="auto"/>
            <w:vAlign w:val="bottom"/>
          </w:tcPr>
          <w:p w14:paraId="216FDD57" w14:textId="77777777" w:rsidR="00E53223" w:rsidRDefault="00E53223">
            <w:pPr>
              <w:autoSpaceDE w:val="0"/>
              <w:jc w:val="center"/>
              <w:rPr>
                <w:sz w:val="24"/>
                <w:szCs w:val="24"/>
              </w:rPr>
            </w:pPr>
            <w:r>
              <w:rPr>
                <w:sz w:val="24"/>
                <w:szCs w:val="24"/>
              </w:rPr>
              <w:t>-0.2</w:t>
            </w:r>
          </w:p>
        </w:tc>
        <w:tc>
          <w:tcPr>
            <w:tcW w:w="1830" w:type="dxa"/>
            <w:shd w:val="clear" w:color="auto" w:fill="auto"/>
            <w:vAlign w:val="bottom"/>
          </w:tcPr>
          <w:p w14:paraId="5B8B04A8" w14:textId="77777777" w:rsidR="00E53223" w:rsidRDefault="00E53223">
            <w:pPr>
              <w:autoSpaceDE w:val="0"/>
              <w:jc w:val="center"/>
              <w:rPr>
                <w:sz w:val="24"/>
                <w:szCs w:val="24"/>
              </w:rPr>
            </w:pPr>
            <w:r>
              <w:rPr>
                <w:sz w:val="24"/>
                <w:szCs w:val="24"/>
              </w:rPr>
              <w:t>0.2</w:t>
            </w:r>
          </w:p>
        </w:tc>
      </w:tr>
      <w:tr w:rsidR="00E53223" w14:paraId="3E6867B1" w14:textId="77777777">
        <w:tblPrEx>
          <w:tblCellMar>
            <w:top w:w="0" w:type="dxa"/>
            <w:left w:w="30" w:type="dxa"/>
            <w:bottom w:w="0" w:type="dxa"/>
            <w:right w:w="30" w:type="dxa"/>
          </w:tblCellMar>
        </w:tblPrEx>
        <w:trPr>
          <w:trHeight w:val="242"/>
        </w:trPr>
        <w:tc>
          <w:tcPr>
            <w:tcW w:w="606" w:type="dxa"/>
            <w:shd w:val="clear" w:color="auto" w:fill="auto"/>
            <w:vAlign w:val="bottom"/>
          </w:tcPr>
          <w:p w14:paraId="1CEAF871" w14:textId="77777777" w:rsidR="00E53223" w:rsidRDefault="00E53223">
            <w:pPr>
              <w:autoSpaceDE w:val="0"/>
              <w:jc w:val="center"/>
              <w:rPr>
                <w:sz w:val="24"/>
                <w:szCs w:val="24"/>
              </w:rPr>
            </w:pPr>
            <w:r>
              <w:rPr>
                <w:sz w:val="24"/>
                <w:szCs w:val="24"/>
              </w:rPr>
              <w:t xml:space="preserve">13+ </w:t>
            </w:r>
          </w:p>
        </w:tc>
        <w:tc>
          <w:tcPr>
            <w:tcW w:w="2799" w:type="dxa"/>
            <w:shd w:val="clear" w:color="auto" w:fill="auto"/>
            <w:vAlign w:val="bottom"/>
          </w:tcPr>
          <w:p w14:paraId="7D49CE4E" w14:textId="77777777" w:rsidR="00E53223" w:rsidRDefault="00E53223">
            <w:pPr>
              <w:autoSpaceDE w:val="0"/>
              <w:rPr>
                <w:sz w:val="24"/>
                <w:szCs w:val="24"/>
              </w:rPr>
            </w:pPr>
            <w:proofErr w:type="spellStart"/>
            <w:r>
              <w:rPr>
                <w:sz w:val="24"/>
                <w:szCs w:val="24"/>
              </w:rPr>
              <w:t>random</w:t>
            </w:r>
            <w:proofErr w:type="spellEnd"/>
          </w:p>
        </w:tc>
        <w:tc>
          <w:tcPr>
            <w:tcW w:w="1290" w:type="dxa"/>
            <w:shd w:val="clear" w:color="auto" w:fill="auto"/>
            <w:vAlign w:val="bottom"/>
          </w:tcPr>
          <w:p w14:paraId="137C7C93" w14:textId="77777777" w:rsidR="00E53223" w:rsidRDefault="00E53223">
            <w:pPr>
              <w:autoSpaceDE w:val="0"/>
              <w:jc w:val="center"/>
              <w:rPr>
                <w:sz w:val="24"/>
                <w:szCs w:val="24"/>
              </w:rPr>
            </w:pPr>
            <w:r>
              <w:rPr>
                <w:sz w:val="24"/>
                <w:szCs w:val="24"/>
              </w:rPr>
              <w:t xml:space="preserve"> 0.1</w:t>
            </w:r>
          </w:p>
        </w:tc>
        <w:tc>
          <w:tcPr>
            <w:tcW w:w="1740" w:type="dxa"/>
            <w:shd w:val="clear" w:color="auto" w:fill="auto"/>
            <w:vAlign w:val="bottom"/>
          </w:tcPr>
          <w:p w14:paraId="29C3DF28" w14:textId="77777777" w:rsidR="00E53223" w:rsidRDefault="00E53223">
            <w:pPr>
              <w:autoSpaceDE w:val="0"/>
              <w:jc w:val="center"/>
              <w:rPr>
                <w:sz w:val="24"/>
                <w:szCs w:val="24"/>
              </w:rPr>
            </w:pPr>
            <w:r>
              <w:rPr>
                <w:sz w:val="24"/>
                <w:szCs w:val="24"/>
              </w:rPr>
              <w:t>0.4</w:t>
            </w:r>
          </w:p>
        </w:tc>
        <w:tc>
          <w:tcPr>
            <w:tcW w:w="1275" w:type="dxa"/>
            <w:shd w:val="clear" w:color="auto" w:fill="auto"/>
            <w:vAlign w:val="bottom"/>
          </w:tcPr>
          <w:p w14:paraId="5A54CD82" w14:textId="77777777" w:rsidR="00E53223" w:rsidRDefault="00E53223">
            <w:pPr>
              <w:autoSpaceDE w:val="0"/>
              <w:jc w:val="center"/>
              <w:rPr>
                <w:sz w:val="24"/>
                <w:szCs w:val="24"/>
              </w:rPr>
            </w:pPr>
            <w:r>
              <w:rPr>
                <w:sz w:val="24"/>
                <w:szCs w:val="24"/>
              </w:rPr>
              <w:t>0.04</w:t>
            </w:r>
          </w:p>
        </w:tc>
        <w:tc>
          <w:tcPr>
            <w:tcW w:w="1830" w:type="dxa"/>
            <w:shd w:val="clear" w:color="auto" w:fill="auto"/>
            <w:vAlign w:val="bottom"/>
          </w:tcPr>
          <w:p w14:paraId="025CD51D" w14:textId="77777777" w:rsidR="00E53223" w:rsidRDefault="00E53223">
            <w:pPr>
              <w:autoSpaceDE w:val="0"/>
              <w:jc w:val="center"/>
              <w:rPr>
                <w:sz w:val="24"/>
                <w:szCs w:val="24"/>
              </w:rPr>
            </w:pPr>
            <w:r>
              <w:rPr>
                <w:sz w:val="24"/>
                <w:szCs w:val="24"/>
              </w:rPr>
              <w:t>0.7</w:t>
            </w:r>
          </w:p>
        </w:tc>
      </w:tr>
      <w:tr w:rsidR="00E53223" w14:paraId="2FEE5264" w14:textId="77777777">
        <w:trPr>
          <w:trHeight w:val="242"/>
        </w:trPr>
        <w:tc>
          <w:tcPr>
            <w:tcW w:w="606" w:type="dxa"/>
            <w:tcBorders>
              <w:bottom w:val="none" w:sz="1" w:space="0" w:color="000000"/>
            </w:tcBorders>
            <w:shd w:val="clear" w:color="auto" w:fill="auto"/>
            <w:vAlign w:val="bottom"/>
          </w:tcPr>
          <w:p w14:paraId="465EC6F2" w14:textId="77777777" w:rsidR="00E53223" w:rsidRDefault="00E53223">
            <w:pPr>
              <w:autoSpaceDE w:val="0"/>
              <w:jc w:val="center"/>
              <w:rPr>
                <w:sz w:val="24"/>
                <w:szCs w:val="24"/>
              </w:rPr>
            </w:pPr>
            <w:r>
              <w:rPr>
                <w:sz w:val="24"/>
                <w:szCs w:val="24"/>
              </w:rPr>
              <w:t xml:space="preserve">14+ </w:t>
            </w:r>
          </w:p>
        </w:tc>
        <w:tc>
          <w:tcPr>
            <w:tcW w:w="2799" w:type="dxa"/>
            <w:tcBorders>
              <w:bottom w:val="none" w:sz="1" w:space="0" w:color="000000"/>
            </w:tcBorders>
            <w:shd w:val="clear" w:color="auto" w:fill="auto"/>
            <w:vAlign w:val="bottom"/>
          </w:tcPr>
          <w:p w14:paraId="3D0313FF" w14:textId="77777777" w:rsidR="00E53223" w:rsidRDefault="00E53223">
            <w:pPr>
              <w:autoSpaceDE w:val="0"/>
              <w:rPr>
                <w:sz w:val="24"/>
                <w:szCs w:val="24"/>
              </w:rPr>
            </w:pPr>
            <w:proofErr w:type="spellStart"/>
            <w:r>
              <w:rPr>
                <w:sz w:val="24"/>
                <w:szCs w:val="24"/>
              </w:rPr>
              <w:t>random</w:t>
            </w:r>
            <w:proofErr w:type="spellEnd"/>
          </w:p>
        </w:tc>
        <w:tc>
          <w:tcPr>
            <w:tcW w:w="1290" w:type="dxa"/>
            <w:tcBorders>
              <w:bottom w:val="none" w:sz="1" w:space="0" w:color="000000"/>
            </w:tcBorders>
            <w:shd w:val="clear" w:color="auto" w:fill="auto"/>
            <w:vAlign w:val="bottom"/>
          </w:tcPr>
          <w:p w14:paraId="3A22EE8F" w14:textId="77777777" w:rsidR="00E53223" w:rsidRDefault="00E53223">
            <w:pPr>
              <w:autoSpaceDE w:val="0"/>
              <w:jc w:val="center"/>
              <w:rPr>
                <w:sz w:val="24"/>
                <w:szCs w:val="24"/>
              </w:rPr>
            </w:pPr>
            <w:r>
              <w:rPr>
                <w:sz w:val="24"/>
                <w:szCs w:val="24"/>
              </w:rPr>
              <w:t xml:space="preserve">  0.09</w:t>
            </w:r>
          </w:p>
        </w:tc>
        <w:tc>
          <w:tcPr>
            <w:tcW w:w="1740" w:type="dxa"/>
            <w:tcBorders>
              <w:bottom w:val="none" w:sz="1" w:space="0" w:color="000000"/>
            </w:tcBorders>
            <w:shd w:val="clear" w:color="auto" w:fill="auto"/>
            <w:vAlign w:val="bottom"/>
          </w:tcPr>
          <w:p w14:paraId="6926C461" w14:textId="77777777" w:rsidR="00E53223" w:rsidRDefault="00E53223">
            <w:pPr>
              <w:autoSpaceDE w:val="0"/>
              <w:jc w:val="center"/>
              <w:rPr>
                <w:sz w:val="24"/>
                <w:szCs w:val="24"/>
              </w:rPr>
            </w:pPr>
            <w:r>
              <w:rPr>
                <w:sz w:val="24"/>
                <w:szCs w:val="24"/>
              </w:rPr>
              <w:t>0.5</w:t>
            </w:r>
          </w:p>
        </w:tc>
        <w:tc>
          <w:tcPr>
            <w:tcW w:w="1275" w:type="dxa"/>
            <w:tcBorders>
              <w:bottom w:val="none" w:sz="1" w:space="0" w:color="000000"/>
            </w:tcBorders>
            <w:shd w:val="clear" w:color="auto" w:fill="auto"/>
            <w:vAlign w:val="bottom"/>
          </w:tcPr>
          <w:p w14:paraId="0F48B4AD" w14:textId="77777777" w:rsidR="00E53223" w:rsidRDefault="00E53223">
            <w:pPr>
              <w:autoSpaceDE w:val="0"/>
              <w:jc w:val="center"/>
              <w:rPr>
                <w:sz w:val="24"/>
                <w:szCs w:val="24"/>
              </w:rPr>
            </w:pPr>
            <w:r>
              <w:rPr>
                <w:sz w:val="24"/>
                <w:szCs w:val="24"/>
              </w:rPr>
              <w:t>-0.15</w:t>
            </w:r>
          </w:p>
        </w:tc>
        <w:tc>
          <w:tcPr>
            <w:tcW w:w="1830" w:type="dxa"/>
            <w:tcBorders>
              <w:bottom w:val="none" w:sz="1" w:space="0" w:color="000000"/>
            </w:tcBorders>
            <w:shd w:val="clear" w:color="auto" w:fill="auto"/>
            <w:vAlign w:val="bottom"/>
          </w:tcPr>
          <w:p w14:paraId="734818DA" w14:textId="77777777" w:rsidR="00E53223" w:rsidRDefault="00E53223">
            <w:pPr>
              <w:autoSpaceDE w:val="0"/>
              <w:jc w:val="center"/>
              <w:rPr>
                <w:sz w:val="24"/>
                <w:szCs w:val="24"/>
              </w:rPr>
            </w:pPr>
            <w:r>
              <w:rPr>
                <w:sz w:val="24"/>
                <w:szCs w:val="24"/>
              </w:rPr>
              <w:t>0.3</w:t>
            </w:r>
          </w:p>
        </w:tc>
      </w:tr>
    </w:tbl>
    <w:p w14:paraId="64DB8F15" w14:textId="77777777" w:rsidR="00E53223" w:rsidRDefault="00E53223">
      <w:pPr>
        <w:autoSpaceDE w:val="0"/>
      </w:pPr>
      <w:proofErr w:type="spellStart"/>
      <w:r>
        <w:rPr>
          <w:sz w:val="24"/>
          <w:szCs w:val="24"/>
        </w:rPr>
        <w:t>Significance</w:t>
      </w:r>
      <w:proofErr w:type="spellEnd"/>
      <w:r>
        <w:rPr>
          <w:sz w:val="24"/>
          <w:szCs w:val="24"/>
        </w:rPr>
        <w:t xml:space="preserve"> </w:t>
      </w:r>
      <w:proofErr w:type="spellStart"/>
      <w:r>
        <w:rPr>
          <w:sz w:val="24"/>
          <w:szCs w:val="24"/>
        </w:rPr>
        <w:t>level</w:t>
      </w:r>
      <w:proofErr w:type="spellEnd"/>
      <w:r>
        <w:rPr>
          <w:sz w:val="24"/>
          <w:szCs w:val="24"/>
        </w:rPr>
        <w:t xml:space="preserve">: </w:t>
      </w:r>
      <w:r>
        <w:rPr>
          <w:sz w:val="24"/>
          <w:szCs w:val="24"/>
          <w:vertAlign w:val="superscript"/>
        </w:rPr>
        <w:t>***</w:t>
      </w:r>
      <w:r>
        <w:rPr>
          <w:sz w:val="24"/>
          <w:szCs w:val="24"/>
        </w:rPr>
        <w:t xml:space="preserve"> – 1%, </w:t>
      </w:r>
      <w:r>
        <w:rPr>
          <w:sz w:val="24"/>
          <w:szCs w:val="24"/>
          <w:vertAlign w:val="superscript"/>
        </w:rPr>
        <w:t>**</w:t>
      </w:r>
      <w:r>
        <w:rPr>
          <w:sz w:val="24"/>
          <w:szCs w:val="24"/>
        </w:rPr>
        <w:t xml:space="preserve"> – 5%, </w:t>
      </w:r>
      <w:r>
        <w:rPr>
          <w:sz w:val="24"/>
          <w:szCs w:val="24"/>
          <w:vertAlign w:val="superscript"/>
        </w:rPr>
        <w:t>*</w:t>
      </w:r>
      <w:r>
        <w:rPr>
          <w:sz w:val="24"/>
          <w:szCs w:val="24"/>
        </w:rPr>
        <w:t xml:space="preserve"> – 10%,</w:t>
      </w:r>
      <w:r>
        <w:rPr>
          <w:sz w:val="24"/>
          <w:szCs w:val="24"/>
          <w:vertAlign w:val="superscript"/>
        </w:rPr>
        <w:t xml:space="preserve"> </w:t>
      </w:r>
    </w:p>
    <w:sectPr w:rsidR="00E53223">
      <w:headerReference w:type="default" r:id="rId10"/>
      <w:footerReference w:type="even" r:id="rId11"/>
      <w:footerReference w:type="default" r:id="rId12"/>
      <w:headerReference w:type="first" r:id="rId13"/>
      <w:footerReference w:type="first" r:id="rId14"/>
      <w:pgSz w:w="11906" w:h="16838"/>
      <w:pgMar w:top="1693" w:right="1134" w:bottom="1134" w:left="1134" w:header="1134" w:footer="720" w:gutter="0"/>
      <w:cols w:space="720"/>
      <w:docGrid w:linePitch="60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CRIO-Z9" w:date="2014-11-19T11:38:00Z" w:initials="C">
    <w:p w14:paraId="560D00C7" w14:textId="77777777" w:rsidR="00806D4C" w:rsidRPr="004E1F7E" w:rsidRDefault="00806D4C">
      <w:pPr>
        <w:pStyle w:val="af7"/>
      </w:pPr>
      <w:r>
        <w:rPr>
          <w:rStyle w:val="af6"/>
        </w:rPr>
        <w:annotationRef/>
      </w:r>
      <w:r>
        <w:t>Можно еще одно предложение об этом? Чуточку подробнее</w:t>
      </w:r>
    </w:p>
  </w:comment>
  <w:comment w:id="37" w:author="CRIO-Z9" w:date="2014-11-19T11:38:00Z" w:initials="C">
    <w:p w14:paraId="4BE3BE90" w14:textId="77777777" w:rsidR="00806D4C" w:rsidRDefault="00806D4C">
      <w:pPr>
        <w:pStyle w:val="af7"/>
      </w:pPr>
      <w:r>
        <w:rPr>
          <w:rStyle w:val="af6"/>
        </w:rPr>
        <w:annotationRef/>
      </w:r>
      <w:r>
        <w:t xml:space="preserve">Не понимаю. </w:t>
      </w:r>
    </w:p>
  </w:comment>
  <w:comment w:id="51" w:author="CRIO-Z9" w:date="2014-11-19T11:38:00Z" w:initials="C">
    <w:p w14:paraId="7B128635" w14:textId="77777777" w:rsidR="00806D4C" w:rsidRPr="001F50CE" w:rsidRDefault="00806D4C">
      <w:pPr>
        <w:pStyle w:val="af7"/>
      </w:pPr>
      <w:r>
        <w:rPr>
          <w:rStyle w:val="af6"/>
        </w:rPr>
        <w:annotationRef/>
      </w:r>
      <w:r>
        <w:t>Непонятно, не хватает глагола</w:t>
      </w:r>
    </w:p>
  </w:comment>
  <w:comment w:id="58" w:author="CRIO-Z9" w:date="2014-11-19T11:38:00Z" w:initials="C">
    <w:p w14:paraId="10B38EAD" w14:textId="77777777" w:rsidR="00806D4C" w:rsidRPr="001F50CE" w:rsidRDefault="00806D4C">
      <w:pPr>
        <w:pStyle w:val="af7"/>
      </w:pPr>
      <w:r>
        <w:rPr>
          <w:rStyle w:val="af6"/>
        </w:rPr>
        <w:annotationRef/>
      </w:r>
      <w:r>
        <w:t>Не очень въехал, почему амбивалентные</w:t>
      </w:r>
    </w:p>
  </w:comment>
  <w:comment w:id="69" w:author="CRIO-Z9" w:date="2014-11-19T11:38:00Z" w:initials="C">
    <w:p w14:paraId="53753A38" w14:textId="77777777" w:rsidR="00806D4C" w:rsidRPr="001F50CE" w:rsidRDefault="00806D4C">
      <w:pPr>
        <w:pStyle w:val="af7"/>
      </w:pPr>
      <w:r>
        <w:rPr>
          <w:rStyle w:val="af6"/>
        </w:rPr>
        <w:annotationRef/>
      </w:r>
      <w:r>
        <w:t xml:space="preserve">Про </w:t>
      </w:r>
      <w:proofErr w:type="spellStart"/>
      <w:r>
        <w:t>макому</w:t>
      </w:r>
      <w:proofErr w:type="spellEnd"/>
      <w:r>
        <w:t xml:space="preserve"> ты пишешь наоборот – с юга на север. Мне кажется, стоит сделать единообразно (хотя это просто занудство)</w:t>
      </w:r>
    </w:p>
  </w:comment>
  <w:comment w:id="71" w:author="CRIO-Z9" w:date="2014-11-19T11:38:00Z" w:initials="C">
    <w:p w14:paraId="53475919" w14:textId="77777777" w:rsidR="00806D4C" w:rsidRPr="00F21391" w:rsidRDefault="00806D4C">
      <w:pPr>
        <w:pStyle w:val="af7"/>
      </w:pPr>
      <w:r>
        <w:rPr>
          <w:rStyle w:val="af6"/>
        </w:rPr>
        <w:annotationRef/>
      </w:r>
      <w:r>
        <w:t>Непонятно, потому что все предложение написано в одном времени – и предположили и более высокие плотности были показаны – я поэтому путаюсь и не понимаю, является ли это подтверждением предположению или основанием для него</w:t>
      </w:r>
    </w:p>
  </w:comment>
  <w:comment w:id="81" w:author="CRIO-Z9" w:date="2014-11-19T11:38:00Z" w:initials="C">
    <w:p w14:paraId="7331FD5A" w14:textId="77777777" w:rsidR="00806D4C" w:rsidRPr="00E53223" w:rsidRDefault="00806D4C">
      <w:pPr>
        <w:pStyle w:val="af7"/>
      </w:pPr>
      <w:r>
        <w:rPr>
          <w:rStyle w:val="af6"/>
        </w:rPr>
        <w:annotationRef/>
      </w:r>
      <w:r>
        <w:t>По</w:t>
      </w:r>
      <w:r w:rsidRPr="00E53223">
        <w:rPr>
          <w:lang w:val="en-US"/>
        </w:rPr>
        <w:t xml:space="preserve"> </w:t>
      </w:r>
      <w:r>
        <w:t>привычке</w:t>
      </w:r>
      <w:r w:rsidRPr="00E53223">
        <w:rPr>
          <w:lang w:val="en-US"/>
        </w:rPr>
        <w:t xml:space="preserve"> </w:t>
      </w:r>
      <w:r>
        <w:t>не</w:t>
      </w:r>
      <w:r w:rsidRPr="00E53223">
        <w:rPr>
          <w:lang w:val="en-US"/>
        </w:rPr>
        <w:t xml:space="preserve"> </w:t>
      </w:r>
      <w:r>
        <w:t>хватает</w:t>
      </w:r>
      <w:r w:rsidRPr="00E53223">
        <w:rPr>
          <w:lang w:val="en-US"/>
        </w:rPr>
        <w:t xml:space="preserve"> </w:t>
      </w:r>
      <w:r>
        <w:t>предложения</w:t>
      </w:r>
      <w:r w:rsidRPr="00E53223">
        <w:rPr>
          <w:lang w:val="en-US"/>
        </w:rPr>
        <w:t xml:space="preserve"> </w:t>
      </w:r>
      <w:r>
        <w:rPr>
          <w:lang w:val="en-US"/>
        </w:rPr>
        <w:t xml:space="preserve">The aim of the given investigation was to… </w:t>
      </w:r>
      <w:r>
        <w:t>Я не настаиваю, но боюсь, что это может смутить не только меня. Хотя, безусловно, из текста понятно, чего мы хотим</w:t>
      </w:r>
    </w:p>
  </w:comment>
  <w:comment w:id="82" w:author="Evgeny Genelt-Yanovskiy" w:date="2014-11-24T21:27:00Z" w:initials="EG">
    <w:p w14:paraId="52ACFFE7" w14:textId="3518F03B" w:rsidR="00806D4C" w:rsidRPr="00806D4C" w:rsidRDefault="00806D4C">
      <w:pPr>
        <w:pStyle w:val="af7"/>
      </w:pPr>
      <w:r>
        <w:rPr>
          <w:rStyle w:val="af6"/>
        </w:rPr>
        <w:annotationRef/>
      </w:r>
      <w:r>
        <w:t>Это, простите, уже совсем для кретинов. Еще давайте с таким акцентом напишем, типа «</w:t>
      </w:r>
      <w:proofErr w:type="spellStart"/>
      <w:r>
        <w:t>Зе</w:t>
      </w:r>
      <w:proofErr w:type="spellEnd"/>
      <w:r>
        <w:t xml:space="preserve"> </w:t>
      </w:r>
      <w:proofErr w:type="spellStart"/>
      <w:r>
        <w:t>эйм</w:t>
      </w:r>
      <w:proofErr w:type="spellEnd"/>
      <w:r>
        <w:t xml:space="preserve"> </w:t>
      </w:r>
      <w:proofErr w:type="spellStart"/>
      <w:r>
        <w:t>ов</w:t>
      </w:r>
      <w:proofErr w:type="spellEnd"/>
      <w:r>
        <w:t xml:space="preserve"> </w:t>
      </w:r>
      <w:proofErr w:type="spellStart"/>
      <w:r>
        <w:t>зе</w:t>
      </w:r>
      <w:proofErr w:type="spellEnd"/>
      <w:r>
        <w:t xml:space="preserve"> презент стати ваз зет…»</w:t>
      </w:r>
    </w:p>
  </w:comment>
  <w:comment w:id="108" w:author="CRIO-Z9" w:date="2014-11-19T11:38:00Z" w:initials="C">
    <w:p w14:paraId="5FD16DC3" w14:textId="77777777" w:rsidR="00806D4C" w:rsidRPr="00AE61A5" w:rsidRDefault="00806D4C">
      <w:pPr>
        <w:pStyle w:val="af7"/>
      </w:pPr>
      <w:r>
        <w:rPr>
          <w:rStyle w:val="af6"/>
        </w:rPr>
        <w:annotationRef/>
      </w:r>
      <w:r>
        <w:t xml:space="preserve">Ну вот у тебя практически подряд три предложения начинаются с </w:t>
      </w:r>
      <w:r>
        <w:rPr>
          <w:lang w:val="en-US"/>
        </w:rPr>
        <w:t>We</w:t>
      </w:r>
      <w:r w:rsidRPr="00AE61A5">
        <w:t xml:space="preserve">… </w:t>
      </w:r>
      <w:r>
        <w:t>Надо что-то поменять</w:t>
      </w:r>
    </w:p>
  </w:comment>
  <w:comment w:id="139" w:author="CRIO-Z9" w:date="2014-11-19T11:38:00Z" w:initials="C">
    <w:p w14:paraId="68F3CAFA" w14:textId="77777777" w:rsidR="00806D4C" w:rsidRPr="00216854" w:rsidRDefault="00806D4C">
      <w:pPr>
        <w:pStyle w:val="af7"/>
      </w:pPr>
      <w:r>
        <w:rPr>
          <w:rStyle w:val="af6"/>
        </w:rPr>
        <w:annotationRef/>
      </w:r>
      <w:r>
        <w:t xml:space="preserve">Они это связывают с </w:t>
      </w:r>
      <w:r>
        <w:rPr>
          <w:lang w:val="en-US"/>
        </w:rPr>
        <w:t>global</w:t>
      </w:r>
      <w:r w:rsidRPr="00216854">
        <w:t xml:space="preserve"> </w:t>
      </w:r>
      <w:r>
        <w:rPr>
          <w:lang w:val="en-US"/>
        </w:rPr>
        <w:t>warming</w:t>
      </w:r>
    </w:p>
  </w:comment>
  <w:comment w:id="153" w:author="CRIO-Z9" w:date="2014-11-19T11:38:00Z" w:initials="C">
    <w:p w14:paraId="6BBECE62" w14:textId="77777777" w:rsidR="00806D4C" w:rsidRPr="00534996" w:rsidRDefault="00806D4C">
      <w:pPr>
        <w:pStyle w:val="af7"/>
      </w:pPr>
      <w:r>
        <w:rPr>
          <w:rStyle w:val="af6"/>
        </w:rPr>
        <w:annotationRef/>
      </w:r>
      <w:r>
        <w:t>Не понял. Если мы нашли, то почему ссылки? Или это они нашли? Но тогда почему написано мы?</w:t>
      </w:r>
    </w:p>
  </w:comment>
  <w:comment w:id="173" w:author="WiZaRd" w:date="2014-11-19T11:38:00Z" w:initials="W">
    <w:p w14:paraId="35097066" w14:textId="77777777" w:rsidR="00806D4C" w:rsidRPr="003C0B60" w:rsidRDefault="00806D4C">
      <w:pPr>
        <w:pStyle w:val="af7"/>
        <w:rPr>
          <w:lang w:val="en-US"/>
        </w:rPr>
      </w:pPr>
      <w:r>
        <w:rPr>
          <w:rStyle w:val="af6"/>
        </w:rPr>
        <w:annotationRef/>
      </w:r>
      <w:proofErr w:type="spellStart"/>
      <w:r>
        <w:t>Геетрогенность</w:t>
      </w:r>
      <w:proofErr w:type="spellEnd"/>
      <w:r w:rsidRPr="003C0B60">
        <w:rPr>
          <w:lang w:val="en-US"/>
        </w:rPr>
        <w:t xml:space="preserve"> </w:t>
      </w:r>
      <w:r>
        <w:t>чего</w:t>
      </w:r>
      <w:r w:rsidRPr="003C0B60">
        <w:rPr>
          <w:lang w:val="en-US"/>
        </w:rPr>
        <w:t xml:space="preserve">? </w:t>
      </w:r>
      <w:r>
        <w:rPr>
          <w:lang w:val="en-US"/>
        </w:rPr>
        <w:t xml:space="preserve">High regional </w:t>
      </w:r>
      <w:proofErr w:type="spellStart"/>
      <w:r>
        <w:rPr>
          <w:lang w:val="en-US"/>
        </w:rPr>
        <w:t>heterogenity</w:t>
      </w:r>
      <w:proofErr w:type="spellEnd"/>
      <w:r>
        <w:rPr>
          <w:lang w:val="en-US"/>
        </w:rPr>
        <w:t xml:space="preserve"> in clam density was recorded even within…</w:t>
      </w:r>
    </w:p>
  </w:comment>
  <w:comment w:id="182" w:author="WiZaRd" w:date="2014-11-19T11:38:00Z" w:initials="W">
    <w:p w14:paraId="4629D511" w14:textId="77777777" w:rsidR="00806D4C" w:rsidRPr="00EE2449" w:rsidRDefault="00806D4C">
      <w:pPr>
        <w:pStyle w:val="af7"/>
      </w:pPr>
      <w:r>
        <w:rPr>
          <w:rStyle w:val="af6"/>
        </w:rPr>
        <w:annotationRef/>
      </w:r>
      <w:r>
        <w:t>Цифры? Или она значимо ниже? Как-то нехорошо просто высокая и низкая… Нужны цифры</w:t>
      </w:r>
    </w:p>
  </w:comment>
  <w:comment w:id="183" w:author="Evgeny Genelt-Yanovskiy" w:date="2014-11-24T21:35:00Z" w:initials="EG">
    <w:p w14:paraId="5DAC02DC" w14:textId="7A0563C1" w:rsidR="00806D4C" w:rsidRDefault="00806D4C">
      <w:pPr>
        <w:pStyle w:val="af7"/>
      </w:pPr>
      <w:r>
        <w:rPr>
          <w:rStyle w:val="af6"/>
        </w:rPr>
        <w:annotationRef/>
      </w:r>
      <w:r>
        <w:t>Если мы дали ссылку на рисунок в прошлом предложении, по-моему цифры не нужны. Предлагаю забить.</w:t>
      </w:r>
    </w:p>
  </w:comment>
  <w:comment w:id="184" w:author="WiZaRd" w:date="2014-11-19T11:38:00Z" w:initials="W">
    <w:p w14:paraId="4DDFC91D" w14:textId="77777777" w:rsidR="00806D4C" w:rsidRPr="00EE2449" w:rsidRDefault="00806D4C">
      <w:pPr>
        <w:pStyle w:val="af7"/>
      </w:pPr>
      <w:r>
        <w:rPr>
          <w:rStyle w:val="af6"/>
        </w:rPr>
        <w:annotationRef/>
      </w:r>
      <w:r>
        <w:t xml:space="preserve">Я тут все перелопатил, посмотри внимательно. В таком порядке мне кажется лучше. </w:t>
      </w:r>
    </w:p>
  </w:comment>
  <w:comment w:id="218" w:author="WiZaRd" w:date="2014-11-19T11:38:00Z" w:initials="W">
    <w:p w14:paraId="1D333282" w14:textId="77777777" w:rsidR="00806D4C" w:rsidRPr="00EE2449" w:rsidRDefault="00806D4C">
      <w:pPr>
        <w:pStyle w:val="af7"/>
      </w:pPr>
      <w:r>
        <w:rPr>
          <w:rStyle w:val="af6"/>
        </w:rPr>
        <w:annotationRef/>
      </w:r>
      <w:r>
        <w:t>Признанное сокращение? Я просто не знаю. Если нет – надо расшифровывать (</w:t>
      </w:r>
    </w:p>
  </w:comment>
  <w:comment w:id="225" w:author="WiZaRd" w:date="2014-11-19T11:38:00Z" w:initials="W">
    <w:p w14:paraId="502557F4" w14:textId="77777777" w:rsidR="00806D4C" w:rsidRPr="00034660" w:rsidRDefault="00806D4C">
      <w:pPr>
        <w:pStyle w:val="af7"/>
      </w:pPr>
      <w:r>
        <w:rPr>
          <w:rStyle w:val="af6"/>
        </w:rPr>
        <w:annotationRef/>
      </w:r>
      <w:r>
        <w:t xml:space="preserve">Не поняла, почему. Часть популяции на </w:t>
      </w:r>
      <w:proofErr w:type="spellStart"/>
      <w:r>
        <w:t>Мурмане</w:t>
      </w:r>
      <w:proofErr w:type="spellEnd"/>
      <w:r>
        <w:t xml:space="preserve"> оказалась более похожей на Белое море, чем на </w:t>
      </w:r>
      <w:proofErr w:type="spellStart"/>
      <w:r>
        <w:t>Сесерное</w:t>
      </w:r>
      <w:proofErr w:type="spellEnd"/>
      <w:r>
        <w:t>. И этот результат соответствует распределению линий подвидов в Европе. Э. ЭЭЭ. Типа как соответствует часть популяции и какой-то из подвидов?</w:t>
      </w:r>
    </w:p>
  </w:comment>
  <w:comment w:id="257" w:author="WiZaRd" w:date="2014-11-19T11:38:00Z" w:initials="W">
    <w:p w14:paraId="43AC045B" w14:textId="77777777" w:rsidR="00806D4C" w:rsidRPr="00D3429F" w:rsidRDefault="00806D4C">
      <w:pPr>
        <w:pStyle w:val="af7"/>
      </w:pPr>
      <w:r>
        <w:rPr>
          <w:rStyle w:val="af6"/>
        </w:rPr>
        <w:annotationRef/>
      </w:r>
      <w:r>
        <w:t>В английском не очень любят длинные предложения</w:t>
      </w:r>
    </w:p>
  </w:comment>
  <w:comment w:id="273" w:author="WiZaRd" w:date="2014-11-19T11:40:00Z" w:initials="W">
    <w:p w14:paraId="392FF34C" w14:textId="77777777" w:rsidR="00806D4C" w:rsidRPr="00C53CBB" w:rsidRDefault="00806D4C">
      <w:pPr>
        <w:pStyle w:val="af7"/>
      </w:pPr>
      <w:r>
        <w:rPr>
          <w:rStyle w:val="af6"/>
        </w:rPr>
        <w:annotationRef/>
      </w:r>
      <w:r>
        <w:t>Я бы это выкинул нафиг. И либо написал какой-то абзац-заключение (ну типа каков наш главнейший вывод?), либо не писал ничего вообще</w:t>
      </w:r>
    </w:p>
  </w:comment>
  <w:comment w:id="284" w:author="WiZaRd" w:date="2014-11-19T11:38:00Z" w:initials="W">
    <w:p w14:paraId="7F957516" w14:textId="77777777" w:rsidR="00806D4C" w:rsidRPr="00EE2449" w:rsidRDefault="00806D4C">
      <w:pPr>
        <w:pStyle w:val="af7"/>
      </w:pPr>
      <w:r>
        <w:rPr>
          <w:rStyle w:val="af6"/>
        </w:rPr>
        <w:annotationRef/>
      </w:r>
      <w:r>
        <w:t xml:space="preserve">Оно уже закончено, поэтому </w:t>
      </w:r>
      <w:r>
        <w:rPr>
          <w:lang w:val="en-US"/>
        </w:rPr>
        <w:t>was</w:t>
      </w:r>
      <w:r w:rsidRPr="00EE2449">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C5F2F" w14:textId="77777777" w:rsidR="00806D4C" w:rsidRDefault="00806D4C">
      <w:r>
        <w:separator/>
      </w:r>
    </w:p>
  </w:endnote>
  <w:endnote w:type="continuationSeparator" w:id="0">
    <w:p w14:paraId="447FD459" w14:textId="77777777" w:rsidR="00806D4C" w:rsidRDefault="00806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ohit Hindi">
    <w:charset w:val="80"/>
    <w:family w:val="auto"/>
    <w:pitch w:val="variable"/>
  </w:font>
  <w:font w:name="serif">
    <w:altName w:val="Arial Unicode MS"/>
    <w:charset w:val="80"/>
    <w:family w:val="auto"/>
    <w:pitch w:val="default"/>
  </w:font>
  <w:font w:name="DejaVu Sans">
    <w:altName w:val="Arial Unicode MS"/>
    <w:charset w:val="80"/>
    <w:family w:val="auto"/>
    <w:pitch w:val="variable"/>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6BB7C" w14:textId="77777777" w:rsidR="00806D4C" w:rsidRDefault="00806D4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341CB" w14:textId="77777777" w:rsidR="00806D4C" w:rsidRDefault="00806D4C"/>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8893B" w14:textId="77777777" w:rsidR="00806D4C" w:rsidRDefault="00806D4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CA6A8" w14:textId="77777777" w:rsidR="00806D4C" w:rsidRDefault="00806D4C">
      <w:r>
        <w:separator/>
      </w:r>
    </w:p>
  </w:footnote>
  <w:footnote w:type="continuationSeparator" w:id="0">
    <w:p w14:paraId="2109A8D5" w14:textId="77777777" w:rsidR="00806D4C" w:rsidRDefault="00806D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668B" w14:textId="77777777" w:rsidR="00806D4C" w:rsidRDefault="00806D4C">
    <w:pPr>
      <w:pStyle w:val="af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C72B1" w14:textId="77777777" w:rsidR="00806D4C" w:rsidRDefault="00806D4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6A1"/>
    <w:rsid w:val="00034660"/>
    <w:rsid w:val="000F3AC7"/>
    <w:rsid w:val="00172BA7"/>
    <w:rsid w:val="001F50CE"/>
    <w:rsid w:val="00216854"/>
    <w:rsid w:val="003C0B60"/>
    <w:rsid w:val="003D23EF"/>
    <w:rsid w:val="004B36A1"/>
    <w:rsid w:val="004E1F7E"/>
    <w:rsid w:val="004E72A3"/>
    <w:rsid w:val="00514885"/>
    <w:rsid w:val="00534996"/>
    <w:rsid w:val="005A60F6"/>
    <w:rsid w:val="0061198B"/>
    <w:rsid w:val="006F337A"/>
    <w:rsid w:val="00806D4C"/>
    <w:rsid w:val="008673D4"/>
    <w:rsid w:val="008C6866"/>
    <w:rsid w:val="008C70FD"/>
    <w:rsid w:val="009C30E6"/>
    <w:rsid w:val="00AE61A5"/>
    <w:rsid w:val="00C53CBB"/>
    <w:rsid w:val="00C92DD0"/>
    <w:rsid w:val="00CB4D1C"/>
    <w:rsid w:val="00D3429F"/>
    <w:rsid w:val="00E53223"/>
    <w:rsid w:val="00EE2449"/>
    <w:rsid w:val="00EF75C1"/>
    <w:rsid w:val="00F21391"/>
    <w:rsid w:val="00FB210D"/>
    <w:rsid w:val="00FE23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418E5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uppressAutoHyphens/>
    </w:pPr>
    <w:rPr>
      <w:lang w:val="ru-RU" w:eastAsia="zh-CN"/>
    </w:rPr>
  </w:style>
  <w:style w:type="paragraph" w:styleId="1">
    <w:name w:val="heading 1"/>
    <w:basedOn w:val="Heading"/>
    <w:next w:val="a0"/>
    <w:qFormat/>
    <w:pPr>
      <w:numPr>
        <w:numId w:val="1"/>
      </w:numPr>
      <w:outlineLvl w:val="0"/>
    </w:pPr>
  </w:style>
  <w:style w:type="paragraph" w:styleId="2">
    <w:name w:val="heading 2"/>
    <w:basedOn w:val="Heading"/>
    <w:next w:val="a0"/>
    <w:qFormat/>
    <w:pPr>
      <w:numPr>
        <w:ilvl w:val="1"/>
        <w:numId w:val="1"/>
      </w:numPr>
      <w:outlineLvl w:val="1"/>
    </w:pPr>
  </w:style>
  <w:style w:type="character" w:default="1" w:styleId="a1">
    <w:name w:val="Default Paragraph Font"/>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customStyle="1" w:styleId="WW8Num3z0">
    <w:name w:val="WW8Num3z0"/>
    <w:rPr>
      <w:lang w:val="en-US"/>
    </w:rPr>
  </w:style>
  <w:style w:type="character" w:styleId="a4">
    <w:name w:val="Default Paragraph Font"/>
  </w:style>
  <w:style w:type="character" w:customStyle="1" w:styleId="WW8Num2z0">
    <w:name w:val="WW8Num2z0"/>
    <w:rPr>
      <w:lang w:val="en-US"/>
    </w:rPr>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styleId="a5">
    <w:name w:val="Hyperlink"/>
  </w:style>
  <w:style w:type="character" w:customStyle="1" w:styleId="NumberingSymbols">
    <w:name w:val="Numbering Symbols"/>
  </w:style>
  <w:style w:type="character" w:styleId="a6">
    <w:name w:val="FollowedHyperlink"/>
    <w:basedOn w:val="WW-Absatz-Standardschriftart1"/>
  </w:style>
  <w:style w:type="character" w:customStyle="1" w:styleId="11">
    <w:name w:val="Знак примечания1"/>
    <w:rPr>
      <w:sz w:val="16"/>
      <w:szCs w:val="16"/>
    </w:rPr>
  </w:style>
  <w:style w:type="paragraph" w:customStyle="1" w:styleId="Heading">
    <w:name w:val="Heading"/>
    <w:basedOn w:val="a"/>
    <w:next w:val="a0"/>
    <w:pPr>
      <w:keepNext/>
      <w:spacing w:before="240" w:after="120"/>
    </w:pPr>
  </w:style>
  <w:style w:type="paragraph" w:styleId="a0">
    <w:name w:val="Body Text"/>
    <w:basedOn w:val="a"/>
    <w:pPr>
      <w:spacing w:after="120"/>
    </w:pPr>
  </w:style>
  <w:style w:type="paragraph" w:styleId="a7">
    <w:name w:val="List"/>
    <w:basedOn w:val="a0"/>
    <w:rPr>
      <w:rFonts w:cs="Lohit Hindi"/>
    </w:rPr>
  </w:style>
  <w:style w:type="paragraph" w:styleId="a8">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9">
    <w:name w:val="caption"/>
    <w:basedOn w:val="a"/>
    <w:qFormat/>
    <w:pPr>
      <w:suppressLineNumbers/>
      <w:spacing w:before="120" w:after="120"/>
    </w:pPr>
  </w:style>
  <w:style w:type="paragraph" w:customStyle="1" w:styleId="12">
    <w:name w:val="Название объекта1"/>
    <w:basedOn w:val="a"/>
    <w:pPr>
      <w:suppressLineNumbers/>
      <w:spacing w:before="120" w:after="120"/>
    </w:pPr>
  </w:style>
  <w:style w:type="paragraph" w:customStyle="1" w:styleId="Objectwitharrow">
    <w:name w:val="Object with arrow"/>
    <w:basedOn w:val="a"/>
  </w:style>
  <w:style w:type="paragraph" w:customStyle="1" w:styleId="Objectwithshadow">
    <w:name w:val="Object with shadow"/>
    <w:basedOn w:val="a"/>
  </w:style>
  <w:style w:type="paragraph" w:customStyle="1" w:styleId="Objectwithoutfill">
    <w:name w:val="Object without fill"/>
    <w:basedOn w:val="a"/>
  </w:style>
  <w:style w:type="paragraph" w:customStyle="1" w:styleId="Text">
    <w:name w:val="Text"/>
    <w:basedOn w:val="12"/>
  </w:style>
  <w:style w:type="paragraph" w:customStyle="1" w:styleId="Textbodyjustified">
    <w:name w:val="Text body justified"/>
    <w:basedOn w:val="a"/>
  </w:style>
  <w:style w:type="paragraph" w:customStyle="1" w:styleId="13">
    <w:name w:val="Красная строка1"/>
    <w:basedOn w:val="a0"/>
    <w:pPr>
      <w:spacing w:after="0"/>
      <w:ind w:firstLine="283"/>
    </w:pPr>
  </w:style>
  <w:style w:type="paragraph" w:customStyle="1" w:styleId="Title1">
    <w:name w:val="Title1"/>
    <w:basedOn w:val="a"/>
    <w:pPr>
      <w:jc w:val="center"/>
    </w:pPr>
  </w:style>
  <w:style w:type="paragraph" w:customStyle="1" w:styleId="Title2">
    <w:name w:val="Title2"/>
    <w:basedOn w:val="a"/>
    <w:pPr>
      <w:spacing w:before="57" w:after="57"/>
      <w:ind w:right="113"/>
      <w:jc w:val="center"/>
    </w:pPr>
  </w:style>
  <w:style w:type="paragraph" w:customStyle="1" w:styleId="WW-Heading">
    <w:name w:val="WW-Heading"/>
    <w:basedOn w:val="a"/>
    <w:pPr>
      <w:spacing w:before="238" w:after="119"/>
    </w:pPr>
  </w:style>
  <w:style w:type="paragraph" w:customStyle="1" w:styleId="Heading1">
    <w:name w:val="Heading1"/>
    <w:basedOn w:val="a"/>
    <w:pPr>
      <w:spacing w:before="238" w:after="119"/>
    </w:pPr>
  </w:style>
  <w:style w:type="paragraph" w:customStyle="1" w:styleId="Heading2">
    <w:name w:val="Heading2"/>
    <w:basedOn w:val="a"/>
    <w:pPr>
      <w:spacing w:before="238" w:after="119"/>
    </w:pPr>
  </w:style>
  <w:style w:type="paragraph" w:customStyle="1" w:styleId="DimensionLine">
    <w:name w:val="Dimension Line"/>
    <w:basedOn w:val="a"/>
  </w:style>
  <w:style w:type="paragraph" w:customStyle="1" w:styleId="DefaultLTGliederung1">
    <w:name w:val="Default~LT~Gliederung 1"/>
    <w:pPr>
      <w:widowControl w:val="0"/>
      <w:suppressAutoHyphens/>
      <w:autoSpaceDE w:val="0"/>
      <w:spacing w:after="283"/>
    </w:pPr>
    <w:rPr>
      <w:lang w:val="ru-RU" w:eastAsia="zh-CN"/>
    </w:rPr>
  </w:style>
  <w:style w:type="paragraph" w:customStyle="1" w:styleId="DefaultLTGliederung2">
    <w:name w:val="Default~LT~Gliederung 2"/>
    <w:basedOn w:val="DefaultLTGliederung1"/>
    <w:pPr>
      <w:spacing w:after="227"/>
    </w:pPr>
    <w:rPr>
      <w:sz w:val="56"/>
      <w:szCs w:val="56"/>
    </w:rPr>
  </w:style>
  <w:style w:type="paragraph" w:customStyle="1" w:styleId="DefaultLTGliederung3">
    <w:name w:val="Default~LT~Gliederung 3"/>
    <w:basedOn w:val="DefaultLTGliederung2"/>
    <w:pPr>
      <w:spacing w:after="170"/>
    </w:pPr>
    <w:rPr>
      <w:sz w:val="48"/>
      <w:szCs w:val="48"/>
    </w:rPr>
  </w:style>
  <w:style w:type="paragraph" w:customStyle="1" w:styleId="DefaultLTGliederung4">
    <w:name w:val="Default~LT~Gliederung 4"/>
    <w:basedOn w:val="DefaultLTGliederung3"/>
    <w:pPr>
      <w:spacing w:after="113"/>
    </w:pPr>
    <w:rPr>
      <w:sz w:val="40"/>
      <w:szCs w:val="40"/>
    </w:r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suppressAutoHyphens/>
      <w:autoSpaceDE w:val="0"/>
      <w:jc w:val="center"/>
    </w:pPr>
    <w:rPr>
      <w:lang w:val="ru-RU" w:eastAsia="zh-CN"/>
    </w:rPr>
  </w:style>
  <w:style w:type="paragraph" w:customStyle="1" w:styleId="DefaultLTUntertitel">
    <w:name w:val="Default~LT~Untertitel"/>
    <w:pPr>
      <w:widowControl w:val="0"/>
      <w:suppressAutoHyphens/>
      <w:autoSpaceDE w:val="0"/>
      <w:jc w:val="center"/>
    </w:pPr>
    <w:rPr>
      <w:lang w:val="ru-RU" w:eastAsia="zh-CN"/>
    </w:rPr>
  </w:style>
  <w:style w:type="paragraph" w:customStyle="1" w:styleId="DefaultLTNotizen">
    <w:name w:val="Default~LT~Notizen"/>
    <w:pPr>
      <w:widowControl w:val="0"/>
      <w:suppressAutoHyphens/>
      <w:autoSpaceDE w:val="0"/>
      <w:ind w:left="340" w:hanging="340"/>
    </w:pPr>
    <w:rPr>
      <w:lang w:val="ru-RU" w:eastAsia="zh-CN"/>
    </w:rPr>
  </w:style>
  <w:style w:type="paragraph" w:customStyle="1" w:styleId="DefaultLTHintergrundobjekte">
    <w:name w:val="Default~LT~Hintergrundobjekte"/>
    <w:pPr>
      <w:widowControl w:val="0"/>
      <w:suppressAutoHyphens/>
      <w:autoSpaceDE w:val="0"/>
    </w:pPr>
    <w:rPr>
      <w:lang w:val="ru-RU" w:eastAsia="zh-CN"/>
    </w:rPr>
  </w:style>
  <w:style w:type="paragraph" w:customStyle="1" w:styleId="DefaultLTHintergrund">
    <w:name w:val="Default~LT~Hintergrund"/>
    <w:pPr>
      <w:widowControl w:val="0"/>
      <w:suppressAutoHyphens/>
      <w:autoSpaceDE w:val="0"/>
    </w:pPr>
    <w:rPr>
      <w:lang w:val="ru-RU" w:eastAsia="zh-CN"/>
    </w:rPr>
  </w:style>
  <w:style w:type="paragraph" w:customStyle="1" w:styleId="default">
    <w:name w:val="default"/>
    <w:pPr>
      <w:widowControl w:val="0"/>
      <w:suppressAutoHyphens/>
      <w:autoSpaceDE w:val="0"/>
      <w:spacing w:line="200" w:lineRule="atLeast"/>
    </w:pPr>
    <w:rPr>
      <w:lang w:val="ru-RU" w:eastAsia="zh-CN"/>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14">
    <w:name w:val="Название1"/>
    <w:basedOn w:val="Heading"/>
    <w:next w:val="aa"/>
    <w:pPr>
      <w:jc w:val="center"/>
    </w:pPr>
  </w:style>
  <w:style w:type="paragraph" w:styleId="aa">
    <w:name w:val="Subtitle"/>
    <w:basedOn w:val="Heading"/>
    <w:next w:val="a0"/>
    <w:qFormat/>
    <w:pPr>
      <w:jc w:val="center"/>
    </w:pPr>
  </w:style>
  <w:style w:type="paragraph" w:customStyle="1" w:styleId="Backgroundobjects">
    <w:name w:val="Background objects"/>
    <w:pPr>
      <w:widowControl w:val="0"/>
      <w:suppressAutoHyphens/>
      <w:autoSpaceDE w:val="0"/>
    </w:pPr>
    <w:rPr>
      <w:lang w:val="ru-RU" w:eastAsia="zh-CN"/>
    </w:rPr>
  </w:style>
  <w:style w:type="paragraph" w:customStyle="1" w:styleId="Background">
    <w:name w:val="Background"/>
    <w:pPr>
      <w:widowControl w:val="0"/>
      <w:suppressAutoHyphens/>
      <w:autoSpaceDE w:val="0"/>
    </w:pPr>
    <w:rPr>
      <w:lang w:val="ru-RU" w:eastAsia="zh-CN"/>
    </w:rPr>
  </w:style>
  <w:style w:type="paragraph" w:customStyle="1" w:styleId="Notes">
    <w:name w:val="Notes"/>
    <w:pPr>
      <w:widowControl w:val="0"/>
      <w:suppressAutoHyphens/>
      <w:autoSpaceDE w:val="0"/>
      <w:ind w:left="340" w:hanging="340"/>
    </w:pPr>
    <w:rPr>
      <w:lang w:val="ru-RU" w:eastAsia="zh-CN"/>
    </w:rPr>
  </w:style>
  <w:style w:type="paragraph" w:customStyle="1" w:styleId="Outline1">
    <w:name w:val="Outline 1"/>
    <w:pPr>
      <w:widowControl w:val="0"/>
      <w:suppressAutoHyphens/>
      <w:autoSpaceDE w:val="0"/>
      <w:spacing w:after="283"/>
    </w:pPr>
    <w:rPr>
      <w:lang w:val="ru-RU" w:eastAsia="zh-CN"/>
    </w:rPr>
  </w:style>
  <w:style w:type="paragraph" w:customStyle="1" w:styleId="Outline2">
    <w:name w:val="Outline 2"/>
    <w:basedOn w:val="Outline1"/>
    <w:pPr>
      <w:spacing w:after="227"/>
    </w:pPr>
    <w:rPr>
      <w:sz w:val="56"/>
      <w:szCs w:val="56"/>
    </w:rPr>
  </w:style>
  <w:style w:type="paragraph" w:customStyle="1" w:styleId="Outline3">
    <w:name w:val="Outline 3"/>
    <w:basedOn w:val="Outline2"/>
    <w:pPr>
      <w:spacing w:after="170"/>
    </w:pPr>
    <w:rPr>
      <w:sz w:val="48"/>
      <w:szCs w:val="48"/>
    </w:rPr>
  </w:style>
  <w:style w:type="paragraph" w:customStyle="1" w:styleId="Outline4">
    <w:name w:val="Outline 4"/>
    <w:basedOn w:val="Outline3"/>
    <w:pPr>
      <w:spacing w:after="113"/>
    </w:pPr>
    <w:rPr>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Normal">
    <w:name w:val="Normal"/>
    <w:pPr>
      <w:widowControl w:val="0"/>
      <w:suppressAutoHyphens/>
      <w:autoSpaceDE w:val="0"/>
    </w:pPr>
    <w:rPr>
      <w:lang w:val="ru-RU" w:eastAsia="zh-CN"/>
    </w:rPr>
  </w:style>
  <w:style w:type="paragraph" w:customStyle="1" w:styleId="WW-Absatz-Standardschriftart10">
    <w:name w:val="WW-Absatz-Standardschriftart1"/>
    <w:pPr>
      <w:widowControl w:val="0"/>
      <w:suppressAutoHyphens/>
      <w:autoSpaceDE w:val="0"/>
    </w:pPr>
    <w:rPr>
      <w:lang w:val="ru-RU" w:eastAsia="zh-CN"/>
    </w:rPr>
  </w:style>
  <w:style w:type="paragraph" w:customStyle="1" w:styleId="WW-Absatz-Standardschriftart0">
    <w:name w:val="WW-Absatz-Standardschriftart"/>
    <w:pPr>
      <w:widowControl w:val="0"/>
      <w:suppressAutoHyphens/>
      <w:autoSpaceDE w:val="0"/>
    </w:pPr>
    <w:rPr>
      <w:lang w:val="ru-RU" w:eastAsia="zh-CN"/>
    </w:rPr>
  </w:style>
  <w:style w:type="paragraph" w:customStyle="1" w:styleId="Absatz-Standardschriftart0">
    <w:name w:val="Absatz-Standardschriftart"/>
    <w:pPr>
      <w:widowControl w:val="0"/>
      <w:suppressAutoHyphens/>
      <w:autoSpaceDE w:val="0"/>
    </w:pPr>
    <w:rPr>
      <w:lang w:val="ru-RU" w:eastAsia="zh-CN"/>
    </w:rPr>
  </w:style>
  <w:style w:type="paragraph" w:customStyle="1" w:styleId="WW-Heading1">
    <w:name w:val="WW-Heading1"/>
    <w:pPr>
      <w:widowControl w:val="0"/>
      <w:suppressAutoHyphens/>
      <w:autoSpaceDE w:val="0"/>
      <w:spacing w:before="420" w:after="210"/>
    </w:pPr>
    <w:rPr>
      <w:lang w:val="ru-RU" w:eastAsia="zh-CN"/>
    </w:rPr>
  </w:style>
  <w:style w:type="paragraph" w:customStyle="1" w:styleId="WW-Absatz-Standardschriftart110">
    <w:name w:val="WW-Absatz-Standardschriftart11"/>
    <w:pPr>
      <w:widowControl w:val="0"/>
      <w:suppressAutoHyphens/>
      <w:autoSpaceDE w:val="0"/>
    </w:pPr>
    <w:rPr>
      <w:lang w:val="ru-RU" w:eastAsia="zh-CN"/>
    </w:rPr>
  </w:style>
  <w:style w:type="paragraph" w:customStyle="1" w:styleId="ab">
    <w:name w:val="???? ??????????"/>
    <w:pPr>
      <w:widowControl w:val="0"/>
      <w:suppressAutoHyphens/>
      <w:autoSpaceDE w:val="0"/>
    </w:pPr>
    <w:rPr>
      <w:lang w:val="ru-RU" w:eastAsia="zh-CN"/>
    </w:rPr>
  </w:style>
  <w:style w:type="paragraph" w:customStyle="1" w:styleId="ac">
    <w:name w:val="???????? ????? ??????"/>
    <w:pPr>
      <w:widowControl w:val="0"/>
      <w:suppressAutoHyphens/>
      <w:autoSpaceDE w:val="0"/>
    </w:pPr>
    <w:rPr>
      <w:lang w:val="ru-RU" w:eastAsia="zh-CN"/>
    </w:rPr>
  </w:style>
  <w:style w:type="paragraph" w:customStyle="1" w:styleId="WW-">
    <w:name w:val="WW-???? ??????????"/>
    <w:pPr>
      <w:widowControl w:val="0"/>
      <w:suppressAutoHyphens/>
      <w:autoSpaceDE w:val="0"/>
    </w:pPr>
    <w:rPr>
      <w:lang w:val="ru-RU" w:eastAsia="zh-CN"/>
    </w:rPr>
  </w:style>
  <w:style w:type="paragraph" w:customStyle="1" w:styleId="ad">
    <w:name w:val="????? ??????????"/>
    <w:pPr>
      <w:widowControl w:val="0"/>
      <w:suppressAutoHyphens/>
      <w:autoSpaceDE w:val="0"/>
    </w:pPr>
    <w:rPr>
      <w:lang w:val="ru-RU" w:eastAsia="zh-CN"/>
    </w:rPr>
  </w:style>
  <w:style w:type="paragraph" w:customStyle="1" w:styleId="ae">
    <w:name w:val="????? ???????"/>
    <w:pPr>
      <w:widowControl w:val="0"/>
      <w:suppressAutoHyphens/>
      <w:autoSpaceDE w:val="0"/>
    </w:pPr>
    <w:rPr>
      <w:lang w:val="ru-RU" w:eastAsia="zh-CN"/>
    </w:rPr>
  </w:style>
  <w:style w:type="paragraph" w:customStyle="1" w:styleId="WW-Heading11">
    <w:name w:val="WW-Heading11"/>
    <w:pPr>
      <w:widowControl w:val="0"/>
      <w:suppressAutoHyphens/>
      <w:autoSpaceDE w:val="0"/>
      <w:spacing w:before="420" w:after="210"/>
    </w:pPr>
    <w:rPr>
      <w:lang w:val="ru-RU" w:eastAsia="zh-CN"/>
    </w:rPr>
  </w:style>
  <w:style w:type="paragraph" w:customStyle="1" w:styleId="af">
    <w:name w:val="????????"/>
    <w:pPr>
      <w:widowControl w:val="0"/>
      <w:suppressAutoHyphens/>
      <w:autoSpaceDE w:val="0"/>
      <w:spacing w:before="423" w:after="212"/>
      <w:jc w:val="center"/>
    </w:pPr>
    <w:rPr>
      <w:lang w:val="ru-RU" w:eastAsia="zh-CN"/>
    </w:rPr>
  </w:style>
  <w:style w:type="paragraph" w:customStyle="1" w:styleId="af0">
    <w:name w:val="??????? ??????"/>
    <w:pPr>
      <w:widowControl w:val="0"/>
      <w:suppressAutoHyphens/>
      <w:autoSpaceDE w:val="0"/>
      <w:spacing w:after="212"/>
      <w:ind w:firstLine="499"/>
    </w:pPr>
    <w:rPr>
      <w:lang w:val="ru-RU" w:eastAsia="zh-CN"/>
    </w:rPr>
  </w:style>
  <w:style w:type="paragraph" w:customStyle="1" w:styleId="af1">
    <w:name w:val="???????? ???????"/>
    <w:pPr>
      <w:widowControl w:val="0"/>
      <w:suppressAutoHyphens/>
      <w:autoSpaceDE w:val="0"/>
      <w:spacing w:before="212" w:after="212"/>
    </w:pPr>
    <w:rPr>
      <w:lang w:val="ru-RU" w:eastAsia="zh-CN"/>
    </w:rPr>
  </w:style>
  <w:style w:type="paragraph" w:customStyle="1" w:styleId="WW-0">
    <w:name w:val="WW-???????? ????? ??????"/>
    <w:pPr>
      <w:widowControl w:val="0"/>
      <w:suppressAutoHyphens/>
      <w:autoSpaceDE w:val="0"/>
    </w:pPr>
    <w:rPr>
      <w:lang w:val="ru-RU" w:eastAsia="zh-CN"/>
    </w:rPr>
  </w:style>
  <w:style w:type="paragraph" w:customStyle="1" w:styleId="WW-Heading12">
    <w:name w:val="WW-Heading12"/>
    <w:basedOn w:val="a"/>
    <w:pPr>
      <w:spacing w:before="238" w:after="119"/>
    </w:pPr>
  </w:style>
  <w:style w:type="paragraph" w:customStyle="1" w:styleId="WW-1">
    <w:name w:val="WW-???? ??????????1"/>
    <w:pPr>
      <w:widowControl w:val="0"/>
      <w:suppressAutoHyphens/>
      <w:autoSpaceDE w:val="0"/>
    </w:pPr>
    <w:rPr>
      <w:lang w:val="ru-RU" w:eastAsia="zh-CN"/>
    </w:rPr>
  </w:style>
  <w:style w:type="paragraph" w:customStyle="1" w:styleId="WW-10">
    <w:name w:val="WW-???????? ????? ??????1"/>
    <w:pPr>
      <w:widowControl w:val="0"/>
      <w:suppressAutoHyphens/>
      <w:autoSpaceDE w:val="0"/>
    </w:pPr>
    <w:rPr>
      <w:lang w:val="ru-RU" w:eastAsia="zh-CN"/>
    </w:rPr>
  </w:style>
  <w:style w:type="paragraph" w:customStyle="1" w:styleId="WW-Heading123">
    <w:name w:val="WW-Heading123"/>
    <w:basedOn w:val="a"/>
    <w:pPr>
      <w:spacing w:before="238" w:after="119"/>
    </w:pPr>
  </w:style>
  <w:style w:type="paragraph" w:customStyle="1" w:styleId="WW-12">
    <w:name w:val="WW-???? ??????????12"/>
    <w:pPr>
      <w:widowControl w:val="0"/>
      <w:suppressAutoHyphens/>
      <w:autoSpaceDE w:val="0"/>
    </w:pPr>
    <w:rPr>
      <w:lang w:val="ru-RU" w:eastAsia="zh-CN"/>
    </w:rPr>
  </w:style>
  <w:style w:type="paragraph" w:customStyle="1" w:styleId="WW-120">
    <w:name w:val="WW-???????? ????? ??????12"/>
    <w:pPr>
      <w:widowControl w:val="0"/>
      <w:suppressAutoHyphens/>
      <w:autoSpaceDE w:val="0"/>
    </w:pPr>
    <w:rPr>
      <w:lang w:val="ru-RU" w:eastAsia="zh-CN"/>
    </w:rPr>
  </w:style>
  <w:style w:type="paragraph" w:customStyle="1" w:styleId="WW-Heading1234">
    <w:name w:val="WW-Heading1234"/>
    <w:basedOn w:val="a"/>
    <w:pPr>
      <w:spacing w:before="238" w:after="119"/>
    </w:pPr>
  </w:style>
  <w:style w:type="paragraph" w:customStyle="1" w:styleId="WW-123">
    <w:name w:val="WW-???? ??????????123"/>
    <w:pPr>
      <w:widowControl w:val="0"/>
      <w:suppressAutoHyphens/>
      <w:autoSpaceDE w:val="0"/>
    </w:pPr>
    <w:rPr>
      <w:lang w:val="ru-RU" w:eastAsia="zh-CN"/>
    </w:rPr>
  </w:style>
  <w:style w:type="paragraph" w:customStyle="1" w:styleId="WW-1230">
    <w:name w:val="WW-???????? ????? ??????123"/>
    <w:pPr>
      <w:widowControl w:val="0"/>
      <w:suppressAutoHyphens/>
      <w:autoSpaceDE w:val="0"/>
    </w:pPr>
    <w:rPr>
      <w:lang w:val="ru-RU" w:eastAsia="zh-CN"/>
    </w:rPr>
  </w:style>
  <w:style w:type="paragraph" w:customStyle="1" w:styleId="WW-Heading12345">
    <w:name w:val="WW-Heading12345"/>
    <w:basedOn w:val="a"/>
    <w:pPr>
      <w:spacing w:before="238" w:after="119"/>
    </w:pPr>
  </w:style>
  <w:style w:type="paragraph" w:customStyle="1" w:styleId="WW-1234">
    <w:name w:val="WW-???? ??????????1234"/>
    <w:pPr>
      <w:widowControl w:val="0"/>
      <w:suppressAutoHyphens/>
      <w:autoSpaceDE w:val="0"/>
    </w:pPr>
    <w:rPr>
      <w:lang w:val="ru-RU" w:eastAsia="zh-CN"/>
    </w:rPr>
  </w:style>
  <w:style w:type="paragraph" w:customStyle="1" w:styleId="WW-12340">
    <w:name w:val="WW-???????? ????? ??????1234"/>
    <w:pPr>
      <w:widowControl w:val="0"/>
      <w:suppressAutoHyphens/>
      <w:autoSpaceDE w:val="0"/>
    </w:pPr>
    <w:rPr>
      <w:lang w:val="ru-RU" w:eastAsia="zh-CN"/>
    </w:rPr>
  </w:style>
  <w:style w:type="paragraph" w:customStyle="1" w:styleId="WW-Heading123456">
    <w:name w:val="WW-Heading123456"/>
    <w:basedOn w:val="a"/>
    <w:pPr>
      <w:spacing w:before="238" w:after="119"/>
    </w:pPr>
  </w:style>
  <w:style w:type="paragraph" w:customStyle="1" w:styleId="WW-12345">
    <w:name w:val="WW-???? ??????????12345"/>
    <w:pPr>
      <w:widowControl w:val="0"/>
      <w:suppressAutoHyphens/>
      <w:autoSpaceDE w:val="0"/>
    </w:pPr>
    <w:rPr>
      <w:lang w:val="ru-RU" w:eastAsia="zh-CN"/>
    </w:rPr>
  </w:style>
  <w:style w:type="paragraph" w:customStyle="1" w:styleId="WW-123450">
    <w:name w:val="WW-???????? ????? ??????12345"/>
    <w:pPr>
      <w:widowControl w:val="0"/>
      <w:suppressAutoHyphens/>
      <w:autoSpaceDE w:val="0"/>
    </w:pPr>
    <w:rPr>
      <w:lang w:val="ru-RU" w:eastAsia="zh-CN"/>
    </w:rPr>
  </w:style>
  <w:style w:type="paragraph" w:customStyle="1" w:styleId="WW-Heading1234567">
    <w:name w:val="WW-Heading1234567"/>
    <w:basedOn w:val="a"/>
    <w:pPr>
      <w:spacing w:before="238" w:after="119"/>
    </w:pPr>
  </w:style>
  <w:style w:type="paragraph" w:customStyle="1" w:styleId="WW-123456">
    <w:name w:val="WW-???? ??????????123456"/>
    <w:pPr>
      <w:widowControl w:val="0"/>
      <w:suppressAutoHyphens/>
      <w:autoSpaceDE w:val="0"/>
    </w:pPr>
    <w:rPr>
      <w:lang w:val="ru-RU" w:eastAsia="zh-CN"/>
    </w:rPr>
  </w:style>
  <w:style w:type="paragraph" w:customStyle="1" w:styleId="WW-1234560">
    <w:name w:val="WW-???????? ????? ??????123456"/>
    <w:pPr>
      <w:widowControl w:val="0"/>
      <w:suppressAutoHyphens/>
      <w:autoSpaceDE w:val="0"/>
    </w:pPr>
    <w:rPr>
      <w:lang w:val="ru-RU" w:eastAsia="zh-CN"/>
    </w:rPr>
  </w:style>
  <w:style w:type="paragraph" w:customStyle="1" w:styleId="WW-Heading12345678">
    <w:name w:val="WW-Heading12345678"/>
    <w:basedOn w:val="a"/>
    <w:pPr>
      <w:spacing w:before="238" w:after="119"/>
    </w:pPr>
  </w:style>
  <w:style w:type="paragraph" w:customStyle="1" w:styleId="WW-1234567">
    <w:name w:val="WW-???? ??????????1234567"/>
    <w:pPr>
      <w:widowControl w:val="0"/>
      <w:suppressAutoHyphens/>
      <w:autoSpaceDE w:val="0"/>
    </w:pPr>
    <w:rPr>
      <w:lang w:val="ru-RU" w:eastAsia="zh-CN"/>
    </w:rPr>
  </w:style>
  <w:style w:type="paragraph" w:customStyle="1" w:styleId="WW-12345670">
    <w:name w:val="WW-???????? ????? ??????1234567"/>
    <w:pPr>
      <w:widowControl w:val="0"/>
      <w:suppressAutoHyphens/>
      <w:autoSpaceDE w:val="0"/>
    </w:pPr>
    <w:rPr>
      <w:lang w:val="ru-RU" w:eastAsia="zh-CN"/>
    </w:rPr>
  </w:style>
  <w:style w:type="paragraph" w:customStyle="1" w:styleId="WW-Heading123456789">
    <w:name w:val="WW-Heading123456789"/>
    <w:basedOn w:val="a"/>
    <w:pPr>
      <w:spacing w:before="238" w:after="119"/>
    </w:pPr>
  </w:style>
  <w:style w:type="paragraph" w:customStyle="1" w:styleId="WW-12345678">
    <w:name w:val="WW-???? ??????????12345678"/>
    <w:pPr>
      <w:widowControl w:val="0"/>
      <w:suppressAutoHyphens/>
      <w:autoSpaceDE w:val="0"/>
    </w:pPr>
    <w:rPr>
      <w:lang w:val="ru-RU" w:eastAsia="zh-CN"/>
    </w:rPr>
  </w:style>
  <w:style w:type="paragraph" w:customStyle="1" w:styleId="WW-123456780">
    <w:name w:val="WW-???????? ????? ??????12345678"/>
    <w:pPr>
      <w:widowControl w:val="0"/>
      <w:suppressAutoHyphens/>
      <w:autoSpaceDE w:val="0"/>
    </w:pPr>
    <w:rPr>
      <w:lang w:val="ru-RU" w:eastAsia="zh-CN"/>
    </w:rPr>
  </w:style>
  <w:style w:type="paragraph" w:customStyle="1" w:styleId="WW-Heading12345678910">
    <w:name w:val="WW-Heading12345678910"/>
    <w:basedOn w:val="a"/>
    <w:pPr>
      <w:spacing w:before="238" w:after="119"/>
    </w:pPr>
  </w:style>
  <w:style w:type="paragraph" w:customStyle="1" w:styleId="WW-123456789">
    <w:name w:val="WW-???? ??????????123456789"/>
    <w:pPr>
      <w:widowControl w:val="0"/>
      <w:suppressAutoHyphens/>
      <w:autoSpaceDE w:val="0"/>
    </w:pPr>
    <w:rPr>
      <w:lang w:val="ru-RU" w:eastAsia="zh-CN"/>
    </w:rPr>
  </w:style>
  <w:style w:type="paragraph" w:customStyle="1" w:styleId="WW-1234567890">
    <w:name w:val="WW-???????? ????? ??????123456789"/>
    <w:pPr>
      <w:widowControl w:val="0"/>
      <w:suppressAutoHyphens/>
      <w:autoSpaceDE w:val="0"/>
    </w:pPr>
    <w:rPr>
      <w:lang w:val="ru-RU" w:eastAsia="zh-CN"/>
    </w:rPr>
  </w:style>
  <w:style w:type="paragraph" w:customStyle="1" w:styleId="WW-Heading1234567891011">
    <w:name w:val="WW-Heading1234567891011"/>
    <w:basedOn w:val="a"/>
    <w:pPr>
      <w:spacing w:before="238" w:after="119"/>
    </w:pPr>
  </w:style>
  <w:style w:type="paragraph" w:customStyle="1" w:styleId="WW-12345678910">
    <w:name w:val="WW-???? ??????????12345678910"/>
    <w:pPr>
      <w:widowControl w:val="0"/>
      <w:suppressAutoHyphens/>
      <w:autoSpaceDE w:val="0"/>
    </w:pPr>
    <w:rPr>
      <w:lang w:val="ru-RU" w:eastAsia="zh-CN"/>
    </w:rPr>
  </w:style>
  <w:style w:type="paragraph" w:customStyle="1" w:styleId="WW-123456789100">
    <w:name w:val="WW-???????? ????? ??????12345678910"/>
    <w:pPr>
      <w:widowControl w:val="0"/>
      <w:suppressAutoHyphens/>
      <w:autoSpaceDE w:val="0"/>
    </w:pPr>
    <w:rPr>
      <w:lang w:val="ru-RU" w:eastAsia="zh-CN"/>
    </w:rPr>
  </w:style>
  <w:style w:type="paragraph" w:customStyle="1" w:styleId="WW-Heading123456789101112">
    <w:name w:val="WW-Heading123456789101112"/>
    <w:basedOn w:val="a"/>
    <w:pPr>
      <w:spacing w:before="238" w:after="119"/>
    </w:pPr>
  </w:style>
  <w:style w:type="paragraph" w:customStyle="1" w:styleId="WW-1234567891011">
    <w:name w:val="WW-???? ??????????1234567891011"/>
    <w:pPr>
      <w:widowControl w:val="0"/>
      <w:suppressAutoHyphens/>
      <w:autoSpaceDE w:val="0"/>
    </w:pPr>
    <w:rPr>
      <w:lang w:val="ru-RU" w:eastAsia="zh-CN"/>
    </w:rPr>
  </w:style>
  <w:style w:type="paragraph" w:customStyle="1" w:styleId="WW-12345678910110">
    <w:name w:val="WW-???????? ????? ??????1234567891011"/>
    <w:pPr>
      <w:widowControl w:val="0"/>
      <w:suppressAutoHyphens/>
      <w:autoSpaceDE w:val="0"/>
    </w:pPr>
    <w:rPr>
      <w:lang w:val="ru-RU" w:eastAsia="zh-CN"/>
    </w:rPr>
  </w:style>
  <w:style w:type="paragraph" w:customStyle="1" w:styleId="WW-Heading12345678910111213">
    <w:name w:val="WW-Heading12345678910111213"/>
    <w:basedOn w:val="a"/>
    <w:pPr>
      <w:spacing w:before="238" w:after="119"/>
    </w:pPr>
  </w:style>
  <w:style w:type="paragraph" w:customStyle="1" w:styleId="WW-123456789101112">
    <w:name w:val="WW-???? ??????????123456789101112"/>
    <w:pPr>
      <w:widowControl w:val="0"/>
      <w:suppressAutoHyphens/>
      <w:autoSpaceDE w:val="0"/>
    </w:pPr>
    <w:rPr>
      <w:lang w:val="ru-RU" w:eastAsia="zh-CN"/>
    </w:rPr>
  </w:style>
  <w:style w:type="paragraph" w:customStyle="1" w:styleId="WW-1234567891011120">
    <w:name w:val="WW-???????? ????? ??????123456789101112"/>
    <w:pPr>
      <w:widowControl w:val="0"/>
      <w:suppressAutoHyphens/>
      <w:autoSpaceDE w:val="0"/>
    </w:pPr>
    <w:rPr>
      <w:lang w:val="ru-RU" w:eastAsia="zh-CN"/>
    </w:rPr>
  </w:style>
  <w:style w:type="paragraph" w:customStyle="1" w:styleId="WW-Heading1234567891011121314">
    <w:name w:val="WW-Heading1234567891011121314"/>
    <w:basedOn w:val="a"/>
    <w:pPr>
      <w:spacing w:before="238" w:after="119"/>
    </w:pPr>
  </w:style>
  <w:style w:type="paragraph" w:customStyle="1" w:styleId="WW-12345678910111213">
    <w:name w:val="WW-???? ??????????12345678910111213"/>
    <w:pPr>
      <w:widowControl w:val="0"/>
      <w:suppressAutoHyphens/>
      <w:autoSpaceDE w:val="0"/>
    </w:pPr>
    <w:rPr>
      <w:lang w:val="ru-RU" w:eastAsia="zh-CN"/>
    </w:rPr>
  </w:style>
  <w:style w:type="paragraph" w:customStyle="1" w:styleId="WW-123456789101112130">
    <w:name w:val="WW-???????? ????? ??????12345678910111213"/>
    <w:pPr>
      <w:widowControl w:val="0"/>
      <w:suppressAutoHyphens/>
      <w:autoSpaceDE w:val="0"/>
    </w:pPr>
    <w:rPr>
      <w:lang w:val="ru-RU" w:eastAsia="zh-CN"/>
    </w:rPr>
  </w:style>
  <w:style w:type="paragraph" w:customStyle="1" w:styleId="WW-Heading123456789101112131415">
    <w:name w:val="WW-Heading123456789101112131415"/>
    <w:basedOn w:val="a"/>
    <w:pPr>
      <w:spacing w:before="238" w:after="119"/>
    </w:pPr>
  </w:style>
  <w:style w:type="paragraph" w:customStyle="1" w:styleId="WW-1234567891011121314">
    <w:name w:val="WW-???? ??????????1234567891011121314"/>
    <w:pPr>
      <w:widowControl w:val="0"/>
      <w:suppressAutoHyphens/>
      <w:autoSpaceDE w:val="0"/>
    </w:pPr>
    <w:rPr>
      <w:lang w:val="ru-RU" w:eastAsia="zh-CN"/>
    </w:rPr>
  </w:style>
  <w:style w:type="paragraph" w:customStyle="1" w:styleId="WW-12345678910111213140">
    <w:name w:val="WW-???????? ????? ??????1234567891011121314"/>
    <w:pPr>
      <w:widowControl w:val="0"/>
      <w:suppressAutoHyphens/>
      <w:autoSpaceDE w:val="0"/>
    </w:pPr>
    <w:rPr>
      <w:lang w:val="ru-RU" w:eastAsia="zh-CN"/>
    </w:rPr>
  </w:style>
  <w:style w:type="paragraph" w:customStyle="1" w:styleId="WW-Heading12345678910111213141516">
    <w:name w:val="WW-Heading12345678910111213141516"/>
    <w:basedOn w:val="a"/>
    <w:pPr>
      <w:spacing w:before="238" w:after="119"/>
    </w:pPr>
  </w:style>
  <w:style w:type="paragraph" w:customStyle="1" w:styleId="WW-123456789101112131415">
    <w:name w:val="WW-???? ??????????123456789101112131415"/>
    <w:pPr>
      <w:widowControl w:val="0"/>
      <w:suppressAutoHyphens/>
      <w:autoSpaceDE w:val="0"/>
    </w:pPr>
    <w:rPr>
      <w:lang w:val="ru-RU" w:eastAsia="zh-CN"/>
    </w:rPr>
  </w:style>
  <w:style w:type="paragraph" w:customStyle="1" w:styleId="WW-1234567891011121314150">
    <w:name w:val="WW-???????? ????? ??????123456789101112131415"/>
    <w:pPr>
      <w:widowControl w:val="0"/>
      <w:suppressAutoHyphens/>
      <w:autoSpaceDE w:val="0"/>
    </w:pPr>
    <w:rPr>
      <w:lang w:val="ru-RU" w:eastAsia="zh-CN"/>
    </w:rPr>
  </w:style>
  <w:style w:type="paragraph" w:customStyle="1" w:styleId="WW-Heading1234567891011121314151617">
    <w:name w:val="WW-Heading1234567891011121314151617"/>
    <w:basedOn w:val="a"/>
    <w:pPr>
      <w:spacing w:before="238" w:after="119"/>
    </w:pPr>
  </w:style>
  <w:style w:type="paragraph" w:customStyle="1" w:styleId="WW-12345678910111213141516">
    <w:name w:val="WW-???? ??????????12345678910111213141516"/>
    <w:pPr>
      <w:widowControl w:val="0"/>
      <w:suppressAutoHyphens/>
      <w:autoSpaceDE w:val="0"/>
    </w:pPr>
    <w:rPr>
      <w:lang w:val="ru-RU" w:eastAsia="zh-CN"/>
    </w:rPr>
  </w:style>
  <w:style w:type="paragraph" w:customStyle="1" w:styleId="WW-123456789101112131415160">
    <w:name w:val="WW-???????? ????? ??????12345678910111213141516"/>
    <w:pPr>
      <w:widowControl w:val="0"/>
      <w:suppressAutoHyphens/>
      <w:autoSpaceDE w:val="0"/>
    </w:pPr>
    <w:rPr>
      <w:lang w:val="ru-RU" w:eastAsia="zh-CN"/>
    </w:rPr>
  </w:style>
  <w:style w:type="paragraph" w:styleId="af2">
    <w:name w:val="header"/>
    <w:basedOn w:val="a"/>
    <w:pPr>
      <w:suppressLineNumbers/>
      <w:tabs>
        <w:tab w:val="center" w:pos="4819"/>
        <w:tab w:val="right" w:pos="9638"/>
      </w:tabs>
    </w:pPr>
  </w:style>
  <w:style w:type="paragraph" w:customStyle="1" w:styleId="PreformattedText">
    <w:name w:val="Preformatted Text"/>
    <w:basedOn w:val="a"/>
  </w:style>
  <w:style w:type="paragraph" w:styleId="af3">
    <w:name w:val="footer"/>
    <w:basedOn w:val="a"/>
    <w:pPr>
      <w:suppressLineNumbers/>
      <w:tabs>
        <w:tab w:val="center" w:pos="4819"/>
        <w:tab w:val="right" w:pos="9638"/>
      </w:tabs>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Table">
    <w:name w:val="Table"/>
    <w:basedOn w:val="12"/>
  </w:style>
  <w:style w:type="paragraph" w:styleId="af4">
    <w:name w:val="Balloon Text"/>
    <w:basedOn w:val="a"/>
  </w:style>
  <w:style w:type="paragraph" w:customStyle="1" w:styleId="15">
    <w:name w:val="Текст примечания1"/>
    <w:basedOn w:val="a"/>
  </w:style>
  <w:style w:type="paragraph" w:styleId="af5">
    <w:name w:val="annotation subject"/>
    <w:basedOn w:val="15"/>
    <w:next w:val="15"/>
    <w:rPr>
      <w:b/>
      <w:bCs/>
    </w:rPr>
  </w:style>
  <w:style w:type="character" w:styleId="af6">
    <w:name w:val="annotation reference"/>
    <w:basedOn w:val="a1"/>
    <w:semiHidden/>
    <w:rsid w:val="004E1F7E"/>
    <w:rPr>
      <w:sz w:val="16"/>
      <w:szCs w:val="16"/>
    </w:rPr>
  </w:style>
  <w:style w:type="paragraph" w:styleId="af7">
    <w:name w:val="annotation text"/>
    <w:basedOn w:val="a"/>
    <w:semiHidden/>
    <w:rsid w:val="004E1F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uppressAutoHyphens/>
    </w:pPr>
    <w:rPr>
      <w:lang w:val="ru-RU" w:eastAsia="zh-CN"/>
    </w:rPr>
  </w:style>
  <w:style w:type="paragraph" w:styleId="1">
    <w:name w:val="heading 1"/>
    <w:basedOn w:val="Heading"/>
    <w:next w:val="a0"/>
    <w:qFormat/>
    <w:pPr>
      <w:numPr>
        <w:numId w:val="1"/>
      </w:numPr>
      <w:outlineLvl w:val="0"/>
    </w:pPr>
  </w:style>
  <w:style w:type="paragraph" w:styleId="2">
    <w:name w:val="heading 2"/>
    <w:basedOn w:val="Heading"/>
    <w:next w:val="a0"/>
    <w:qFormat/>
    <w:pPr>
      <w:numPr>
        <w:ilvl w:val="1"/>
        <w:numId w:val="1"/>
      </w:numPr>
      <w:outlineLvl w:val="1"/>
    </w:pPr>
  </w:style>
  <w:style w:type="character" w:default="1" w:styleId="a1">
    <w:name w:val="Default Paragraph Font"/>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customStyle="1" w:styleId="WW8Num3z0">
    <w:name w:val="WW8Num3z0"/>
    <w:rPr>
      <w:lang w:val="en-US"/>
    </w:rPr>
  </w:style>
  <w:style w:type="character" w:styleId="a4">
    <w:name w:val="Default Paragraph Font"/>
  </w:style>
  <w:style w:type="character" w:customStyle="1" w:styleId="WW8Num2z0">
    <w:name w:val="WW8Num2z0"/>
    <w:rPr>
      <w:lang w:val="en-US"/>
    </w:rPr>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styleId="a5">
    <w:name w:val="Hyperlink"/>
  </w:style>
  <w:style w:type="character" w:customStyle="1" w:styleId="NumberingSymbols">
    <w:name w:val="Numbering Symbols"/>
  </w:style>
  <w:style w:type="character" w:styleId="a6">
    <w:name w:val="FollowedHyperlink"/>
    <w:basedOn w:val="WW-Absatz-Standardschriftart1"/>
  </w:style>
  <w:style w:type="character" w:customStyle="1" w:styleId="11">
    <w:name w:val="Знак примечания1"/>
    <w:rPr>
      <w:sz w:val="16"/>
      <w:szCs w:val="16"/>
    </w:rPr>
  </w:style>
  <w:style w:type="paragraph" w:customStyle="1" w:styleId="Heading">
    <w:name w:val="Heading"/>
    <w:basedOn w:val="a"/>
    <w:next w:val="a0"/>
    <w:pPr>
      <w:keepNext/>
      <w:spacing w:before="240" w:after="120"/>
    </w:pPr>
  </w:style>
  <w:style w:type="paragraph" w:styleId="a0">
    <w:name w:val="Body Text"/>
    <w:basedOn w:val="a"/>
    <w:pPr>
      <w:spacing w:after="120"/>
    </w:pPr>
  </w:style>
  <w:style w:type="paragraph" w:styleId="a7">
    <w:name w:val="List"/>
    <w:basedOn w:val="a0"/>
    <w:rPr>
      <w:rFonts w:cs="Lohit Hindi"/>
    </w:rPr>
  </w:style>
  <w:style w:type="paragraph" w:styleId="a8">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9">
    <w:name w:val="caption"/>
    <w:basedOn w:val="a"/>
    <w:qFormat/>
    <w:pPr>
      <w:suppressLineNumbers/>
      <w:spacing w:before="120" w:after="120"/>
    </w:pPr>
  </w:style>
  <w:style w:type="paragraph" w:customStyle="1" w:styleId="12">
    <w:name w:val="Название объекта1"/>
    <w:basedOn w:val="a"/>
    <w:pPr>
      <w:suppressLineNumbers/>
      <w:spacing w:before="120" w:after="120"/>
    </w:pPr>
  </w:style>
  <w:style w:type="paragraph" w:customStyle="1" w:styleId="Objectwitharrow">
    <w:name w:val="Object with arrow"/>
    <w:basedOn w:val="a"/>
  </w:style>
  <w:style w:type="paragraph" w:customStyle="1" w:styleId="Objectwithshadow">
    <w:name w:val="Object with shadow"/>
    <w:basedOn w:val="a"/>
  </w:style>
  <w:style w:type="paragraph" w:customStyle="1" w:styleId="Objectwithoutfill">
    <w:name w:val="Object without fill"/>
    <w:basedOn w:val="a"/>
  </w:style>
  <w:style w:type="paragraph" w:customStyle="1" w:styleId="Text">
    <w:name w:val="Text"/>
    <w:basedOn w:val="12"/>
  </w:style>
  <w:style w:type="paragraph" w:customStyle="1" w:styleId="Textbodyjustified">
    <w:name w:val="Text body justified"/>
    <w:basedOn w:val="a"/>
  </w:style>
  <w:style w:type="paragraph" w:customStyle="1" w:styleId="13">
    <w:name w:val="Красная строка1"/>
    <w:basedOn w:val="a0"/>
    <w:pPr>
      <w:spacing w:after="0"/>
      <w:ind w:firstLine="283"/>
    </w:pPr>
  </w:style>
  <w:style w:type="paragraph" w:customStyle="1" w:styleId="Title1">
    <w:name w:val="Title1"/>
    <w:basedOn w:val="a"/>
    <w:pPr>
      <w:jc w:val="center"/>
    </w:pPr>
  </w:style>
  <w:style w:type="paragraph" w:customStyle="1" w:styleId="Title2">
    <w:name w:val="Title2"/>
    <w:basedOn w:val="a"/>
    <w:pPr>
      <w:spacing w:before="57" w:after="57"/>
      <w:ind w:right="113"/>
      <w:jc w:val="center"/>
    </w:pPr>
  </w:style>
  <w:style w:type="paragraph" w:customStyle="1" w:styleId="WW-Heading">
    <w:name w:val="WW-Heading"/>
    <w:basedOn w:val="a"/>
    <w:pPr>
      <w:spacing w:before="238" w:after="119"/>
    </w:pPr>
  </w:style>
  <w:style w:type="paragraph" w:customStyle="1" w:styleId="Heading1">
    <w:name w:val="Heading1"/>
    <w:basedOn w:val="a"/>
    <w:pPr>
      <w:spacing w:before="238" w:after="119"/>
    </w:pPr>
  </w:style>
  <w:style w:type="paragraph" w:customStyle="1" w:styleId="Heading2">
    <w:name w:val="Heading2"/>
    <w:basedOn w:val="a"/>
    <w:pPr>
      <w:spacing w:before="238" w:after="119"/>
    </w:pPr>
  </w:style>
  <w:style w:type="paragraph" w:customStyle="1" w:styleId="DimensionLine">
    <w:name w:val="Dimension Line"/>
    <w:basedOn w:val="a"/>
  </w:style>
  <w:style w:type="paragraph" w:customStyle="1" w:styleId="DefaultLTGliederung1">
    <w:name w:val="Default~LT~Gliederung 1"/>
    <w:pPr>
      <w:widowControl w:val="0"/>
      <w:suppressAutoHyphens/>
      <w:autoSpaceDE w:val="0"/>
      <w:spacing w:after="283"/>
    </w:pPr>
    <w:rPr>
      <w:lang w:val="ru-RU" w:eastAsia="zh-CN"/>
    </w:rPr>
  </w:style>
  <w:style w:type="paragraph" w:customStyle="1" w:styleId="DefaultLTGliederung2">
    <w:name w:val="Default~LT~Gliederung 2"/>
    <w:basedOn w:val="DefaultLTGliederung1"/>
    <w:pPr>
      <w:spacing w:after="227"/>
    </w:pPr>
    <w:rPr>
      <w:sz w:val="56"/>
      <w:szCs w:val="56"/>
    </w:rPr>
  </w:style>
  <w:style w:type="paragraph" w:customStyle="1" w:styleId="DefaultLTGliederung3">
    <w:name w:val="Default~LT~Gliederung 3"/>
    <w:basedOn w:val="DefaultLTGliederung2"/>
    <w:pPr>
      <w:spacing w:after="170"/>
    </w:pPr>
    <w:rPr>
      <w:sz w:val="48"/>
      <w:szCs w:val="48"/>
    </w:rPr>
  </w:style>
  <w:style w:type="paragraph" w:customStyle="1" w:styleId="DefaultLTGliederung4">
    <w:name w:val="Default~LT~Gliederung 4"/>
    <w:basedOn w:val="DefaultLTGliederung3"/>
    <w:pPr>
      <w:spacing w:after="113"/>
    </w:pPr>
    <w:rPr>
      <w:sz w:val="40"/>
      <w:szCs w:val="40"/>
    </w:r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suppressAutoHyphens/>
      <w:autoSpaceDE w:val="0"/>
      <w:jc w:val="center"/>
    </w:pPr>
    <w:rPr>
      <w:lang w:val="ru-RU" w:eastAsia="zh-CN"/>
    </w:rPr>
  </w:style>
  <w:style w:type="paragraph" w:customStyle="1" w:styleId="DefaultLTUntertitel">
    <w:name w:val="Default~LT~Untertitel"/>
    <w:pPr>
      <w:widowControl w:val="0"/>
      <w:suppressAutoHyphens/>
      <w:autoSpaceDE w:val="0"/>
      <w:jc w:val="center"/>
    </w:pPr>
    <w:rPr>
      <w:lang w:val="ru-RU" w:eastAsia="zh-CN"/>
    </w:rPr>
  </w:style>
  <w:style w:type="paragraph" w:customStyle="1" w:styleId="DefaultLTNotizen">
    <w:name w:val="Default~LT~Notizen"/>
    <w:pPr>
      <w:widowControl w:val="0"/>
      <w:suppressAutoHyphens/>
      <w:autoSpaceDE w:val="0"/>
      <w:ind w:left="340" w:hanging="340"/>
    </w:pPr>
    <w:rPr>
      <w:lang w:val="ru-RU" w:eastAsia="zh-CN"/>
    </w:rPr>
  </w:style>
  <w:style w:type="paragraph" w:customStyle="1" w:styleId="DefaultLTHintergrundobjekte">
    <w:name w:val="Default~LT~Hintergrundobjekte"/>
    <w:pPr>
      <w:widowControl w:val="0"/>
      <w:suppressAutoHyphens/>
      <w:autoSpaceDE w:val="0"/>
    </w:pPr>
    <w:rPr>
      <w:lang w:val="ru-RU" w:eastAsia="zh-CN"/>
    </w:rPr>
  </w:style>
  <w:style w:type="paragraph" w:customStyle="1" w:styleId="DefaultLTHintergrund">
    <w:name w:val="Default~LT~Hintergrund"/>
    <w:pPr>
      <w:widowControl w:val="0"/>
      <w:suppressAutoHyphens/>
      <w:autoSpaceDE w:val="0"/>
    </w:pPr>
    <w:rPr>
      <w:lang w:val="ru-RU" w:eastAsia="zh-CN"/>
    </w:rPr>
  </w:style>
  <w:style w:type="paragraph" w:customStyle="1" w:styleId="default">
    <w:name w:val="default"/>
    <w:pPr>
      <w:widowControl w:val="0"/>
      <w:suppressAutoHyphens/>
      <w:autoSpaceDE w:val="0"/>
      <w:spacing w:line="200" w:lineRule="atLeast"/>
    </w:pPr>
    <w:rPr>
      <w:lang w:val="ru-RU" w:eastAsia="zh-CN"/>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14">
    <w:name w:val="Название1"/>
    <w:basedOn w:val="Heading"/>
    <w:next w:val="aa"/>
    <w:pPr>
      <w:jc w:val="center"/>
    </w:pPr>
  </w:style>
  <w:style w:type="paragraph" w:styleId="aa">
    <w:name w:val="Subtitle"/>
    <w:basedOn w:val="Heading"/>
    <w:next w:val="a0"/>
    <w:qFormat/>
    <w:pPr>
      <w:jc w:val="center"/>
    </w:pPr>
  </w:style>
  <w:style w:type="paragraph" w:customStyle="1" w:styleId="Backgroundobjects">
    <w:name w:val="Background objects"/>
    <w:pPr>
      <w:widowControl w:val="0"/>
      <w:suppressAutoHyphens/>
      <w:autoSpaceDE w:val="0"/>
    </w:pPr>
    <w:rPr>
      <w:lang w:val="ru-RU" w:eastAsia="zh-CN"/>
    </w:rPr>
  </w:style>
  <w:style w:type="paragraph" w:customStyle="1" w:styleId="Background">
    <w:name w:val="Background"/>
    <w:pPr>
      <w:widowControl w:val="0"/>
      <w:suppressAutoHyphens/>
      <w:autoSpaceDE w:val="0"/>
    </w:pPr>
    <w:rPr>
      <w:lang w:val="ru-RU" w:eastAsia="zh-CN"/>
    </w:rPr>
  </w:style>
  <w:style w:type="paragraph" w:customStyle="1" w:styleId="Notes">
    <w:name w:val="Notes"/>
    <w:pPr>
      <w:widowControl w:val="0"/>
      <w:suppressAutoHyphens/>
      <w:autoSpaceDE w:val="0"/>
      <w:ind w:left="340" w:hanging="340"/>
    </w:pPr>
    <w:rPr>
      <w:lang w:val="ru-RU" w:eastAsia="zh-CN"/>
    </w:rPr>
  </w:style>
  <w:style w:type="paragraph" w:customStyle="1" w:styleId="Outline1">
    <w:name w:val="Outline 1"/>
    <w:pPr>
      <w:widowControl w:val="0"/>
      <w:suppressAutoHyphens/>
      <w:autoSpaceDE w:val="0"/>
      <w:spacing w:after="283"/>
    </w:pPr>
    <w:rPr>
      <w:lang w:val="ru-RU" w:eastAsia="zh-CN"/>
    </w:rPr>
  </w:style>
  <w:style w:type="paragraph" w:customStyle="1" w:styleId="Outline2">
    <w:name w:val="Outline 2"/>
    <w:basedOn w:val="Outline1"/>
    <w:pPr>
      <w:spacing w:after="227"/>
    </w:pPr>
    <w:rPr>
      <w:sz w:val="56"/>
      <w:szCs w:val="56"/>
    </w:rPr>
  </w:style>
  <w:style w:type="paragraph" w:customStyle="1" w:styleId="Outline3">
    <w:name w:val="Outline 3"/>
    <w:basedOn w:val="Outline2"/>
    <w:pPr>
      <w:spacing w:after="170"/>
    </w:pPr>
    <w:rPr>
      <w:sz w:val="48"/>
      <w:szCs w:val="48"/>
    </w:rPr>
  </w:style>
  <w:style w:type="paragraph" w:customStyle="1" w:styleId="Outline4">
    <w:name w:val="Outline 4"/>
    <w:basedOn w:val="Outline3"/>
    <w:pPr>
      <w:spacing w:after="113"/>
    </w:pPr>
    <w:rPr>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Normal">
    <w:name w:val="Normal"/>
    <w:pPr>
      <w:widowControl w:val="0"/>
      <w:suppressAutoHyphens/>
      <w:autoSpaceDE w:val="0"/>
    </w:pPr>
    <w:rPr>
      <w:lang w:val="ru-RU" w:eastAsia="zh-CN"/>
    </w:rPr>
  </w:style>
  <w:style w:type="paragraph" w:customStyle="1" w:styleId="WW-Absatz-Standardschriftart10">
    <w:name w:val="WW-Absatz-Standardschriftart1"/>
    <w:pPr>
      <w:widowControl w:val="0"/>
      <w:suppressAutoHyphens/>
      <w:autoSpaceDE w:val="0"/>
    </w:pPr>
    <w:rPr>
      <w:lang w:val="ru-RU" w:eastAsia="zh-CN"/>
    </w:rPr>
  </w:style>
  <w:style w:type="paragraph" w:customStyle="1" w:styleId="WW-Absatz-Standardschriftart0">
    <w:name w:val="WW-Absatz-Standardschriftart"/>
    <w:pPr>
      <w:widowControl w:val="0"/>
      <w:suppressAutoHyphens/>
      <w:autoSpaceDE w:val="0"/>
    </w:pPr>
    <w:rPr>
      <w:lang w:val="ru-RU" w:eastAsia="zh-CN"/>
    </w:rPr>
  </w:style>
  <w:style w:type="paragraph" w:customStyle="1" w:styleId="Absatz-Standardschriftart0">
    <w:name w:val="Absatz-Standardschriftart"/>
    <w:pPr>
      <w:widowControl w:val="0"/>
      <w:suppressAutoHyphens/>
      <w:autoSpaceDE w:val="0"/>
    </w:pPr>
    <w:rPr>
      <w:lang w:val="ru-RU" w:eastAsia="zh-CN"/>
    </w:rPr>
  </w:style>
  <w:style w:type="paragraph" w:customStyle="1" w:styleId="WW-Heading1">
    <w:name w:val="WW-Heading1"/>
    <w:pPr>
      <w:widowControl w:val="0"/>
      <w:suppressAutoHyphens/>
      <w:autoSpaceDE w:val="0"/>
      <w:spacing w:before="420" w:after="210"/>
    </w:pPr>
    <w:rPr>
      <w:lang w:val="ru-RU" w:eastAsia="zh-CN"/>
    </w:rPr>
  </w:style>
  <w:style w:type="paragraph" w:customStyle="1" w:styleId="WW-Absatz-Standardschriftart110">
    <w:name w:val="WW-Absatz-Standardschriftart11"/>
    <w:pPr>
      <w:widowControl w:val="0"/>
      <w:suppressAutoHyphens/>
      <w:autoSpaceDE w:val="0"/>
    </w:pPr>
    <w:rPr>
      <w:lang w:val="ru-RU" w:eastAsia="zh-CN"/>
    </w:rPr>
  </w:style>
  <w:style w:type="paragraph" w:customStyle="1" w:styleId="ab">
    <w:name w:val="???? ??????????"/>
    <w:pPr>
      <w:widowControl w:val="0"/>
      <w:suppressAutoHyphens/>
      <w:autoSpaceDE w:val="0"/>
    </w:pPr>
    <w:rPr>
      <w:lang w:val="ru-RU" w:eastAsia="zh-CN"/>
    </w:rPr>
  </w:style>
  <w:style w:type="paragraph" w:customStyle="1" w:styleId="ac">
    <w:name w:val="???????? ????? ??????"/>
    <w:pPr>
      <w:widowControl w:val="0"/>
      <w:suppressAutoHyphens/>
      <w:autoSpaceDE w:val="0"/>
    </w:pPr>
    <w:rPr>
      <w:lang w:val="ru-RU" w:eastAsia="zh-CN"/>
    </w:rPr>
  </w:style>
  <w:style w:type="paragraph" w:customStyle="1" w:styleId="WW-">
    <w:name w:val="WW-???? ??????????"/>
    <w:pPr>
      <w:widowControl w:val="0"/>
      <w:suppressAutoHyphens/>
      <w:autoSpaceDE w:val="0"/>
    </w:pPr>
    <w:rPr>
      <w:lang w:val="ru-RU" w:eastAsia="zh-CN"/>
    </w:rPr>
  </w:style>
  <w:style w:type="paragraph" w:customStyle="1" w:styleId="ad">
    <w:name w:val="????? ??????????"/>
    <w:pPr>
      <w:widowControl w:val="0"/>
      <w:suppressAutoHyphens/>
      <w:autoSpaceDE w:val="0"/>
    </w:pPr>
    <w:rPr>
      <w:lang w:val="ru-RU" w:eastAsia="zh-CN"/>
    </w:rPr>
  </w:style>
  <w:style w:type="paragraph" w:customStyle="1" w:styleId="ae">
    <w:name w:val="????? ???????"/>
    <w:pPr>
      <w:widowControl w:val="0"/>
      <w:suppressAutoHyphens/>
      <w:autoSpaceDE w:val="0"/>
    </w:pPr>
    <w:rPr>
      <w:lang w:val="ru-RU" w:eastAsia="zh-CN"/>
    </w:rPr>
  </w:style>
  <w:style w:type="paragraph" w:customStyle="1" w:styleId="WW-Heading11">
    <w:name w:val="WW-Heading11"/>
    <w:pPr>
      <w:widowControl w:val="0"/>
      <w:suppressAutoHyphens/>
      <w:autoSpaceDE w:val="0"/>
      <w:spacing w:before="420" w:after="210"/>
    </w:pPr>
    <w:rPr>
      <w:lang w:val="ru-RU" w:eastAsia="zh-CN"/>
    </w:rPr>
  </w:style>
  <w:style w:type="paragraph" w:customStyle="1" w:styleId="af">
    <w:name w:val="????????"/>
    <w:pPr>
      <w:widowControl w:val="0"/>
      <w:suppressAutoHyphens/>
      <w:autoSpaceDE w:val="0"/>
      <w:spacing w:before="423" w:after="212"/>
      <w:jc w:val="center"/>
    </w:pPr>
    <w:rPr>
      <w:lang w:val="ru-RU" w:eastAsia="zh-CN"/>
    </w:rPr>
  </w:style>
  <w:style w:type="paragraph" w:customStyle="1" w:styleId="af0">
    <w:name w:val="??????? ??????"/>
    <w:pPr>
      <w:widowControl w:val="0"/>
      <w:suppressAutoHyphens/>
      <w:autoSpaceDE w:val="0"/>
      <w:spacing w:after="212"/>
      <w:ind w:firstLine="499"/>
    </w:pPr>
    <w:rPr>
      <w:lang w:val="ru-RU" w:eastAsia="zh-CN"/>
    </w:rPr>
  </w:style>
  <w:style w:type="paragraph" w:customStyle="1" w:styleId="af1">
    <w:name w:val="???????? ???????"/>
    <w:pPr>
      <w:widowControl w:val="0"/>
      <w:suppressAutoHyphens/>
      <w:autoSpaceDE w:val="0"/>
      <w:spacing w:before="212" w:after="212"/>
    </w:pPr>
    <w:rPr>
      <w:lang w:val="ru-RU" w:eastAsia="zh-CN"/>
    </w:rPr>
  </w:style>
  <w:style w:type="paragraph" w:customStyle="1" w:styleId="WW-0">
    <w:name w:val="WW-???????? ????? ??????"/>
    <w:pPr>
      <w:widowControl w:val="0"/>
      <w:suppressAutoHyphens/>
      <w:autoSpaceDE w:val="0"/>
    </w:pPr>
    <w:rPr>
      <w:lang w:val="ru-RU" w:eastAsia="zh-CN"/>
    </w:rPr>
  </w:style>
  <w:style w:type="paragraph" w:customStyle="1" w:styleId="WW-Heading12">
    <w:name w:val="WW-Heading12"/>
    <w:basedOn w:val="a"/>
    <w:pPr>
      <w:spacing w:before="238" w:after="119"/>
    </w:pPr>
  </w:style>
  <w:style w:type="paragraph" w:customStyle="1" w:styleId="WW-1">
    <w:name w:val="WW-???? ??????????1"/>
    <w:pPr>
      <w:widowControl w:val="0"/>
      <w:suppressAutoHyphens/>
      <w:autoSpaceDE w:val="0"/>
    </w:pPr>
    <w:rPr>
      <w:lang w:val="ru-RU" w:eastAsia="zh-CN"/>
    </w:rPr>
  </w:style>
  <w:style w:type="paragraph" w:customStyle="1" w:styleId="WW-10">
    <w:name w:val="WW-???????? ????? ??????1"/>
    <w:pPr>
      <w:widowControl w:val="0"/>
      <w:suppressAutoHyphens/>
      <w:autoSpaceDE w:val="0"/>
    </w:pPr>
    <w:rPr>
      <w:lang w:val="ru-RU" w:eastAsia="zh-CN"/>
    </w:rPr>
  </w:style>
  <w:style w:type="paragraph" w:customStyle="1" w:styleId="WW-Heading123">
    <w:name w:val="WW-Heading123"/>
    <w:basedOn w:val="a"/>
    <w:pPr>
      <w:spacing w:before="238" w:after="119"/>
    </w:pPr>
  </w:style>
  <w:style w:type="paragraph" w:customStyle="1" w:styleId="WW-12">
    <w:name w:val="WW-???? ??????????12"/>
    <w:pPr>
      <w:widowControl w:val="0"/>
      <w:suppressAutoHyphens/>
      <w:autoSpaceDE w:val="0"/>
    </w:pPr>
    <w:rPr>
      <w:lang w:val="ru-RU" w:eastAsia="zh-CN"/>
    </w:rPr>
  </w:style>
  <w:style w:type="paragraph" w:customStyle="1" w:styleId="WW-120">
    <w:name w:val="WW-???????? ????? ??????12"/>
    <w:pPr>
      <w:widowControl w:val="0"/>
      <w:suppressAutoHyphens/>
      <w:autoSpaceDE w:val="0"/>
    </w:pPr>
    <w:rPr>
      <w:lang w:val="ru-RU" w:eastAsia="zh-CN"/>
    </w:rPr>
  </w:style>
  <w:style w:type="paragraph" w:customStyle="1" w:styleId="WW-Heading1234">
    <w:name w:val="WW-Heading1234"/>
    <w:basedOn w:val="a"/>
    <w:pPr>
      <w:spacing w:before="238" w:after="119"/>
    </w:pPr>
  </w:style>
  <w:style w:type="paragraph" w:customStyle="1" w:styleId="WW-123">
    <w:name w:val="WW-???? ??????????123"/>
    <w:pPr>
      <w:widowControl w:val="0"/>
      <w:suppressAutoHyphens/>
      <w:autoSpaceDE w:val="0"/>
    </w:pPr>
    <w:rPr>
      <w:lang w:val="ru-RU" w:eastAsia="zh-CN"/>
    </w:rPr>
  </w:style>
  <w:style w:type="paragraph" w:customStyle="1" w:styleId="WW-1230">
    <w:name w:val="WW-???????? ????? ??????123"/>
    <w:pPr>
      <w:widowControl w:val="0"/>
      <w:suppressAutoHyphens/>
      <w:autoSpaceDE w:val="0"/>
    </w:pPr>
    <w:rPr>
      <w:lang w:val="ru-RU" w:eastAsia="zh-CN"/>
    </w:rPr>
  </w:style>
  <w:style w:type="paragraph" w:customStyle="1" w:styleId="WW-Heading12345">
    <w:name w:val="WW-Heading12345"/>
    <w:basedOn w:val="a"/>
    <w:pPr>
      <w:spacing w:before="238" w:after="119"/>
    </w:pPr>
  </w:style>
  <w:style w:type="paragraph" w:customStyle="1" w:styleId="WW-1234">
    <w:name w:val="WW-???? ??????????1234"/>
    <w:pPr>
      <w:widowControl w:val="0"/>
      <w:suppressAutoHyphens/>
      <w:autoSpaceDE w:val="0"/>
    </w:pPr>
    <w:rPr>
      <w:lang w:val="ru-RU" w:eastAsia="zh-CN"/>
    </w:rPr>
  </w:style>
  <w:style w:type="paragraph" w:customStyle="1" w:styleId="WW-12340">
    <w:name w:val="WW-???????? ????? ??????1234"/>
    <w:pPr>
      <w:widowControl w:val="0"/>
      <w:suppressAutoHyphens/>
      <w:autoSpaceDE w:val="0"/>
    </w:pPr>
    <w:rPr>
      <w:lang w:val="ru-RU" w:eastAsia="zh-CN"/>
    </w:rPr>
  </w:style>
  <w:style w:type="paragraph" w:customStyle="1" w:styleId="WW-Heading123456">
    <w:name w:val="WW-Heading123456"/>
    <w:basedOn w:val="a"/>
    <w:pPr>
      <w:spacing w:before="238" w:after="119"/>
    </w:pPr>
  </w:style>
  <w:style w:type="paragraph" w:customStyle="1" w:styleId="WW-12345">
    <w:name w:val="WW-???? ??????????12345"/>
    <w:pPr>
      <w:widowControl w:val="0"/>
      <w:suppressAutoHyphens/>
      <w:autoSpaceDE w:val="0"/>
    </w:pPr>
    <w:rPr>
      <w:lang w:val="ru-RU" w:eastAsia="zh-CN"/>
    </w:rPr>
  </w:style>
  <w:style w:type="paragraph" w:customStyle="1" w:styleId="WW-123450">
    <w:name w:val="WW-???????? ????? ??????12345"/>
    <w:pPr>
      <w:widowControl w:val="0"/>
      <w:suppressAutoHyphens/>
      <w:autoSpaceDE w:val="0"/>
    </w:pPr>
    <w:rPr>
      <w:lang w:val="ru-RU" w:eastAsia="zh-CN"/>
    </w:rPr>
  </w:style>
  <w:style w:type="paragraph" w:customStyle="1" w:styleId="WW-Heading1234567">
    <w:name w:val="WW-Heading1234567"/>
    <w:basedOn w:val="a"/>
    <w:pPr>
      <w:spacing w:before="238" w:after="119"/>
    </w:pPr>
  </w:style>
  <w:style w:type="paragraph" w:customStyle="1" w:styleId="WW-123456">
    <w:name w:val="WW-???? ??????????123456"/>
    <w:pPr>
      <w:widowControl w:val="0"/>
      <w:suppressAutoHyphens/>
      <w:autoSpaceDE w:val="0"/>
    </w:pPr>
    <w:rPr>
      <w:lang w:val="ru-RU" w:eastAsia="zh-CN"/>
    </w:rPr>
  </w:style>
  <w:style w:type="paragraph" w:customStyle="1" w:styleId="WW-1234560">
    <w:name w:val="WW-???????? ????? ??????123456"/>
    <w:pPr>
      <w:widowControl w:val="0"/>
      <w:suppressAutoHyphens/>
      <w:autoSpaceDE w:val="0"/>
    </w:pPr>
    <w:rPr>
      <w:lang w:val="ru-RU" w:eastAsia="zh-CN"/>
    </w:rPr>
  </w:style>
  <w:style w:type="paragraph" w:customStyle="1" w:styleId="WW-Heading12345678">
    <w:name w:val="WW-Heading12345678"/>
    <w:basedOn w:val="a"/>
    <w:pPr>
      <w:spacing w:before="238" w:after="119"/>
    </w:pPr>
  </w:style>
  <w:style w:type="paragraph" w:customStyle="1" w:styleId="WW-1234567">
    <w:name w:val="WW-???? ??????????1234567"/>
    <w:pPr>
      <w:widowControl w:val="0"/>
      <w:suppressAutoHyphens/>
      <w:autoSpaceDE w:val="0"/>
    </w:pPr>
    <w:rPr>
      <w:lang w:val="ru-RU" w:eastAsia="zh-CN"/>
    </w:rPr>
  </w:style>
  <w:style w:type="paragraph" w:customStyle="1" w:styleId="WW-12345670">
    <w:name w:val="WW-???????? ????? ??????1234567"/>
    <w:pPr>
      <w:widowControl w:val="0"/>
      <w:suppressAutoHyphens/>
      <w:autoSpaceDE w:val="0"/>
    </w:pPr>
    <w:rPr>
      <w:lang w:val="ru-RU" w:eastAsia="zh-CN"/>
    </w:rPr>
  </w:style>
  <w:style w:type="paragraph" w:customStyle="1" w:styleId="WW-Heading123456789">
    <w:name w:val="WW-Heading123456789"/>
    <w:basedOn w:val="a"/>
    <w:pPr>
      <w:spacing w:before="238" w:after="119"/>
    </w:pPr>
  </w:style>
  <w:style w:type="paragraph" w:customStyle="1" w:styleId="WW-12345678">
    <w:name w:val="WW-???? ??????????12345678"/>
    <w:pPr>
      <w:widowControl w:val="0"/>
      <w:suppressAutoHyphens/>
      <w:autoSpaceDE w:val="0"/>
    </w:pPr>
    <w:rPr>
      <w:lang w:val="ru-RU" w:eastAsia="zh-CN"/>
    </w:rPr>
  </w:style>
  <w:style w:type="paragraph" w:customStyle="1" w:styleId="WW-123456780">
    <w:name w:val="WW-???????? ????? ??????12345678"/>
    <w:pPr>
      <w:widowControl w:val="0"/>
      <w:suppressAutoHyphens/>
      <w:autoSpaceDE w:val="0"/>
    </w:pPr>
    <w:rPr>
      <w:lang w:val="ru-RU" w:eastAsia="zh-CN"/>
    </w:rPr>
  </w:style>
  <w:style w:type="paragraph" w:customStyle="1" w:styleId="WW-Heading12345678910">
    <w:name w:val="WW-Heading12345678910"/>
    <w:basedOn w:val="a"/>
    <w:pPr>
      <w:spacing w:before="238" w:after="119"/>
    </w:pPr>
  </w:style>
  <w:style w:type="paragraph" w:customStyle="1" w:styleId="WW-123456789">
    <w:name w:val="WW-???? ??????????123456789"/>
    <w:pPr>
      <w:widowControl w:val="0"/>
      <w:suppressAutoHyphens/>
      <w:autoSpaceDE w:val="0"/>
    </w:pPr>
    <w:rPr>
      <w:lang w:val="ru-RU" w:eastAsia="zh-CN"/>
    </w:rPr>
  </w:style>
  <w:style w:type="paragraph" w:customStyle="1" w:styleId="WW-1234567890">
    <w:name w:val="WW-???????? ????? ??????123456789"/>
    <w:pPr>
      <w:widowControl w:val="0"/>
      <w:suppressAutoHyphens/>
      <w:autoSpaceDE w:val="0"/>
    </w:pPr>
    <w:rPr>
      <w:lang w:val="ru-RU" w:eastAsia="zh-CN"/>
    </w:rPr>
  </w:style>
  <w:style w:type="paragraph" w:customStyle="1" w:styleId="WW-Heading1234567891011">
    <w:name w:val="WW-Heading1234567891011"/>
    <w:basedOn w:val="a"/>
    <w:pPr>
      <w:spacing w:before="238" w:after="119"/>
    </w:pPr>
  </w:style>
  <w:style w:type="paragraph" w:customStyle="1" w:styleId="WW-12345678910">
    <w:name w:val="WW-???? ??????????12345678910"/>
    <w:pPr>
      <w:widowControl w:val="0"/>
      <w:suppressAutoHyphens/>
      <w:autoSpaceDE w:val="0"/>
    </w:pPr>
    <w:rPr>
      <w:lang w:val="ru-RU" w:eastAsia="zh-CN"/>
    </w:rPr>
  </w:style>
  <w:style w:type="paragraph" w:customStyle="1" w:styleId="WW-123456789100">
    <w:name w:val="WW-???????? ????? ??????12345678910"/>
    <w:pPr>
      <w:widowControl w:val="0"/>
      <w:suppressAutoHyphens/>
      <w:autoSpaceDE w:val="0"/>
    </w:pPr>
    <w:rPr>
      <w:lang w:val="ru-RU" w:eastAsia="zh-CN"/>
    </w:rPr>
  </w:style>
  <w:style w:type="paragraph" w:customStyle="1" w:styleId="WW-Heading123456789101112">
    <w:name w:val="WW-Heading123456789101112"/>
    <w:basedOn w:val="a"/>
    <w:pPr>
      <w:spacing w:before="238" w:after="119"/>
    </w:pPr>
  </w:style>
  <w:style w:type="paragraph" w:customStyle="1" w:styleId="WW-1234567891011">
    <w:name w:val="WW-???? ??????????1234567891011"/>
    <w:pPr>
      <w:widowControl w:val="0"/>
      <w:suppressAutoHyphens/>
      <w:autoSpaceDE w:val="0"/>
    </w:pPr>
    <w:rPr>
      <w:lang w:val="ru-RU" w:eastAsia="zh-CN"/>
    </w:rPr>
  </w:style>
  <w:style w:type="paragraph" w:customStyle="1" w:styleId="WW-12345678910110">
    <w:name w:val="WW-???????? ????? ??????1234567891011"/>
    <w:pPr>
      <w:widowControl w:val="0"/>
      <w:suppressAutoHyphens/>
      <w:autoSpaceDE w:val="0"/>
    </w:pPr>
    <w:rPr>
      <w:lang w:val="ru-RU" w:eastAsia="zh-CN"/>
    </w:rPr>
  </w:style>
  <w:style w:type="paragraph" w:customStyle="1" w:styleId="WW-Heading12345678910111213">
    <w:name w:val="WW-Heading12345678910111213"/>
    <w:basedOn w:val="a"/>
    <w:pPr>
      <w:spacing w:before="238" w:after="119"/>
    </w:pPr>
  </w:style>
  <w:style w:type="paragraph" w:customStyle="1" w:styleId="WW-123456789101112">
    <w:name w:val="WW-???? ??????????123456789101112"/>
    <w:pPr>
      <w:widowControl w:val="0"/>
      <w:suppressAutoHyphens/>
      <w:autoSpaceDE w:val="0"/>
    </w:pPr>
    <w:rPr>
      <w:lang w:val="ru-RU" w:eastAsia="zh-CN"/>
    </w:rPr>
  </w:style>
  <w:style w:type="paragraph" w:customStyle="1" w:styleId="WW-1234567891011120">
    <w:name w:val="WW-???????? ????? ??????123456789101112"/>
    <w:pPr>
      <w:widowControl w:val="0"/>
      <w:suppressAutoHyphens/>
      <w:autoSpaceDE w:val="0"/>
    </w:pPr>
    <w:rPr>
      <w:lang w:val="ru-RU" w:eastAsia="zh-CN"/>
    </w:rPr>
  </w:style>
  <w:style w:type="paragraph" w:customStyle="1" w:styleId="WW-Heading1234567891011121314">
    <w:name w:val="WW-Heading1234567891011121314"/>
    <w:basedOn w:val="a"/>
    <w:pPr>
      <w:spacing w:before="238" w:after="119"/>
    </w:pPr>
  </w:style>
  <w:style w:type="paragraph" w:customStyle="1" w:styleId="WW-12345678910111213">
    <w:name w:val="WW-???? ??????????12345678910111213"/>
    <w:pPr>
      <w:widowControl w:val="0"/>
      <w:suppressAutoHyphens/>
      <w:autoSpaceDE w:val="0"/>
    </w:pPr>
    <w:rPr>
      <w:lang w:val="ru-RU" w:eastAsia="zh-CN"/>
    </w:rPr>
  </w:style>
  <w:style w:type="paragraph" w:customStyle="1" w:styleId="WW-123456789101112130">
    <w:name w:val="WW-???????? ????? ??????12345678910111213"/>
    <w:pPr>
      <w:widowControl w:val="0"/>
      <w:suppressAutoHyphens/>
      <w:autoSpaceDE w:val="0"/>
    </w:pPr>
    <w:rPr>
      <w:lang w:val="ru-RU" w:eastAsia="zh-CN"/>
    </w:rPr>
  </w:style>
  <w:style w:type="paragraph" w:customStyle="1" w:styleId="WW-Heading123456789101112131415">
    <w:name w:val="WW-Heading123456789101112131415"/>
    <w:basedOn w:val="a"/>
    <w:pPr>
      <w:spacing w:before="238" w:after="119"/>
    </w:pPr>
  </w:style>
  <w:style w:type="paragraph" w:customStyle="1" w:styleId="WW-1234567891011121314">
    <w:name w:val="WW-???? ??????????1234567891011121314"/>
    <w:pPr>
      <w:widowControl w:val="0"/>
      <w:suppressAutoHyphens/>
      <w:autoSpaceDE w:val="0"/>
    </w:pPr>
    <w:rPr>
      <w:lang w:val="ru-RU" w:eastAsia="zh-CN"/>
    </w:rPr>
  </w:style>
  <w:style w:type="paragraph" w:customStyle="1" w:styleId="WW-12345678910111213140">
    <w:name w:val="WW-???????? ????? ??????1234567891011121314"/>
    <w:pPr>
      <w:widowControl w:val="0"/>
      <w:suppressAutoHyphens/>
      <w:autoSpaceDE w:val="0"/>
    </w:pPr>
    <w:rPr>
      <w:lang w:val="ru-RU" w:eastAsia="zh-CN"/>
    </w:rPr>
  </w:style>
  <w:style w:type="paragraph" w:customStyle="1" w:styleId="WW-Heading12345678910111213141516">
    <w:name w:val="WW-Heading12345678910111213141516"/>
    <w:basedOn w:val="a"/>
    <w:pPr>
      <w:spacing w:before="238" w:after="119"/>
    </w:pPr>
  </w:style>
  <w:style w:type="paragraph" w:customStyle="1" w:styleId="WW-123456789101112131415">
    <w:name w:val="WW-???? ??????????123456789101112131415"/>
    <w:pPr>
      <w:widowControl w:val="0"/>
      <w:suppressAutoHyphens/>
      <w:autoSpaceDE w:val="0"/>
    </w:pPr>
    <w:rPr>
      <w:lang w:val="ru-RU" w:eastAsia="zh-CN"/>
    </w:rPr>
  </w:style>
  <w:style w:type="paragraph" w:customStyle="1" w:styleId="WW-1234567891011121314150">
    <w:name w:val="WW-???????? ????? ??????123456789101112131415"/>
    <w:pPr>
      <w:widowControl w:val="0"/>
      <w:suppressAutoHyphens/>
      <w:autoSpaceDE w:val="0"/>
    </w:pPr>
    <w:rPr>
      <w:lang w:val="ru-RU" w:eastAsia="zh-CN"/>
    </w:rPr>
  </w:style>
  <w:style w:type="paragraph" w:customStyle="1" w:styleId="WW-Heading1234567891011121314151617">
    <w:name w:val="WW-Heading1234567891011121314151617"/>
    <w:basedOn w:val="a"/>
    <w:pPr>
      <w:spacing w:before="238" w:after="119"/>
    </w:pPr>
  </w:style>
  <w:style w:type="paragraph" w:customStyle="1" w:styleId="WW-12345678910111213141516">
    <w:name w:val="WW-???? ??????????12345678910111213141516"/>
    <w:pPr>
      <w:widowControl w:val="0"/>
      <w:suppressAutoHyphens/>
      <w:autoSpaceDE w:val="0"/>
    </w:pPr>
    <w:rPr>
      <w:lang w:val="ru-RU" w:eastAsia="zh-CN"/>
    </w:rPr>
  </w:style>
  <w:style w:type="paragraph" w:customStyle="1" w:styleId="WW-123456789101112131415160">
    <w:name w:val="WW-???????? ????? ??????12345678910111213141516"/>
    <w:pPr>
      <w:widowControl w:val="0"/>
      <w:suppressAutoHyphens/>
      <w:autoSpaceDE w:val="0"/>
    </w:pPr>
    <w:rPr>
      <w:lang w:val="ru-RU" w:eastAsia="zh-CN"/>
    </w:rPr>
  </w:style>
  <w:style w:type="paragraph" w:styleId="af2">
    <w:name w:val="header"/>
    <w:basedOn w:val="a"/>
    <w:pPr>
      <w:suppressLineNumbers/>
      <w:tabs>
        <w:tab w:val="center" w:pos="4819"/>
        <w:tab w:val="right" w:pos="9638"/>
      </w:tabs>
    </w:pPr>
  </w:style>
  <w:style w:type="paragraph" w:customStyle="1" w:styleId="PreformattedText">
    <w:name w:val="Preformatted Text"/>
    <w:basedOn w:val="a"/>
  </w:style>
  <w:style w:type="paragraph" w:styleId="af3">
    <w:name w:val="footer"/>
    <w:basedOn w:val="a"/>
    <w:pPr>
      <w:suppressLineNumbers/>
      <w:tabs>
        <w:tab w:val="center" w:pos="4819"/>
        <w:tab w:val="right" w:pos="9638"/>
      </w:tabs>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Table">
    <w:name w:val="Table"/>
    <w:basedOn w:val="12"/>
  </w:style>
  <w:style w:type="paragraph" w:styleId="af4">
    <w:name w:val="Balloon Text"/>
    <w:basedOn w:val="a"/>
  </w:style>
  <w:style w:type="paragraph" w:customStyle="1" w:styleId="15">
    <w:name w:val="Текст примечания1"/>
    <w:basedOn w:val="a"/>
  </w:style>
  <w:style w:type="paragraph" w:styleId="af5">
    <w:name w:val="annotation subject"/>
    <w:basedOn w:val="15"/>
    <w:next w:val="15"/>
    <w:rPr>
      <w:b/>
      <w:bCs/>
    </w:rPr>
  </w:style>
  <w:style w:type="character" w:styleId="af6">
    <w:name w:val="annotation reference"/>
    <w:basedOn w:val="a1"/>
    <w:semiHidden/>
    <w:rsid w:val="004E1F7E"/>
    <w:rPr>
      <w:sz w:val="16"/>
      <w:szCs w:val="16"/>
    </w:rPr>
  </w:style>
  <w:style w:type="paragraph" w:styleId="af7">
    <w:name w:val="annotation text"/>
    <w:basedOn w:val="a"/>
    <w:semiHidden/>
    <w:rsid w:val="004E1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phia.nazarova@gmail.com" TargetMode="Externa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26</Pages>
  <Words>7425</Words>
  <Characters>42326</Characters>
  <Application>Microsoft Macintosh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Running Head, Title, Author(s), Address(es), Abstract, Keywords, Introduction, Materials and Methods, Results, Discussion, Acknowledgements, References, Figures, Tables and Appendices</vt:lpstr>
    </vt:vector>
  </TitlesOfParts>
  <Company>CRIO</Company>
  <LinksUpToDate>false</LinksUpToDate>
  <CharactersWithSpaces>49652</CharactersWithSpaces>
  <SharedDoc>false</SharedDoc>
  <HLinks>
    <vt:vector size="12" baseType="variant">
      <vt:variant>
        <vt:i4>1114136</vt:i4>
      </vt:variant>
      <vt:variant>
        <vt:i4>3</vt:i4>
      </vt:variant>
      <vt:variant>
        <vt:i4>0</vt:i4>
      </vt:variant>
      <vt:variant>
        <vt:i4>5</vt:i4>
      </vt:variant>
      <vt:variant>
        <vt:lpwstr>http://cran.r-project.org/package=ncf</vt:lpwstr>
      </vt:variant>
      <vt:variant>
        <vt:lpwstr/>
      </vt:variant>
      <vt:variant>
        <vt:i4>4980793</vt:i4>
      </vt:variant>
      <vt:variant>
        <vt:i4>0</vt:i4>
      </vt:variant>
      <vt:variant>
        <vt:i4>0</vt:i4>
      </vt:variant>
      <vt:variant>
        <vt:i4>5</vt:i4>
      </vt:variant>
      <vt:variant>
        <vt:lpwstr>mailto:sophia.nazarova@gmail.com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Title, Author(s), Address(es), Abstract, Keywords, Introduction, Materials and Methods, Results, Discussion, Acknowledgements, References, Figures, Tables and Appendices</dc:title>
  <dc:subject/>
  <dc:creator>Sophia Nazarova</dc:creator>
  <cp:keywords/>
  <cp:lastModifiedBy>Evgeny Genelt-Yanovskiy</cp:lastModifiedBy>
  <cp:revision>4</cp:revision>
  <cp:lastPrinted>1601-01-01T00:00:00Z</cp:lastPrinted>
  <dcterms:created xsi:type="dcterms:W3CDTF">2014-11-24T21:21:00Z</dcterms:created>
  <dcterms:modified xsi:type="dcterms:W3CDTF">2014-11-24T21:37:00Z</dcterms:modified>
</cp:coreProperties>
</file>